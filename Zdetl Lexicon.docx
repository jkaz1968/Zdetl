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F070" w14:textId="4560CD43" w:rsidR="00283344" w:rsidRPr="00283344" w:rsidRDefault="00000000">
      <w:pPr>
        <w:pStyle w:val="NoSpacing"/>
        <w:spacing w:before="1540" w:after="240"/>
        <w:jc w:val="center"/>
        <w:rPr>
          <w:color w:val="4472C4"/>
        </w:rPr>
      </w:pPr>
      <w:bookmarkStart w:id="0" w:name="_Toc110928969"/>
      <w:r>
        <w:rPr>
          <w:noProof/>
          <w:color w:val="4472C4"/>
        </w:rPr>
        <w:pict w14:anchorId="06A6BB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 o:spid="_x0000_i1025" type="#_x0000_t75" style="width:111.3pt;height:5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">
            <v:imagedata r:id="rId8" o:title="" cropbottom="-56f" cropright="-147f"/>
          </v:shape>
        </w:pict>
      </w:r>
    </w:p>
    <w:p w14:paraId="64B597C8" w14:textId="3B14F3A8" w:rsidR="00283344" w:rsidRPr="00283344" w:rsidRDefault="00283344" w:rsidP="00283344">
      <w:pPr>
        <w:pStyle w:val="NoSpacing"/>
        <w:pBdr>
          <w:top w:val="single" w:sz="6" w:space="6" w:color="4472C4"/>
          <w:bottom w:val="single" w:sz="6" w:space="6" w:color="4472C4"/>
        </w:pBdr>
        <w:spacing w:after="240"/>
        <w:jc w:val="center"/>
        <w:rPr>
          <w:rFonts w:ascii="Calibri Light" w:hAnsi="Calibri Light"/>
          <w:caps/>
          <w:color w:val="4472C4"/>
          <w:sz w:val="72"/>
          <w:szCs w:val="72"/>
        </w:rPr>
      </w:pPr>
      <w:r w:rsidRPr="00283344">
        <w:rPr>
          <w:rFonts w:ascii="ZhoGlyph" w:hAnsi="ZhoGlyph"/>
          <w:color w:val="4472C4"/>
          <w:sz w:val="32"/>
          <w:szCs w:val="32"/>
        </w:rPr>
        <w:t>KE ḊOLṖIKA ŽANTĨ FEṼANŹṪOTANAṪ</w:t>
      </w:r>
    </w:p>
    <w:p w14:paraId="258CBC1C" w14:textId="4EB9430E" w:rsidR="00283344" w:rsidRPr="00283344" w:rsidRDefault="00283344">
      <w:pPr>
        <w:pStyle w:val="NoSpacing"/>
        <w:jc w:val="center"/>
        <w:rPr>
          <w:rFonts w:cs="Calibri"/>
          <w:color w:val="4472C4"/>
          <w:sz w:val="28"/>
          <w:szCs w:val="28"/>
        </w:rPr>
      </w:pPr>
      <w:r w:rsidRPr="00283344">
        <w:rPr>
          <w:rFonts w:cs="Calibri"/>
          <w:sz w:val="32"/>
          <w:szCs w:val="32"/>
        </w:rPr>
        <w:t>Ke Dlolplika Zhdantia Fevranzhtlotanatl</w:t>
      </w:r>
    </w:p>
    <w:p w14:paraId="2319473B" w14:textId="391810A2" w:rsidR="00283344" w:rsidRPr="00283344" w:rsidRDefault="00000000">
      <w:pPr>
        <w:pStyle w:val="NoSpacing"/>
        <w:spacing w:before="480"/>
        <w:jc w:val="center"/>
        <w:rPr>
          <w:color w:val="4472C4"/>
        </w:rPr>
      </w:pPr>
      <w:r>
        <w:rPr>
          <w:noProof/>
        </w:rPr>
        <w:pict w14:anchorId="11670ADA">
          <v:shapetype id="_x0000_t202" coordsize="21600,21600" o:spt="202" path="m,l,21600r21600,l21600,xe">
            <v:stroke joinstyle="miter"/>
            <v:path gradientshapeok="t" o:connecttype="rect"/>
          </v:shapetype>
          <v:shape id="Text Box 142" o:spid="_x0000_s2051" type="#_x0000_t202" style="position:absolute;left:0;text-align:left;margin-left:36pt;margin-top:520.2pt;width:324pt;height:47.15pt;z-index:1;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" filled="f" stroked="f" strokeweight=".5pt">
            <v:textbox style="mso-fit-shape-to-text:t" inset="0,0,0,0">
              <w:txbxContent>
                <w:p w14:paraId="59C460B0" w14:textId="593B38AA" w:rsidR="00283344" w:rsidRPr="00283344" w:rsidRDefault="00283344">
                  <w:pPr>
                    <w:pStyle w:val="NoSpacing"/>
                    <w:spacing w:after="40"/>
                    <w:jc w:val="center"/>
                    <w:rPr>
                      <w:caps/>
                      <w:color w:val="4472C4"/>
                      <w:sz w:val="28"/>
                      <w:szCs w:val="28"/>
                    </w:rPr>
                  </w:pPr>
                </w:p>
                <w:p w14:paraId="5DBE1847" w14:textId="40628EBB" w:rsidR="00283344" w:rsidRPr="00283344" w:rsidRDefault="00283344">
                  <w:pPr>
                    <w:pStyle w:val="NoSpacing"/>
                    <w:jc w:val="center"/>
                    <w:rPr>
                      <w:color w:val="4472C4"/>
                    </w:rPr>
                  </w:pPr>
                  <w:r w:rsidRPr="00283344">
                    <w:rPr>
                      <w:sz w:val="24"/>
                      <w:szCs w:val="24"/>
                    </w:rPr>
                    <w:t>THE ZHODANI LANGUAGE AND CULTURAL INSTITUTE</w:t>
                  </w:r>
                </w:p>
                <w:p w14:paraId="60B63B8D" w14:textId="432E1E7A" w:rsidR="00283344" w:rsidRPr="00283344" w:rsidRDefault="00283344">
                  <w:pPr>
                    <w:pStyle w:val="NoSpacing"/>
                    <w:jc w:val="center"/>
                    <w:rPr>
                      <w:color w:val="4472C4"/>
                    </w:rPr>
                  </w:pPr>
                  <w:r>
                    <w:t>Dlolpliki, Zhdant</w:t>
                  </w:r>
                </w:p>
              </w:txbxContent>
            </v:textbox>
            <w10:wrap anchorx="margin" anchory="page"/>
          </v:shape>
        </w:pict>
      </w:r>
      <w:r>
        <w:rPr>
          <w:noProof/>
          <w:color w:val="4472C4"/>
        </w:rPr>
        <w:pict w14:anchorId="4AC5DC9D">
          <v:shape id="Picture 144" o:spid="_x0000_i1026" type="#_x0000_t75" style="width:59.8pt;height:37.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">
            <v:imagedata r:id="rId9" o:title="" cropright="-275f"/>
          </v:shape>
        </w:pict>
      </w:r>
    </w:p>
    <w:p w14:paraId="37C2D656" w14:textId="6ADAE933" w:rsidR="00935820" w:rsidRPr="003E2693" w:rsidRDefault="00283344" w:rsidP="003E2693">
      <w:pPr>
        <w:pStyle w:val="Heading1"/>
        <w:jc w:val="center"/>
      </w:pPr>
      <w:bookmarkStart w:id="1" w:name="_Hlk110929610"/>
      <w:r>
        <w:br w:type="page"/>
      </w:r>
      <w:r w:rsidR="00935820" w:rsidRPr="003E2693">
        <w:lastRenderedPageBreak/>
        <w:t>Ke Dlolplika Zhdantia Fevranzhtlotanatl</w:t>
      </w:r>
      <w:bookmarkEnd w:id="0"/>
    </w:p>
    <w:bookmarkEnd w:id="1"/>
    <w:p w14:paraId="0792AE48" w14:textId="77777777" w:rsidR="003E2693" w:rsidRDefault="003E2693" w:rsidP="003E2693"/>
    <w:p w14:paraId="1D941A2B" w14:textId="77777777" w:rsidR="003E2693" w:rsidRDefault="003E2693" w:rsidP="003E2693">
      <w:pPr>
        <w:jc w:val="center"/>
        <w:rPr>
          <w:rFonts w:ascii="ZhoGlyph" w:hAnsi="ZhoGlyph"/>
        </w:rPr>
      </w:pPr>
      <w:r>
        <w:rPr>
          <w:rFonts w:ascii="ZhoGlyph" w:hAnsi="ZhoGlyph"/>
        </w:rPr>
        <w:t>KE ḊOLṖIKA ŽANTĨ FEṼAN</w:t>
      </w:r>
      <w:r>
        <w:rPr>
          <w:rFonts w:ascii="ZhoGlyph" w:hAnsi="ZhoGlyph" w:hint="eastAsia"/>
        </w:rPr>
        <w:t>Ź</w:t>
      </w:r>
      <w:r>
        <w:rPr>
          <w:rFonts w:ascii="ZhoGlyph" w:hAnsi="ZhoGlyph"/>
        </w:rPr>
        <w:t>ṪOTANAṪ</w:t>
      </w:r>
    </w:p>
    <w:p w14:paraId="737855B1" w14:textId="1D9BFE94" w:rsidR="003E2693" w:rsidRDefault="003E2693" w:rsidP="003E2693">
      <w:pPr>
        <w:pStyle w:val="Heading1"/>
        <w:jc w:val="center"/>
      </w:pPr>
      <w:bookmarkStart w:id="2" w:name="_Toc110928970"/>
      <w:r>
        <w:t>Anglic to Zdetl</w:t>
      </w:r>
      <w:bookmarkEnd w:id="2"/>
    </w:p>
    <w:p w14:paraId="04823C86" w14:textId="5A420AD5" w:rsidR="003E2693" w:rsidRDefault="003E2693" w:rsidP="003E2693"/>
    <w:p w14:paraId="32A6692B" w14:textId="33BC5BE7" w:rsidR="003E2693" w:rsidRDefault="003E2693" w:rsidP="003E2693">
      <w:pPr>
        <w:jc w:val="center"/>
      </w:pPr>
      <w:r>
        <w:t>First Edition</w:t>
      </w:r>
    </w:p>
    <w:p w14:paraId="5C1E6DF4" w14:textId="1390EF8F" w:rsidR="003E2693" w:rsidRDefault="003E2693" w:rsidP="003E2693">
      <w:pPr>
        <w:jc w:val="center"/>
      </w:pPr>
      <w:r>
        <w:t>© 2022</w:t>
      </w:r>
    </w:p>
    <w:p w14:paraId="089FF73F" w14:textId="6EF555D6" w:rsidR="003E2693" w:rsidRDefault="003E2693" w:rsidP="003E2693">
      <w:pPr>
        <w:jc w:val="center"/>
      </w:pPr>
    </w:p>
    <w:p w14:paraId="54EAD93E" w14:textId="16C0F223" w:rsidR="003E2693" w:rsidRDefault="003E2693" w:rsidP="003E2693">
      <w:pPr>
        <w:jc w:val="center"/>
      </w:pPr>
    </w:p>
    <w:p w14:paraId="0315ECE7" w14:textId="1E6678D5" w:rsidR="003E2693" w:rsidRDefault="003E2693" w:rsidP="003E2693">
      <w:pPr>
        <w:jc w:val="center"/>
      </w:pPr>
    </w:p>
    <w:p w14:paraId="5C363A00" w14:textId="50768BD3" w:rsidR="003E2693" w:rsidRDefault="003E2693" w:rsidP="003E2693">
      <w:pPr>
        <w:jc w:val="center"/>
      </w:pPr>
    </w:p>
    <w:p w14:paraId="6EDEF11F" w14:textId="5CCCFFA5" w:rsidR="003E2693" w:rsidRDefault="003E2693" w:rsidP="003E2693">
      <w:pPr>
        <w:jc w:val="center"/>
      </w:pPr>
    </w:p>
    <w:p w14:paraId="3F7837C1" w14:textId="1C756A3E" w:rsidR="003E2693" w:rsidRDefault="003E2693" w:rsidP="003E2693">
      <w:pPr>
        <w:jc w:val="center"/>
      </w:pPr>
    </w:p>
    <w:p w14:paraId="5F79A037" w14:textId="169BD6C7" w:rsidR="003E2693" w:rsidRDefault="003E2693" w:rsidP="003E2693">
      <w:pPr>
        <w:jc w:val="center"/>
      </w:pPr>
    </w:p>
    <w:p w14:paraId="738B4AA9" w14:textId="3B4D0A2F" w:rsidR="003E2693" w:rsidRDefault="003E2693" w:rsidP="003E2693">
      <w:pPr>
        <w:jc w:val="center"/>
      </w:pPr>
    </w:p>
    <w:p w14:paraId="158C736F" w14:textId="18B8BFF7" w:rsidR="003E2693" w:rsidRDefault="003E2693" w:rsidP="003E2693">
      <w:pPr>
        <w:jc w:val="center"/>
      </w:pPr>
    </w:p>
    <w:p w14:paraId="02A92CF1" w14:textId="3A7C771E" w:rsidR="003E2693" w:rsidRDefault="003E2693" w:rsidP="003E2693">
      <w:pPr>
        <w:jc w:val="center"/>
      </w:pPr>
    </w:p>
    <w:p w14:paraId="0160C606" w14:textId="77777777" w:rsidR="003E2693" w:rsidRDefault="003E2693" w:rsidP="003E2693">
      <w:pPr>
        <w:jc w:val="center"/>
        <w:rPr>
          <w:sz w:val="24"/>
          <w:szCs w:val="24"/>
        </w:rPr>
      </w:pPr>
      <w:r>
        <w:rPr>
          <w:sz w:val="24"/>
          <w:szCs w:val="24"/>
        </w:rPr>
        <w:t>THE ZHODANI LANGUAGE AND CULTURAL INSTITUTE</w:t>
      </w:r>
    </w:p>
    <w:p w14:paraId="78998A20" w14:textId="3FE8AF69" w:rsidR="003E2693" w:rsidRDefault="003E2693" w:rsidP="003E2693">
      <w:pPr>
        <w:jc w:val="center"/>
        <w:rPr>
          <w:rFonts w:ascii="ZhoGlyph" w:hAnsi="ZhoGlyph"/>
          <w:sz w:val="16"/>
          <w:szCs w:val="16"/>
        </w:rPr>
      </w:pPr>
      <w:r>
        <w:rPr>
          <w:rFonts w:ascii="ZhoGlyph" w:hAnsi="ZhoGlyph"/>
          <w:sz w:val="16"/>
          <w:szCs w:val="16"/>
        </w:rPr>
        <w:t>ŻEṪ ĨŹ KOTLIO ŽANTĨ MAĈṪĨM</w:t>
      </w:r>
    </w:p>
    <w:p w14:paraId="5C9E30A0" w14:textId="66408155" w:rsidR="003E2693" w:rsidRPr="003E2693" w:rsidRDefault="003E2693" w:rsidP="003E2693">
      <w:pPr>
        <w:jc w:val="center"/>
        <w:rPr>
          <w:rFonts w:ascii="Cambria" w:hAnsi="Cambria"/>
          <w:sz w:val="16"/>
          <w:szCs w:val="16"/>
        </w:rPr>
      </w:pPr>
      <w:r>
        <w:rPr>
          <w:rFonts w:ascii="ZhoGlyph" w:hAnsi="ZhoGlyph"/>
          <w:sz w:val="16"/>
          <w:szCs w:val="16"/>
        </w:rPr>
        <w:t>ḊOLṖIKI</w:t>
      </w:r>
      <w:r>
        <w:rPr>
          <w:rFonts w:ascii="Cambria" w:hAnsi="Cambria"/>
          <w:sz w:val="16"/>
          <w:szCs w:val="16"/>
        </w:rPr>
        <w:t>,</w:t>
      </w:r>
      <w:r>
        <w:rPr>
          <w:rFonts w:ascii="ZhoGlyph" w:hAnsi="ZhoGlyph"/>
          <w:sz w:val="16"/>
          <w:szCs w:val="16"/>
        </w:rPr>
        <w:t xml:space="preserve"> ŽANT</w:t>
      </w:r>
    </w:p>
    <w:p w14:paraId="068A538E" w14:textId="10A547BA" w:rsidR="003E2693" w:rsidRPr="003E2693" w:rsidRDefault="003E2693" w:rsidP="003E2693">
      <w:pPr>
        <w:jc w:val="center"/>
      </w:pPr>
      <w:r>
        <w:t>Dlolpliki, Zhdant</w:t>
      </w:r>
    </w:p>
    <w:p w14:paraId="1B15FE3D" w14:textId="7E3E87B5" w:rsidR="00FF2D7F" w:rsidRDefault="00E76A85" w:rsidP="00E76A85">
      <w:pPr>
        <w:tabs>
          <w:tab w:val="left" w:pos="4204"/>
        </w:tabs>
      </w:pPr>
      <w:r>
        <w:tab/>
      </w:r>
    </w:p>
    <w:p w14:paraId="3615E1DE" w14:textId="77777777" w:rsidR="00FF2D7F" w:rsidRDefault="00FF2D7F" w:rsidP="00FF2D7F"/>
    <w:p w14:paraId="6FCE3F73" w14:textId="77777777" w:rsidR="00B90FA7" w:rsidRDefault="00B90FA7" w:rsidP="00FF2D7F">
      <w:pPr>
        <w:rPr>
          <w:rFonts w:ascii="ZhoGlyph" w:hAnsi="ZhoGlyph"/>
        </w:rPr>
        <w:sectPr w:rsidR="00B90FA7" w:rsidSect="00283344">
          <w:footerReference w:type="default" r:id="rId10"/>
          <w:pgSz w:w="7920" w:h="12240" w:code="6"/>
          <w:pgMar w:top="720" w:right="720" w:bottom="720" w:left="720" w:header="144" w:footer="144" w:gutter="0"/>
          <w:pgNumType w:fmt="lowerRoman" w:start="0"/>
          <w:cols w:space="720"/>
          <w:noEndnote/>
          <w:titlePg/>
          <w:docGrid w:linePitch="299"/>
        </w:sectPr>
      </w:pPr>
    </w:p>
    <w:p w14:paraId="40865A34" w14:textId="77777777" w:rsidR="00B90FA7" w:rsidRDefault="00B90FA7">
      <w:pPr>
        <w:pStyle w:val="TOCHeading"/>
      </w:pPr>
      <w:r>
        <w:lastRenderedPageBreak/>
        <w:t>Contents</w:t>
      </w:r>
    </w:p>
    <w:p w14:paraId="79E8E24A" w14:textId="00D47F5D" w:rsidR="00B90FA7" w:rsidRDefault="00B90FA7">
      <w:pPr>
        <w:pStyle w:val="TOC1"/>
        <w:tabs>
          <w:tab w:val="right" w:leader="dot" w:pos="6470"/>
        </w:tabs>
        <w:rPr>
          <w:noProof/>
        </w:rPr>
      </w:pPr>
      <w:r>
        <w:fldChar w:fldCharType="begin"/>
      </w:r>
      <w:r>
        <w:instrText xml:space="preserve"> TOC \o "1-3" \h \z \u </w:instrText>
      </w:r>
      <w:r>
        <w:fldChar w:fldCharType="separate"/>
      </w:r>
      <w:hyperlink w:anchor="_Toc110928969" w:history="1">
        <w:r w:rsidRPr="004D01E5">
          <w:rPr>
            <w:rStyle w:val="Hyperlink"/>
            <w:noProof/>
          </w:rPr>
          <w:t>Ke Dlolplika Zhdantia Fevranzhtlotanatl</w:t>
        </w:r>
        <w:r>
          <w:rPr>
            <w:noProof/>
            <w:webHidden/>
          </w:rPr>
          <w:tab/>
        </w:r>
        <w:r>
          <w:rPr>
            <w:noProof/>
            <w:webHidden/>
          </w:rPr>
          <w:fldChar w:fldCharType="begin"/>
        </w:r>
        <w:r>
          <w:rPr>
            <w:noProof/>
            <w:webHidden/>
          </w:rPr>
          <w:instrText xml:space="preserve"> PAGEREF _Toc110928969 \h </w:instrText>
        </w:r>
        <w:r>
          <w:rPr>
            <w:noProof/>
            <w:webHidden/>
          </w:rPr>
        </w:r>
        <w:r>
          <w:rPr>
            <w:noProof/>
            <w:webHidden/>
          </w:rPr>
          <w:fldChar w:fldCharType="separate"/>
        </w:r>
        <w:r w:rsidR="002C755F">
          <w:rPr>
            <w:noProof/>
            <w:webHidden/>
          </w:rPr>
          <w:t xml:space="preserve"> </w:t>
        </w:r>
        <w:r>
          <w:rPr>
            <w:noProof/>
            <w:webHidden/>
          </w:rPr>
          <w:fldChar w:fldCharType="end"/>
        </w:r>
      </w:hyperlink>
    </w:p>
    <w:p w14:paraId="763E19A1" w14:textId="4EE7FBE4" w:rsidR="00B90FA7" w:rsidRDefault="00000000">
      <w:pPr>
        <w:pStyle w:val="TOC1"/>
        <w:tabs>
          <w:tab w:val="right" w:leader="dot" w:pos="6470"/>
        </w:tabs>
        <w:rPr>
          <w:noProof/>
        </w:rPr>
      </w:pPr>
      <w:hyperlink w:anchor="_Toc110928970" w:history="1">
        <w:r w:rsidR="00B90FA7" w:rsidRPr="004D01E5">
          <w:rPr>
            <w:rStyle w:val="Hyperlink"/>
            <w:noProof/>
          </w:rPr>
          <w:t>Anglic to Zdetl</w:t>
        </w:r>
        <w:r w:rsidR="00B90FA7">
          <w:rPr>
            <w:noProof/>
            <w:webHidden/>
          </w:rPr>
          <w:tab/>
        </w:r>
        <w:r w:rsidR="00B90FA7">
          <w:rPr>
            <w:noProof/>
            <w:webHidden/>
          </w:rPr>
          <w:fldChar w:fldCharType="begin"/>
        </w:r>
        <w:r w:rsidR="00B90FA7">
          <w:rPr>
            <w:noProof/>
            <w:webHidden/>
          </w:rPr>
          <w:instrText xml:space="preserve"> PAGEREF _Toc110928970 \h </w:instrText>
        </w:r>
        <w:r w:rsidR="00B90FA7">
          <w:rPr>
            <w:noProof/>
            <w:webHidden/>
          </w:rPr>
        </w:r>
        <w:r w:rsidR="00B90FA7">
          <w:rPr>
            <w:noProof/>
            <w:webHidden/>
          </w:rPr>
          <w:fldChar w:fldCharType="separate"/>
        </w:r>
        <w:r w:rsidR="002C755F">
          <w:rPr>
            <w:noProof/>
            <w:webHidden/>
          </w:rPr>
          <w:t>i</w:t>
        </w:r>
        <w:r w:rsidR="00B90FA7">
          <w:rPr>
            <w:noProof/>
            <w:webHidden/>
          </w:rPr>
          <w:fldChar w:fldCharType="end"/>
        </w:r>
      </w:hyperlink>
    </w:p>
    <w:p w14:paraId="476A334B" w14:textId="73B333E0" w:rsidR="00B90FA7" w:rsidRDefault="00000000">
      <w:pPr>
        <w:pStyle w:val="TOC1"/>
        <w:tabs>
          <w:tab w:val="right" w:leader="dot" w:pos="6470"/>
        </w:tabs>
        <w:rPr>
          <w:noProof/>
        </w:rPr>
      </w:pPr>
      <w:hyperlink w:anchor="_Toc110928971" w:history="1">
        <w:r w:rsidR="00B90FA7" w:rsidRPr="004D01E5">
          <w:rPr>
            <w:rStyle w:val="Hyperlink"/>
            <w:noProof/>
          </w:rPr>
          <w:t>Introduction</w:t>
        </w:r>
        <w:r w:rsidR="00B90FA7">
          <w:rPr>
            <w:noProof/>
            <w:webHidden/>
          </w:rPr>
          <w:tab/>
        </w:r>
        <w:r w:rsidR="00B90FA7">
          <w:rPr>
            <w:noProof/>
            <w:webHidden/>
          </w:rPr>
          <w:fldChar w:fldCharType="begin"/>
        </w:r>
        <w:r w:rsidR="00B90FA7">
          <w:rPr>
            <w:noProof/>
            <w:webHidden/>
          </w:rPr>
          <w:instrText xml:space="preserve"> PAGEREF _Toc110928971 \h </w:instrText>
        </w:r>
        <w:r w:rsidR="00B90FA7">
          <w:rPr>
            <w:noProof/>
            <w:webHidden/>
          </w:rPr>
        </w:r>
        <w:r w:rsidR="00B90FA7">
          <w:rPr>
            <w:noProof/>
            <w:webHidden/>
          </w:rPr>
          <w:fldChar w:fldCharType="separate"/>
        </w:r>
        <w:r w:rsidR="002C755F">
          <w:rPr>
            <w:noProof/>
            <w:webHidden/>
          </w:rPr>
          <w:t>iv</w:t>
        </w:r>
        <w:r w:rsidR="00B90FA7">
          <w:rPr>
            <w:noProof/>
            <w:webHidden/>
          </w:rPr>
          <w:fldChar w:fldCharType="end"/>
        </w:r>
      </w:hyperlink>
    </w:p>
    <w:p w14:paraId="503E9D2F" w14:textId="1563BDB9" w:rsidR="00B90FA7" w:rsidRDefault="00000000">
      <w:pPr>
        <w:pStyle w:val="TOC1"/>
        <w:tabs>
          <w:tab w:val="right" w:leader="dot" w:pos="6470"/>
        </w:tabs>
        <w:rPr>
          <w:noProof/>
        </w:rPr>
      </w:pPr>
      <w:hyperlink w:anchor="_Toc110928972" w:history="1">
        <w:r w:rsidR="00B90FA7" w:rsidRPr="004D01E5">
          <w:rPr>
            <w:rStyle w:val="Hyperlink"/>
            <w:noProof/>
          </w:rPr>
          <w:t>A Brief Discussion of Zdetl Grammar</w:t>
        </w:r>
        <w:r w:rsidR="00B90FA7">
          <w:rPr>
            <w:noProof/>
            <w:webHidden/>
          </w:rPr>
          <w:tab/>
        </w:r>
        <w:r w:rsidR="00B90FA7">
          <w:rPr>
            <w:noProof/>
            <w:webHidden/>
          </w:rPr>
          <w:fldChar w:fldCharType="begin"/>
        </w:r>
        <w:r w:rsidR="00B90FA7">
          <w:rPr>
            <w:noProof/>
            <w:webHidden/>
          </w:rPr>
          <w:instrText xml:space="preserve"> PAGEREF _Toc110928972 \h </w:instrText>
        </w:r>
        <w:r w:rsidR="00B90FA7">
          <w:rPr>
            <w:noProof/>
            <w:webHidden/>
          </w:rPr>
        </w:r>
        <w:r w:rsidR="00B90FA7">
          <w:rPr>
            <w:noProof/>
            <w:webHidden/>
          </w:rPr>
          <w:fldChar w:fldCharType="separate"/>
        </w:r>
        <w:r w:rsidR="002C755F">
          <w:rPr>
            <w:noProof/>
            <w:webHidden/>
          </w:rPr>
          <w:t>iv</w:t>
        </w:r>
        <w:r w:rsidR="00B90FA7">
          <w:rPr>
            <w:noProof/>
            <w:webHidden/>
          </w:rPr>
          <w:fldChar w:fldCharType="end"/>
        </w:r>
      </w:hyperlink>
    </w:p>
    <w:p w14:paraId="0D210538" w14:textId="6B96B6A5" w:rsidR="00B90FA7" w:rsidRDefault="00000000">
      <w:pPr>
        <w:pStyle w:val="TOC1"/>
        <w:tabs>
          <w:tab w:val="right" w:leader="dot" w:pos="6470"/>
        </w:tabs>
        <w:rPr>
          <w:noProof/>
        </w:rPr>
      </w:pPr>
      <w:hyperlink w:anchor="_Toc110928973" w:history="1">
        <w:r w:rsidR="00B90FA7" w:rsidRPr="004D01E5">
          <w:rPr>
            <w:rStyle w:val="Hyperlink"/>
            <w:rFonts w:ascii="ZhoGlyph" w:hAnsi="ZhoGlyph"/>
            <w:noProof/>
          </w:rPr>
          <w:t>A</w:t>
        </w:r>
        <w:r w:rsidR="00B90FA7">
          <w:rPr>
            <w:noProof/>
            <w:webHidden/>
          </w:rPr>
          <w:tab/>
        </w:r>
        <w:r w:rsidR="00B90FA7">
          <w:rPr>
            <w:noProof/>
            <w:webHidden/>
          </w:rPr>
          <w:fldChar w:fldCharType="begin"/>
        </w:r>
        <w:r w:rsidR="00B90FA7">
          <w:rPr>
            <w:noProof/>
            <w:webHidden/>
          </w:rPr>
          <w:instrText xml:space="preserve"> PAGEREF _Toc110928973 \h </w:instrText>
        </w:r>
        <w:r w:rsidR="00B90FA7">
          <w:rPr>
            <w:noProof/>
            <w:webHidden/>
          </w:rPr>
        </w:r>
        <w:r w:rsidR="00B90FA7">
          <w:rPr>
            <w:noProof/>
            <w:webHidden/>
          </w:rPr>
          <w:fldChar w:fldCharType="separate"/>
        </w:r>
        <w:r w:rsidR="002C755F">
          <w:rPr>
            <w:noProof/>
            <w:webHidden/>
          </w:rPr>
          <w:t>1</w:t>
        </w:r>
        <w:r w:rsidR="00B90FA7">
          <w:rPr>
            <w:noProof/>
            <w:webHidden/>
          </w:rPr>
          <w:fldChar w:fldCharType="end"/>
        </w:r>
      </w:hyperlink>
    </w:p>
    <w:p w14:paraId="46D1F376" w14:textId="195DB1E2" w:rsidR="00B90FA7" w:rsidRDefault="00000000">
      <w:pPr>
        <w:pStyle w:val="TOC1"/>
        <w:tabs>
          <w:tab w:val="right" w:leader="dot" w:pos="6470"/>
        </w:tabs>
        <w:rPr>
          <w:noProof/>
        </w:rPr>
      </w:pPr>
      <w:hyperlink w:anchor="_Toc110928974" w:history="1">
        <w:r w:rsidR="00B90FA7" w:rsidRPr="004D01E5">
          <w:rPr>
            <w:rStyle w:val="Hyperlink"/>
            <w:rFonts w:ascii="ZhoGlyph" w:hAnsi="ZhoGlyph"/>
            <w:noProof/>
          </w:rPr>
          <w:t>B</w:t>
        </w:r>
        <w:r w:rsidR="00B90FA7">
          <w:rPr>
            <w:noProof/>
            <w:webHidden/>
          </w:rPr>
          <w:tab/>
        </w:r>
        <w:r w:rsidR="00B90FA7">
          <w:rPr>
            <w:noProof/>
            <w:webHidden/>
          </w:rPr>
          <w:fldChar w:fldCharType="begin"/>
        </w:r>
        <w:r w:rsidR="00B90FA7">
          <w:rPr>
            <w:noProof/>
            <w:webHidden/>
          </w:rPr>
          <w:instrText xml:space="preserve"> PAGEREF _Toc110928974 \h </w:instrText>
        </w:r>
        <w:r w:rsidR="00B90FA7">
          <w:rPr>
            <w:noProof/>
            <w:webHidden/>
          </w:rPr>
        </w:r>
        <w:r w:rsidR="00B90FA7">
          <w:rPr>
            <w:noProof/>
            <w:webHidden/>
          </w:rPr>
          <w:fldChar w:fldCharType="separate"/>
        </w:r>
        <w:r w:rsidR="002C755F">
          <w:rPr>
            <w:noProof/>
            <w:webHidden/>
          </w:rPr>
          <w:t>4</w:t>
        </w:r>
        <w:r w:rsidR="00B90FA7">
          <w:rPr>
            <w:noProof/>
            <w:webHidden/>
          </w:rPr>
          <w:fldChar w:fldCharType="end"/>
        </w:r>
      </w:hyperlink>
    </w:p>
    <w:p w14:paraId="7F75BF98" w14:textId="0B8E3165" w:rsidR="00B90FA7" w:rsidRDefault="00000000">
      <w:pPr>
        <w:pStyle w:val="TOC1"/>
        <w:tabs>
          <w:tab w:val="right" w:leader="dot" w:pos="6470"/>
        </w:tabs>
        <w:rPr>
          <w:noProof/>
        </w:rPr>
      </w:pPr>
      <w:hyperlink w:anchor="_Toc110928975" w:history="1">
        <w:r w:rsidR="00B90FA7" w:rsidRPr="004D01E5">
          <w:rPr>
            <w:rStyle w:val="Hyperlink"/>
            <w:rFonts w:ascii="ZhoGlyph" w:hAnsi="ZhoGlyph"/>
            <w:noProof/>
          </w:rPr>
          <w:t>Ḅ</w:t>
        </w:r>
        <w:r w:rsidR="00B90FA7">
          <w:rPr>
            <w:noProof/>
            <w:webHidden/>
          </w:rPr>
          <w:tab/>
        </w:r>
        <w:r w:rsidR="00B90FA7">
          <w:rPr>
            <w:noProof/>
            <w:webHidden/>
          </w:rPr>
          <w:fldChar w:fldCharType="begin"/>
        </w:r>
        <w:r w:rsidR="00B90FA7">
          <w:rPr>
            <w:noProof/>
            <w:webHidden/>
          </w:rPr>
          <w:instrText xml:space="preserve"> PAGEREF _Toc110928975 \h </w:instrText>
        </w:r>
        <w:r w:rsidR="00B90FA7">
          <w:rPr>
            <w:noProof/>
            <w:webHidden/>
          </w:rPr>
        </w:r>
        <w:r w:rsidR="00B90FA7">
          <w:rPr>
            <w:noProof/>
            <w:webHidden/>
          </w:rPr>
          <w:fldChar w:fldCharType="separate"/>
        </w:r>
        <w:r w:rsidR="002C755F">
          <w:rPr>
            <w:noProof/>
            <w:webHidden/>
          </w:rPr>
          <w:t>5</w:t>
        </w:r>
        <w:r w:rsidR="00B90FA7">
          <w:rPr>
            <w:noProof/>
            <w:webHidden/>
          </w:rPr>
          <w:fldChar w:fldCharType="end"/>
        </w:r>
      </w:hyperlink>
    </w:p>
    <w:p w14:paraId="6344203B" w14:textId="33B6C3EC" w:rsidR="00B90FA7" w:rsidRDefault="00000000">
      <w:pPr>
        <w:pStyle w:val="TOC1"/>
        <w:tabs>
          <w:tab w:val="right" w:leader="dot" w:pos="6470"/>
        </w:tabs>
        <w:rPr>
          <w:noProof/>
        </w:rPr>
      </w:pPr>
      <w:hyperlink w:anchor="_Toc110928976" w:history="1">
        <w:r w:rsidR="00B90FA7" w:rsidRPr="004D01E5">
          <w:rPr>
            <w:rStyle w:val="Hyperlink"/>
            <w:rFonts w:ascii="ZhoGlyph" w:hAnsi="ZhoGlyph"/>
            <w:noProof/>
          </w:rPr>
          <w:t>Ĉ</w:t>
        </w:r>
        <w:r w:rsidR="00B90FA7">
          <w:rPr>
            <w:noProof/>
            <w:webHidden/>
          </w:rPr>
          <w:tab/>
        </w:r>
        <w:r w:rsidR="00B90FA7">
          <w:rPr>
            <w:noProof/>
            <w:webHidden/>
          </w:rPr>
          <w:fldChar w:fldCharType="begin"/>
        </w:r>
        <w:r w:rsidR="00B90FA7">
          <w:rPr>
            <w:noProof/>
            <w:webHidden/>
          </w:rPr>
          <w:instrText xml:space="preserve"> PAGEREF _Toc110928976 \h </w:instrText>
        </w:r>
        <w:r w:rsidR="00B90FA7">
          <w:rPr>
            <w:noProof/>
            <w:webHidden/>
          </w:rPr>
        </w:r>
        <w:r w:rsidR="00B90FA7">
          <w:rPr>
            <w:noProof/>
            <w:webHidden/>
          </w:rPr>
          <w:fldChar w:fldCharType="separate"/>
        </w:r>
        <w:r w:rsidR="002C755F">
          <w:rPr>
            <w:noProof/>
            <w:webHidden/>
          </w:rPr>
          <w:t>6</w:t>
        </w:r>
        <w:r w:rsidR="00B90FA7">
          <w:rPr>
            <w:noProof/>
            <w:webHidden/>
          </w:rPr>
          <w:fldChar w:fldCharType="end"/>
        </w:r>
      </w:hyperlink>
    </w:p>
    <w:p w14:paraId="47955492" w14:textId="25DA3685" w:rsidR="00B90FA7" w:rsidRDefault="00000000">
      <w:pPr>
        <w:pStyle w:val="TOC1"/>
        <w:tabs>
          <w:tab w:val="right" w:leader="dot" w:pos="6470"/>
        </w:tabs>
        <w:rPr>
          <w:noProof/>
        </w:rPr>
      </w:pPr>
      <w:hyperlink w:anchor="_Toc110928977" w:history="1">
        <w:r w:rsidR="00B90FA7" w:rsidRPr="004D01E5">
          <w:rPr>
            <w:rStyle w:val="Hyperlink"/>
            <w:rFonts w:ascii="ZhoGlyph" w:hAnsi="ZhoGlyph"/>
            <w:noProof/>
          </w:rPr>
          <w:t>ĈT</w:t>
        </w:r>
        <w:r w:rsidR="00B90FA7">
          <w:rPr>
            <w:noProof/>
            <w:webHidden/>
          </w:rPr>
          <w:tab/>
        </w:r>
        <w:r w:rsidR="00B90FA7">
          <w:rPr>
            <w:noProof/>
            <w:webHidden/>
          </w:rPr>
          <w:fldChar w:fldCharType="begin"/>
        </w:r>
        <w:r w:rsidR="00B90FA7">
          <w:rPr>
            <w:noProof/>
            <w:webHidden/>
          </w:rPr>
          <w:instrText xml:space="preserve"> PAGEREF _Toc110928977 \h </w:instrText>
        </w:r>
        <w:r w:rsidR="00B90FA7">
          <w:rPr>
            <w:noProof/>
            <w:webHidden/>
          </w:rPr>
        </w:r>
        <w:r w:rsidR="00B90FA7">
          <w:rPr>
            <w:noProof/>
            <w:webHidden/>
          </w:rPr>
          <w:fldChar w:fldCharType="separate"/>
        </w:r>
        <w:r w:rsidR="002C755F">
          <w:rPr>
            <w:noProof/>
            <w:webHidden/>
          </w:rPr>
          <w:t>10</w:t>
        </w:r>
        <w:r w:rsidR="00B90FA7">
          <w:rPr>
            <w:noProof/>
            <w:webHidden/>
          </w:rPr>
          <w:fldChar w:fldCharType="end"/>
        </w:r>
      </w:hyperlink>
    </w:p>
    <w:p w14:paraId="46DA3669" w14:textId="6E70CEA0" w:rsidR="00B90FA7" w:rsidRDefault="00000000">
      <w:pPr>
        <w:pStyle w:val="TOC1"/>
        <w:tabs>
          <w:tab w:val="right" w:leader="dot" w:pos="6470"/>
        </w:tabs>
        <w:rPr>
          <w:noProof/>
        </w:rPr>
      </w:pPr>
      <w:hyperlink w:anchor="_Toc110928978" w:history="1">
        <w:r w:rsidR="00B90FA7" w:rsidRPr="004D01E5">
          <w:rPr>
            <w:rStyle w:val="Hyperlink"/>
            <w:rFonts w:ascii="ZhoGlyph" w:hAnsi="ZhoGlyph"/>
            <w:noProof/>
          </w:rPr>
          <w:t>D</w:t>
        </w:r>
        <w:r w:rsidR="00B90FA7">
          <w:rPr>
            <w:noProof/>
            <w:webHidden/>
          </w:rPr>
          <w:tab/>
        </w:r>
        <w:r w:rsidR="00B90FA7">
          <w:rPr>
            <w:noProof/>
            <w:webHidden/>
          </w:rPr>
          <w:fldChar w:fldCharType="begin"/>
        </w:r>
        <w:r w:rsidR="00B90FA7">
          <w:rPr>
            <w:noProof/>
            <w:webHidden/>
          </w:rPr>
          <w:instrText xml:space="preserve"> PAGEREF _Toc110928978 \h </w:instrText>
        </w:r>
        <w:r w:rsidR="00B90FA7">
          <w:rPr>
            <w:noProof/>
            <w:webHidden/>
          </w:rPr>
        </w:r>
        <w:r w:rsidR="00B90FA7">
          <w:rPr>
            <w:noProof/>
            <w:webHidden/>
          </w:rPr>
          <w:fldChar w:fldCharType="separate"/>
        </w:r>
        <w:r w:rsidR="002C755F">
          <w:rPr>
            <w:noProof/>
            <w:webHidden/>
          </w:rPr>
          <w:t>11</w:t>
        </w:r>
        <w:r w:rsidR="00B90FA7">
          <w:rPr>
            <w:noProof/>
            <w:webHidden/>
          </w:rPr>
          <w:fldChar w:fldCharType="end"/>
        </w:r>
      </w:hyperlink>
    </w:p>
    <w:p w14:paraId="3C663E06" w14:textId="232CB0C8" w:rsidR="00B90FA7" w:rsidRDefault="00000000">
      <w:pPr>
        <w:pStyle w:val="TOC1"/>
        <w:tabs>
          <w:tab w:val="right" w:leader="dot" w:pos="6470"/>
        </w:tabs>
        <w:rPr>
          <w:noProof/>
        </w:rPr>
      </w:pPr>
      <w:hyperlink w:anchor="_Toc110928979" w:history="1">
        <w:r w:rsidR="00B90FA7" w:rsidRPr="004D01E5">
          <w:rPr>
            <w:rStyle w:val="Hyperlink"/>
            <w:rFonts w:ascii="ZhoGlyph" w:hAnsi="ZhoGlyph"/>
            <w:noProof/>
          </w:rPr>
          <w:t>Ḋ</w:t>
        </w:r>
        <w:r w:rsidR="00B90FA7">
          <w:rPr>
            <w:noProof/>
            <w:webHidden/>
          </w:rPr>
          <w:tab/>
        </w:r>
        <w:r w:rsidR="00B90FA7">
          <w:rPr>
            <w:noProof/>
            <w:webHidden/>
          </w:rPr>
          <w:fldChar w:fldCharType="begin"/>
        </w:r>
        <w:r w:rsidR="00B90FA7">
          <w:rPr>
            <w:noProof/>
            <w:webHidden/>
          </w:rPr>
          <w:instrText xml:space="preserve"> PAGEREF _Toc110928979 \h </w:instrText>
        </w:r>
        <w:r w:rsidR="00B90FA7">
          <w:rPr>
            <w:noProof/>
            <w:webHidden/>
          </w:rPr>
        </w:r>
        <w:r w:rsidR="00B90FA7">
          <w:rPr>
            <w:noProof/>
            <w:webHidden/>
          </w:rPr>
          <w:fldChar w:fldCharType="separate"/>
        </w:r>
        <w:r w:rsidR="002C755F">
          <w:rPr>
            <w:noProof/>
            <w:webHidden/>
          </w:rPr>
          <w:t>12</w:t>
        </w:r>
        <w:r w:rsidR="00B90FA7">
          <w:rPr>
            <w:noProof/>
            <w:webHidden/>
          </w:rPr>
          <w:fldChar w:fldCharType="end"/>
        </w:r>
      </w:hyperlink>
    </w:p>
    <w:p w14:paraId="39664AE4" w14:textId="3EE66A92" w:rsidR="00B90FA7" w:rsidRDefault="00000000">
      <w:pPr>
        <w:pStyle w:val="TOC1"/>
        <w:tabs>
          <w:tab w:val="right" w:leader="dot" w:pos="6470"/>
        </w:tabs>
        <w:rPr>
          <w:noProof/>
        </w:rPr>
      </w:pPr>
      <w:hyperlink w:anchor="_Toc110928980" w:history="1">
        <w:r w:rsidR="00B90FA7" w:rsidRPr="004D01E5">
          <w:rPr>
            <w:rStyle w:val="Hyperlink"/>
            <w:rFonts w:ascii="ZhoGlyph" w:hAnsi="ZhoGlyph"/>
            <w:noProof/>
          </w:rPr>
          <w:t>Ḍ</w:t>
        </w:r>
        <w:r w:rsidR="00B90FA7">
          <w:rPr>
            <w:noProof/>
            <w:webHidden/>
          </w:rPr>
          <w:tab/>
        </w:r>
        <w:r w:rsidR="00B90FA7">
          <w:rPr>
            <w:noProof/>
            <w:webHidden/>
          </w:rPr>
          <w:fldChar w:fldCharType="begin"/>
        </w:r>
        <w:r w:rsidR="00B90FA7">
          <w:rPr>
            <w:noProof/>
            <w:webHidden/>
          </w:rPr>
          <w:instrText xml:space="preserve"> PAGEREF _Toc110928980 \h </w:instrText>
        </w:r>
        <w:r w:rsidR="00B90FA7">
          <w:rPr>
            <w:noProof/>
            <w:webHidden/>
          </w:rPr>
        </w:r>
        <w:r w:rsidR="00B90FA7">
          <w:rPr>
            <w:noProof/>
            <w:webHidden/>
          </w:rPr>
          <w:fldChar w:fldCharType="separate"/>
        </w:r>
        <w:r w:rsidR="002C755F">
          <w:rPr>
            <w:noProof/>
            <w:webHidden/>
          </w:rPr>
          <w:t>13</w:t>
        </w:r>
        <w:r w:rsidR="00B90FA7">
          <w:rPr>
            <w:noProof/>
            <w:webHidden/>
          </w:rPr>
          <w:fldChar w:fldCharType="end"/>
        </w:r>
      </w:hyperlink>
    </w:p>
    <w:p w14:paraId="2453D716" w14:textId="32F81C65" w:rsidR="00B90FA7" w:rsidRDefault="00000000">
      <w:pPr>
        <w:pStyle w:val="TOC1"/>
        <w:tabs>
          <w:tab w:val="right" w:leader="dot" w:pos="6470"/>
        </w:tabs>
        <w:rPr>
          <w:noProof/>
        </w:rPr>
      </w:pPr>
      <w:hyperlink w:anchor="_Toc110928981" w:history="1">
        <w:r w:rsidR="00B90FA7" w:rsidRPr="004D01E5">
          <w:rPr>
            <w:rStyle w:val="Hyperlink"/>
            <w:rFonts w:ascii="ZhoGlyph" w:hAnsi="ZhoGlyph"/>
            <w:noProof/>
          </w:rPr>
          <w:t>E</w:t>
        </w:r>
        <w:r w:rsidR="00B90FA7">
          <w:rPr>
            <w:noProof/>
            <w:webHidden/>
          </w:rPr>
          <w:tab/>
        </w:r>
        <w:r w:rsidR="00B90FA7">
          <w:rPr>
            <w:noProof/>
            <w:webHidden/>
          </w:rPr>
          <w:fldChar w:fldCharType="begin"/>
        </w:r>
        <w:r w:rsidR="00B90FA7">
          <w:rPr>
            <w:noProof/>
            <w:webHidden/>
          </w:rPr>
          <w:instrText xml:space="preserve"> PAGEREF _Toc110928981 \h </w:instrText>
        </w:r>
        <w:r w:rsidR="00B90FA7">
          <w:rPr>
            <w:noProof/>
            <w:webHidden/>
          </w:rPr>
        </w:r>
        <w:r w:rsidR="00B90FA7">
          <w:rPr>
            <w:noProof/>
            <w:webHidden/>
          </w:rPr>
          <w:fldChar w:fldCharType="separate"/>
        </w:r>
        <w:r w:rsidR="002C755F">
          <w:rPr>
            <w:noProof/>
            <w:webHidden/>
          </w:rPr>
          <w:t>14</w:t>
        </w:r>
        <w:r w:rsidR="00B90FA7">
          <w:rPr>
            <w:noProof/>
            <w:webHidden/>
          </w:rPr>
          <w:fldChar w:fldCharType="end"/>
        </w:r>
      </w:hyperlink>
    </w:p>
    <w:p w14:paraId="3F6F1AB1" w14:textId="2FF7490C" w:rsidR="00B90FA7" w:rsidRDefault="00000000">
      <w:pPr>
        <w:pStyle w:val="TOC1"/>
        <w:tabs>
          <w:tab w:val="right" w:leader="dot" w:pos="6470"/>
        </w:tabs>
        <w:rPr>
          <w:noProof/>
        </w:rPr>
      </w:pPr>
      <w:hyperlink w:anchor="_Toc110928982" w:history="1">
        <w:r w:rsidR="00B90FA7" w:rsidRPr="004D01E5">
          <w:rPr>
            <w:rStyle w:val="Hyperlink"/>
            <w:rFonts w:ascii="ZhoGlyph" w:hAnsi="ZhoGlyph"/>
            <w:noProof/>
          </w:rPr>
          <w:t>F</w:t>
        </w:r>
        <w:r w:rsidR="00B90FA7">
          <w:rPr>
            <w:noProof/>
            <w:webHidden/>
          </w:rPr>
          <w:tab/>
        </w:r>
        <w:r w:rsidR="00B90FA7">
          <w:rPr>
            <w:noProof/>
            <w:webHidden/>
          </w:rPr>
          <w:fldChar w:fldCharType="begin"/>
        </w:r>
        <w:r w:rsidR="00B90FA7">
          <w:rPr>
            <w:noProof/>
            <w:webHidden/>
          </w:rPr>
          <w:instrText xml:space="preserve"> PAGEREF _Toc110928982 \h </w:instrText>
        </w:r>
        <w:r w:rsidR="00B90FA7">
          <w:rPr>
            <w:noProof/>
            <w:webHidden/>
          </w:rPr>
        </w:r>
        <w:r w:rsidR="00B90FA7">
          <w:rPr>
            <w:noProof/>
            <w:webHidden/>
          </w:rPr>
          <w:fldChar w:fldCharType="separate"/>
        </w:r>
        <w:r w:rsidR="002C755F">
          <w:rPr>
            <w:noProof/>
            <w:webHidden/>
          </w:rPr>
          <w:t>15</w:t>
        </w:r>
        <w:r w:rsidR="00B90FA7">
          <w:rPr>
            <w:noProof/>
            <w:webHidden/>
          </w:rPr>
          <w:fldChar w:fldCharType="end"/>
        </w:r>
      </w:hyperlink>
    </w:p>
    <w:p w14:paraId="245FDEE1" w14:textId="4AC23019" w:rsidR="00B90FA7" w:rsidRDefault="00000000">
      <w:pPr>
        <w:pStyle w:val="TOC1"/>
        <w:tabs>
          <w:tab w:val="right" w:leader="dot" w:pos="6470"/>
        </w:tabs>
        <w:rPr>
          <w:noProof/>
        </w:rPr>
      </w:pPr>
      <w:hyperlink w:anchor="_Toc110928983"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_Toc110928983 \h </w:instrText>
        </w:r>
        <w:r w:rsidR="00B90FA7">
          <w:rPr>
            <w:noProof/>
            <w:webHidden/>
          </w:rPr>
        </w:r>
        <w:r w:rsidR="00B90FA7">
          <w:rPr>
            <w:noProof/>
            <w:webHidden/>
          </w:rPr>
          <w:fldChar w:fldCharType="separate"/>
        </w:r>
        <w:r w:rsidR="002C755F">
          <w:rPr>
            <w:noProof/>
            <w:webHidden/>
          </w:rPr>
          <w:t>16</w:t>
        </w:r>
        <w:r w:rsidR="00B90FA7">
          <w:rPr>
            <w:noProof/>
            <w:webHidden/>
          </w:rPr>
          <w:fldChar w:fldCharType="end"/>
        </w:r>
      </w:hyperlink>
    </w:p>
    <w:p w14:paraId="0CF62AC5" w14:textId="4897C16C" w:rsidR="00B90FA7" w:rsidRDefault="00000000">
      <w:pPr>
        <w:pStyle w:val="TOC1"/>
        <w:tabs>
          <w:tab w:val="right" w:leader="dot" w:pos="6470"/>
        </w:tabs>
        <w:rPr>
          <w:noProof/>
        </w:rPr>
      </w:pPr>
      <w:hyperlink w:anchor="_Toc110928984" w:history="1">
        <w:r w:rsidR="00B90FA7" w:rsidRPr="004D01E5">
          <w:rPr>
            <w:rStyle w:val="Hyperlink"/>
            <w:rFonts w:ascii="ZhoGlyph" w:hAnsi="ZhoGlyph"/>
            <w:noProof/>
          </w:rPr>
          <w:t>ḟ</w:t>
        </w:r>
        <w:r w:rsidR="00B90FA7">
          <w:rPr>
            <w:noProof/>
            <w:webHidden/>
          </w:rPr>
          <w:tab/>
        </w:r>
        <w:r w:rsidR="00B90FA7">
          <w:rPr>
            <w:noProof/>
            <w:webHidden/>
          </w:rPr>
          <w:fldChar w:fldCharType="begin"/>
        </w:r>
        <w:r w:rsidR="00B90FA7">
          <w:rPr>
            <w:noProof/>
            <w:webHidden/>
          </w:rPr>
          <w:instrText xml:space="preserve"> PAGEREF _Toc110928984 \h </w:instrText>
        </w:r>
        <w:r w:rsidR="00B90FA7">
          <w:rPr>
            <w:noProof/>
            <w:webHidden/>
          </w:rPr>
        </w:r>
        <w:r w:rsidR="00B90FA7">
          <w:rPr>
            <w:noProof/>
            <w:webHidden/>
          </w:rPr>
          <w:fldChar w:fldCharType="separate"/>
        </w:r>
        <w:r w:rsidR="002C755F">
          <w:rPr>
            <w:noProof/>
            <w:webHidden/>
          </w:rPr>
          <w:t>17</w:t>
        </w:r>
        <w:r w:rsidR="00B90FA7">
          <w:rPr>
            <w:noProof/>
            <w:webHidden/>
          </w:rPr>
          <w:fldChar w:fldCharType="end"/>
        </w:r>
      </w:hyperlink>
    </w:p>
    <w:p w14:paraId="5AD3708D" w14:textId="4A030AAE" w:rsidR="00B90FA7" w:rsidRDefault="00000000">
      <w:pPr>
        <w:pStyle w:val="TOC1"/>
        <w:tabs>
          <w:tab w:val="right" w:leader="dot" w:pos="6470"/>
        </w:tabs>
        <w:rPr>
          <w:noProof/>
        </w:rPr>
      </w:pPr>
      <w:hyperlink w:anchor="_Toc110928985" w:history="1">
        <w:r w:rsidR="00B90FA7" w:rsidRPr="004D01E5">
          <w:rPr>
            <w:rStyle w:val="Hyperlink"/>
            <w:rFonts w:ascii="ZhoGlyph" w:hAnsi="ZhoGlyph"/>
            <w:noProof/>
          </w:rPr>
          <w:t>Ĩ</w:t>
        </w:r>
        <w:r w:rsidR="00B90FA7">
          <w:rPr>
            <w:noProof/>
            <w:webHidden/>
          </w:rPr>
          <w:tab/>
        </w:r>
        <w:r w:rsidR="00B90FA7">
          <w:rPr>
            <w:noProof/>
            <w:webHidden/>
          </w:rPr>
          <w:fldChar w:fldCharType="begin"/>
        </w:r>
        <w:r w:rsidR="00B90FA7">
          <w:rPr>
            <w:noProof/>
            <w:webHidden/>
          </w:rPr>
          <w:instrText xml:space="preserve"> PAGEREF _Toc110928985 \h </w:instrText>
        </w:r>
        <w:r w:rsidR="00B90FA7">
          <w:rPr>
            <w:noProof/>
            <w:webHidden/>
          </w:rPr>
        </w:r>
        <w:r w:rsidR="00B90FA7">
          <w:rPr>
            <w:noProof/>
            <w:webHidden/>
          </w:rPr>
          <w:fldChar w:fldCharType="separate"/>
        </w:r>
        <w:r w:rsidR="002C755F">
          <w:rPr>
            <w:noProof/>
            <w:webHidden/>
          </w:rPr>
          <w:t>18</w:t>
        </w:r>
        <w:r w:rsidR="00B90FA7">
          <w:rPr>
            <w:noProof/>
            <w:webHidden/>
          </w:rPr>
          <w:fldChar w:fldCharType="end"/>
        </w:r>
      </w:hyperlink>
    </w:p>
    <w:p w14:paraId="7C91B8C5" w14:textId="104E010D" w:rsidR="00B90FA7" w:rsidRDefault="00000000">
      <w:pPr>
        <w:pStyle w:val="TOC1"/>
        <w:tabs>
          <w:tab w:val="right" w:leader="dot" w:pos="6470"/>
        </w:tabs>
        <w:rPr>
          <w:noProof/>
        </w:rPr>
      </w:pPr>
      <w:hyperlink w:anchor="_Toc110928986" w:history="1">
        <w:r w:rsidR="00B90FA7" w:rsidRPr="004D01E5">
          <w:rPr>
            <w:rStyle w:val="Hyperlink"/>
            <w:rFonts w:ascii="ZhoGlyph" w:hAnsi="ZhoGlyph"/>
            <w:noProof/>
          </w:rPr>
          <w:t>I</w:t>
        </w:r>
        <w:r w:rsidR="00B90FA7">
          <w:rPr>
            <w:noProof/>
            <w:webHidden/>
          </w:rPr>
          <w:tab/>
        </w:r>
        <w:r w:rsidR="00B90FA7">
          <w:rPr>
            <w:noProof/>
            <w:webHidden/>
          </w:rPr>
          <w:fldChar w:fldCharType="begin"/>
        </w:r>
        <w:r w:rsidR="00B90FA7">
          <w:rPr>
            <w:noProof/>
            <w:webHidden/>
          </w:rPr>
          <w:instrText xml:space="preserve"> PAGEREF _Toc110928986 \h </w:instrText>
        </w:r>
        <w:r w:rsidR="00B90FA7">
          <w:rPr>
            <w:noProof/>
            <w:webHidden/>
          </w:rPr>
        </w:r>
        <w:r w:rsidR="00B90FA7">
          <w:rPr>
            <w:noProof/>
            <w:webHidden/>
          </w:rPr>
          <w:fldChar w:fldCharType="separate"/>
        </w:r>
        <w:r w:rsidR="002C755F">
          <w:rPr>
            <w:noProof/>
            <w:webHidden/>
          </w:rPr>
          <w:t>18</w:t>
        </w:r>
        <w:r w:rsidR="00B90FA7">
          <w:rPr>
            <w:noProof/>
            <w:webHidden/>
          </w:rPr>
          <w:fldChar w:fldCharType="end"/>
        </w:r>
      </w:hyperlink>
    </w:p>
    <w:p w14:paraId="7D6A5ED0" w14:textId="409EBAD6" w:rsidR="00B90FA7" w:rsidRDefault="00000000">
      <w:pPr>
        <w:pStyle w:val="TOC1"/>
        <w:tabs>
          <w:tab w:val="right" w:leader="dot" w:pos="6470"/>
        </w:tabs>
        <w:rPr>
          <w:noProof/>
        </w:rPr>
      </w:pPr>
      <w:hyperlink w:anchor="_Toc110928987" w:history="1">
        <w:r w:rsidR="00B90FA7" w:rsidRPr="004D01E5">
          <w:rPr>
            <w:rStyle w:val="Hyperlink"/>
            <w:rFonts w:ascii="ZhoGlyph" w:hAnsi="ZhoGlyph"/>
            <w:noProof/>
          </w:rPr>
          <w:t>Ī</w:t>
        </w:r>
        <w:r w:rsidR="00B90FA7">
          <w:rPr>
            <w:noProof/>
            <w:webHidden/>
          </w:rPr>
          <w:tab/>
        </w:r>
        <w:r w:rsidR="00B90FA7">
          <w:rPr>
            <w:noProof/>
            <w:webHidden/>
          </w:rPr>
          <w:fldChar w:fldCharType="begin"/>
        </w:r>
        <w:r w:rsidR="00B90FA7">
          <w:rPr>
            <w:noProof/>
            <w:webHidden/>
          </w:rPr>
          <w:instrText xml:space="preserve"> PAGEREF _Toc110928987 \h </w:instrText>
        </w:r>
        <w:r w:rsidR="00B90FA7">
          <w:rPr>
            <w:noProof/>
            <w:webHidden/>
          </w:rPr>
        </w:r>
        <w:r w:rsidR="00B90FA7">
          <w:rPr>
            <w:noProof/>
            <w:webHidden/>
          </w:rPr>
          <w:fldChar w:fldCharType="separate"/>
        </w:r>
        <w:r w:rsidR="002C755F">
          <w:rPr>
            <w:noProof/>
            <w:webHidden/>
          </w:rPr>
          <w:t>23</w:t>
        </w:r>
        <w:r w:rsidR="00B90FA7">
          <w:rPr>
            <w:noProof/>
            <w:webHidden/>
          </w:rPr>
          <w:fldChar w:fldCharType="end"/>
        </w:r>
      </w:hyperlink>
    </w:p>
    <w:p w14:paraId="74C45E80" w14:textId="55C1A063" w:rsidR="00B90FA7" w:rsidRDefault="00000000">
      <w:pPr>
        <w:pStyle w:val="TOC1"/>
        <w:tabs>
          <w:tab w:val="right" w:leader="dot" w:pos="6470"/>
        </w:tabs>
        <w:rPr>
          <w:noProof/>
        </w:rPr>
      </w:pPr>
      <w:hyperlink w:anchor="_Toc110928988" w:history="1">
        <w:r w:rsidR="00B90FA7" w:rsidRPr="004D01E5">
          <w:rPr>
            <w:rStyle w:val="Hyperlink"/>
            <w:rFonts w:ascii="ZhoGlyph" w:hAnsi="ZhoGlyph"/>
            <w:noProof/>
          </w:rPr>
          <w:t>J</w:t>
        </w:r>
        <w:r w:rsidR="00B90FA7">
          <w:rPr>
            <w:noProof/>
            <w:webHidden/>
          </w:rPr>
          <w:tab/>
        </w:r>
        <w:r w:rsidR="00B90FA7">
          <w:rPr>
            <w:noProof/>
            <w:webHidden/>
          </w:rPr>
          <w:fldChar w:fldCharType="begin"/>
        </w:r>
        <w:r w:rsidR="00B90FA7">
          <w:rPr>
            <w:noProof/>
            <w:webHidden/>
          </w:rPr>
          <w:instrText xml:space="preserve"> PAGEREF _Toc110928988 \h </w:instrText>
        </w:r>
        <w:r w:rsidR="00B90FA7">
          <w:rPr>
            <w:noProof/>
            <w:webHidden/>
          </w:rPr>
        </w:r>
        <w:r w:rsidR="00B90FA7">
          <w:rPr>
            <w:noProof/>
            <w:webHidden/>
          </w:rPr>
          <w:fldChar w:fldCharType="separate"/>
        </w:r>
        <w:r w:rsidR="002C755F">
          <w:rPr>
            <w:noProof/>
            <w:webHidden/>
          </w:rPr>
          <w:t>24</w:t>
        </w:r>
        <w:r w:rsidR="00B90FA7">
          <w:rPr>
            <w:noProof/>
            <w:webHidden/>
          </w:rPr>
          <w:fldChar w:fldCharType="end"/>
        </w:r>
      </w:hyperlink>
    </w:p>
    <w:p w14:paraId="2C6A47F7" w14:textId="3BCA7BEF" w:rsidR="00B90FA7" w:rsidRDefault="00000000">
      <w:pPr>
        <w:pStyle w:val="TOC1"/>
        <w:tabs>
          <w:tab w:val="right" w:leader="dot" w:pos="6470"/>
        </w:tabs>
        <w:rPr>
          <w:noProof/>
        </w:rPr>
      </w:pPr>
      <w:hyperlink w:anchor="_Toc110928989" w:history="1">
        <w:r w:rsidR="00B90FA7" w:rsidRPr="004D01E5">
          <w:rPr>
            <w:rStyle w:val="Hyperlink"/>
            <w:rFonts w:ascii="ZhoGlyph" w:hAnsi="ZhoGlyph"/>
            <w:noProof/>
          </w:rPr>
          <w:t>JD</w:t>
        </w:r>
        <w:r w:rsidR="00B90FA7">
          <w:rPr>
            <w:noProof/>
            <w:webHidden/>
          </w:rPr>
          <w:tab/>
        </w:r>
        <w:r w:rsidR="00B90FA7">
          <w:rPr>
            <w:noProof/>
            <w:webHidden/>
          </w:rPr>
          <w:fldChar w:fldCharType="begin"/>
        </w:r>
        <w:r w:rsidR="00B90FA7">
          <w:rPr>
            <w:noProof/>
            <w:webHidden/>
          </w:rPr>
          <w:instrText xml:space="preserve"> PAGEREF _Toc110928989 \h </w:instrText>
        </w:r>
        <w:r w:rsidR="00B90FA7">
          <w:rPr>
            <w:noProof/>
            <w:webHidden/>
          </w:rPr>
        </w:r>
        <w:r w:rsidR="00B90FA7">
          <w:rPr>
            <w:noProof/>
            <w:webHidden/>
          </w:rPr>
          <w:fldChar w:fldCharType="separate"/>
        </w:r>
        <w:r w:rsidR="002C755F">
          <w:rPr>
            <w:noProof/>
            <w:webHidden/>
          </w:rPr>
          <w:t>25</w:t>
        </w:r>
        <w:r w:rsidR="00B90FA7">
          <w:rPr>
            <w:noProof/>
            <w:webHidden/>
          </w:rPr>
          <w:fldChar w:fldCharType="end"/>
        </w:r>
      </w:hyperlink>
    </w:p>
    <w:p w14:paraId="0457A520" w14:textId="6986270E" w:rsidR="00B90FA7" w:rsidRDefault="00000000">
      <w:pPr>
        <w:pStyle w:val="TOC1"/>
        <w:tabs>
          <w:tab w:val="right" w:leader="dot" w:pos="6470"/>
        </w:tabs>
        <w:rPr>
          <w:noProof/>
        </w:rPr>
      </w:pPr>
      <w:hyperlink w:anchor="_Toc110928990" w:history="1">
        <w:r w:rsidR="00B90FA7" w:rsidRPr="004D01E5">
          <w:rPr>
            <w:rStyle w:val="Hyperlink"/>
            <w:rFonts w:ascii="ZhoGlyph" w:hAnsi="ZhoGlyph"/>
            <w:noProof/>
          </w:rPr>
          <w:t>K</w:t>
        </w:r>
        <w:r w:rsidR="00B90FA7">
          <w:rPr>
            <w:noProof/>
            <w:webHidden/>
          </w:rPr>
          <w:tab/>
        </w:r>
        <w:r w:rsidR="00B90FA7">
          <w:rPr>
            <w:noProof/>
            <w:webHidden/>
          </w:rPr>
          <w:fldChar w:fldCharType="begin"/>
        </w:r>
        <w:r w:rsidR="00B90FA7">
          <w:rPr>
            <w:noProof/>
            <w:webHidden/>
          </w:rPr>
          <w:instrText xml:space="preserve"> PAGEREF _Toc110928990 \h </w:instrText>
        </w:r>
        <w:r w:rsidR="00B90FA7">
          <w:rPr>
            <w:noProof/>
            <w:webHidden/>
          </w:rPr>
        </w:r>
        <w:r w:rsidR="00B90FA7">
          <w:rPr>
            <w:noProof/>
            <w:webHidden/>
          </w:rPr>
          <w:fldChar w:fldCharType="separate"/>
        </w:r>
        <w:r w:rsidR="002C755F">
          <w:rPr>
            <w:noProof/>
            <w:webHidden/>
          </w:rPr>
          <w:t>26</w:t>
        </w:r>
        <w:r w:rsidR="00B90FA7">
          <w:rPr>
            <w:noProof/>
            <w:webHidden/>
          </w:rPr>
          <w:fldChar w:fldCharType="end"/>
        </w:r>
      </w:hyperlink>
    </w:p>
    <w:p w14:paraId="316680A9" w14:textId="28110318" w:rsidR="00B90FA7" w:rsidRDefault="00000000">
      <w:pPr>
        <w:pStyle w:val="TOC1"/>
        <w:tabs>
          <w:tab w:val="right" w:leader="dot" w:pos="6470"/>
        </w:tabs>
        <w:rPr>
          <w:noProof/>
        </w:rPr>
      </w:pPr>
      <w:hyperlink w:anchor="_Toc110928991" w:history="1">
        <w:r w:rsidR="00B90FA7" w:rsidRPr="004D01E5">
          <w:rPr>
            <w:rStyle w:val="Hyperlink"/>
            <w:rFonts w:ascii="ZhoGlyph" w:hAnsi="ZhoGlyph"/>
            <w:noProof/>
          </w:rPr>
          <w:t>Ḱ</w:t>
        </w:r>
        <w:r w:rsidR="00B90FA7">
          <w:rPr>
            <w:noProof/>
            <w:webHidden/>
          </w:rPr>
          <w:tab/>
        </w:r>
        <w:r w:rsidR="00B90FA7">
          <w:rPr>
            <w:noProof/>
            <w:webHidden/>
          </w:rPr>
          <w:fldChar w:fldCharType="begin"/>
        </w:r>
        <w:r w:rsidR="00B90FA7">
          <w:rPr>
            <w:noProof/>
            <w:webHidden/>
          </w:rPr>
          <w:instrText xml:space="preserve"> PAGEREF _Toc110928991 \h </w:instrText>
        </w:r>
        <w:r w:rsidR="00B90FA7">
          <w:rPr>
            <w:noProof/>
            <w:webHidden/>
          </w:rPr>
        </w:r>
        <w:r w:rsidR="00B90FA7">
          <w:rPr>
            <w:noProof/>
            <w:webHidden/>
          </w:rPr>
          <w:fldChar w:fldCharType="separate"/>
        </w:r>
        <w:r w:rsidR="002C755F">
          <w:rPr>
            <w:noProof/>
            <w:webHidden/>
          </w:rPr>
          <w:t>30</w:t>
        </w:r>
        <w:r w:rsidR="00B90FA7">
          <w:rPr>
            <w:noProof/>
            <w:webHidden/>
          </w:rPr>
          <w:fldChar w:fldCharType="end"/>
        </w:r>
      </w:hyperlink>
    </w:p>
    <w:p w14:paraId="4462AA89" w14:textId="229A04A0" w:rsidR="00B90FA7" w:rsidRDefault="00000000">
      <w:pPr>
        <w:pStyle w:val="TOC1"/>
        <w:tabs>
          <w:tab w:val="right" w:leader="dot" w:pos="6470"/>
        </w:tabs>
        <w:rPr>
          <w:noProof/>
        </w:rPr>
      </w:pPr>
      <w:hyperlink w:anchor="_Toc110928992" w:history="1">
        <w:r w:rsidR="00B90FA7" w:rsidRPr="004D01E5">
          <w:rPr>
            <w:rStyle w:val="Hyperlink"/>
            <w:rFonts w:ascii="ZhoGlyph" w:hAnsi="ZhoGlyph"/>
            <w:noProof/>
          </w:rPr>
          <w:t>Ḳ</w:t>
        </w:r>
        <w:r w:rsidR="00B90FA7">
          <w:rPr>
            <w:noProof/>
            <w:webHidden/>
          </w:rPr>
          <w:tab/>
        </w:r>
        <w:r w:rsidR="00B90FA7">
          <w:rPr>
            <w:noProof/>
            <w:webHidden/>
          </w:rPr>
          <w:fldChar w:fldCharType="begin"/>
        </w:r>
        <w:r w:rsidR="00B90FA7">
          <w:rPr>
            <w:noProof/>
            <w:webHidden/>
          </w:rPr>
          <w:instrText xml:space="preserve"> PAGEREF _Toc110928992 \h </w:instrText>
        </w:r>
        <w:r w:rsidR="00B90FA7">
          <w:rPr>
            <w:noProof/>
            <w:webHidden/>
          </w:rPr>
        </w:r>
        <w:r w:rsidR="00B90FA7">
          <w:rPr>
            <w:noProof/>
            <w:webHidden/>
          </w:rPr>
          <w:fldChar w:fldCharType="separate"/>
        </w:r>
        <w:r w:rsidR="002C755F">
          <w:rPr>
            <w:noProof/>
            <w:webHidden/>
          </w:rPr>
          <w:t>31</w:t>
        </w:r>
        <w:r w:rsidR="00B90FA7">
          <w:rPr>
            <w:noProof/>
            <w:webHidden/>
          </w:rPr>
          <w:fldChar w:fldCharType="end"/>
        </w:r>
      </w:hyperlink>
    </w:p>
    <w:p w14:paraId="18352D21" w14:textId="44F4A365" w:rsidR="00B90FA7" w:rsidRDefault="00000000">
      <w:pPr>
        <w:pStyle w:val="TOC1"/>
        <w:tabs>
          <w:tab w:val="right" w:leader="dot" w:pos="6470"/>
        </w:tabs>
        <w:rPr>
          <w:noProof/>
        </w:rPr>
      </w:pPr>
      <w:hyperlink w:anchor="_Toc110928993" w:history="1">
        <w:r w:rsidR="00B90FA7" w:rsidRPr="004D01E5">
          <w:rPr>
            <w:rStyle w:val="Hyperlink"/>
            <w:rFonts w:ascii="ZhoGlyph" w:hAnsi="ZhoGlyph"/>
            <w:noProof/>
          </w:rPr>
          <w:t>L</w:t>
        </w:r>
        <w:r w:rsidR="00B90FA7">
          <w:rPr>
            <w:noProof/>
            <w:webHidden/>
          </w:rPr>
          <w:tab/>
        </w:r>
        <w:r w:rsidR="00B90FA7">
          <w:rPr>
            <w:noProof/>
            <w:webHidden/>
          </w:rPr>
          <w:fldChar w:fldCharType="begin"/>
        </w:r>
        <w:r w:rsidR="00B90FA7">
          <w:rPr>
            <w:noProof/>
            <w:webHidden/>
          </w:rPr>
          <w:instrText xml:space="preserve"> PAGEREF _Toc110928993 \h </w:instrText>
        </w:r>
        <w:r w:rsidR="00B90FA7">
          <w:rPr>
            <w:noProof/>
            <w:webHidden/>
          </w:rPr>
        </w:r>
        <w:r w:rsidR="00B90FA7">
          <w:rPr>
            <w:noProof/>
            <w:webHidden/>
          </w:rPr>
          <w:fldChar w:fldCharType="separate"/>
        </w:r>
        <w:r w:rsidR="002C755F">
          <w:rPr>
            <w:noProof/>
            <w:webHidden/>
          </w:rPr>
          <w:t>32</w:t>
        </w:r>
        <w:r w:rsidR="00B90FA7">
          <w:rPr>
            <w:noProof/>
            <w:webHidden/>
          </w:rPr>
          <w:fldChar w:fldCharType="end"/>
        </w:r>
      </w:hyperlink>
    </w:p>
    <w:p w14:paraId="4B10F8EB" w14:textId="77025263" w:rsidR="00B90FA7" w:rsidRDefault="00000000">
      <w:pPr>
        <w:pStyle w:val="TOC1"/>
        <w:tabs>
          <w:tab w:val="right" w:leader="dot" w:pos="6470"/>
        </w:tabs>
        <w:rPr>
          <w:noProof/>
        </w:rPr>
      </w:pPr>
      <w:hyperlink w:anchor="_Toc110928994" w:history="1">
        <w:r w:rsidR="00B90FA7" w:rsidRPr="004D01E5">
          <w:rPr>
            <w:rStyle w:val="Hyperlink"/>
            <w:rFonts w:ascii="ZhoGlyph" w:hAnsi="ZhoGlyph"/>
            <w:noProof/>
          </w:rPr>
          <w:t>M</w:t>
        </w:r>
        <w:r w:rsidR="00B90FA7">
          <w:rPr>
            <w:noProof/>
            <w:webHidden/>
          </w:rPr>
          <w:tab/>
        </w:r>
        <w:r w:rsidR="00B90FA7">
          <w:rPr>
            <w:noProof/>
            <w:webHidden/>
          </w:rPr>
          <w:fldChar w:fldCharType="begin"/>
        </w:r>
        <w:r w:rsidR="00B90FA7">
          <w:rPr>
            <w:noProof/>
            <w:webHidden/>
          </w:rPr>
          <w:instrText xml:space="preserve"> PAGEREF _Toc110928994 \h </w:instrText>
        </w:r>
        <w:r w:rsidR="00B90FA7">
          <w:rPr>
            <w:noProof/>
            <w:webHidden/>
          </w:rPr>
        </w:r>
        <w:r w:rsidR="00B90FA7">
          <w:rPr>
            <w:noProof/>
            <w:webHidden/>
          </w:rPr>
          <w:fldChar w:fldCharType="separate"/>
        </w:r>
        <w:r w:rsidR="002C755F">
          <w:rPr>
            <w:noProof/>
            <w:webHidden/>
          </w:rPr>
          <w:t>33</w:t>
        </w:r>
        <w:r w:rsidR="00B90FA7">
          <w:rPr>
            <w:noProof/>
            <w:webHidden/>
          </w:rPr>
          <w:fldChar w:fldCharType="end"/>
        </w:r>
      </w:hyperlink>
    </w:p>
    <w:p w14:paraId="652A3678" w14:textId="6C6456F3" w:rsidR="00B90FA7" w:rsidRDefault="00000000">
      <w:pPr>
        <w:pStyle w:val="TOC1"/>
        <w:tabs>
          <w:tab w:val="right" w:leader="dot" w:pos="6470"/>
        </w:tabs>
        <w:rPr>
          <w:noProof/>
        </w:rPr>
      </w:pPr>
      <w:hyperlink w:anchor="_Toc110928995" w:history="1">
        <w:r w:rsidR="00B90FA7" w:rsidRPr="004D01E5">
          <w:rPr>
            <w:rStyle w:val="Hyperlink"/>
            <w:rFonts w:ascii="ZhoGlyph" w:hAnsi="ZhoGlyph"/>
            <w:noProof/>
          </w:rPr>
          <w:t>N</w:t>
        </w:r>
        <w:r w:rsidR="00B90FA7">
          <w:rPr>
            <w:noProof/>
            <w:webHidden/>
          </w:rPr>
          <w:tab/>
        </w:r>
        <w:r w:rsidR="00B90FA7">
          <w:rPr>
            <w:noProof/>
            <w:webHidden/>
          </w:rPr>
          <w:fldChar w:fldCharType="begin"/>
        </w:r>
        <w:r w:rsidR="00B90FA7">
          <w:rPr>
            <w:noProof/>
            <w:webHidden/>
          </w:rPr>
          <w:instrText xml:space="preserve"> PAGEREF _Toc110928995 \h </w:instrText>
        </w:r>
        <w:r w:rsidR="00B90FA7">
          <w:rPr>
            <w:noProof/>
            <w:webHidden/>
          </w:rPr>
        </w:r>
        <w:r w:rsidR="00B90FA7">
          <w:rPr>
            <w:noProof/>
            <w:webHidden/>
          </w:rPr>
          <w:fldChar w:fldCharType="separate"/>
        </w:r>
        <w:r w:rsidR="002C755F">
          <w:rPr>
            <w:noProof/>
            <w:webHidden/>
          </w:rPr>
          <w:t>36</w:t>
        </w:r>
        <w:r w:rsidR="00B90FA7">
          <w:rPr>
            <w:noProof/>
            <w:webHidden/>
          </w:rPr>
          <w:fldChar w:fldCharType="end"/>
        </w:r>
      </w:hyperlink>
    </w:p>
    <w:p w14:paraId="1F789767" w14:textId="294271F3" w:rsidR="00B90FA7" w:rsidRDefault="00000000">
      <w:pPr>
        <w:pStyle w:val="TOC1"/>
        <w:tabs>
          <w:tab w:val="right" w:leader="dot" w:pos="6470"/>
        </w:tabs>
        <w:rPr>
          <w:noProof/>
        </w:rPr>
      </w:pPr>
      <w:hyperlink w:anchor="_Toc110928996" w:history="1">
        <w:r w:rsidR="00B90FA7" w:rsidRPr="004D01E5">
          <w:rPr>
            <w:rStyle w:val="Hyperlink"/>
            <w:rFonts w:ascii="ZhoGlyph" w:hAnsi="ZhoGlyph"/>
            <w:noProof/>
          </w:rPr>
          <w:t>O</w:t>
        </w:r>
        <w:r w:rsidR="00B90FA7">
          <w:rPr>
            <w:noProof/>
            <w:webHidden/>
          </w:rPr>
          <w:tab/>
        </w:r>
        <w:r w:rsidR="00B90FA7">
          <w:rPr>
            <w:noProof/>
            <w:webHidden/>
          </w:rPr>
          <w:fldChar w:fldCharType="begin"/>
        </w:r>
        <w:r w:rsidR="00B90FA7">
          <w:rPr>
            <w:noProof/>
            <w:webHidden/>
          </w:rPr>
          <w:instrText xml:space="preserve"> PAGEREF _Toc110928996 \h </w:instrText>
        </w:r>
        <w:r w:rsidR="00B90FA7">
          <w:rPr>
            <w:noProof/>
            <w:webHidden/>
          </w:rPr>
        </w:r>
        <w:r w:rsidR="00B90FA7">
          <w:rPr>
            <w:noProof/>
            <w:webHidden/>
          </w:rPr>
          <w:fldChar w:fldCharType="separate"/>
        </w:r>
        <w:r w:rsidR="002C755F">
          <w:rPr>
            <w:noProof/>
            <w:webHidden/>
          </w:rPr>
          <w:t>38</w:t>
        </w:r>
        <w:r w:rsidR="00B90FA7">
          <w:rPr>
            <w:noProof/>
            <w:webHidden/>
          </w:rPr>
          <w:fldChar w:fldCharType="end"/>
        </w:r>
      </w:hyperlink>
    </w:p>
    <w:p w14:paraId="7054FCEB" w14:textId="090392FC" w:rsidR="00B90FA7" w:rsidRDefault="00000000">
      <w:pPr>
        <w:pStyle w:val="TOC1"/>
        <w:tabs>
          <w:tab w:val="right" w:leader="dot" w:pos="6470"/>
        </w:tabs>
        <w:rPr>
          <w:noProof/>
        </w:rPr>
      </w:pPr>
      <w:hyperlink w:anchor="_Toc110928997" w:history="1">
        <w:r w:rsidR="00B90FA7" w:rsidRPr="004D01E5">
          <w:rPr>
            <w:rStyle w:val="Hyperlink"/>
            <w:rFonts w:ascii="ZhoGlyph" w:hAnsi="ZhoGlyph"/>
            <w:noProof/>
          </w:rPr>
          <w:t>P</w:t>
        </w:r>
        <w:r w:rsidR="00B90FA7">
          <w:rPr>
            <w:noProof/>
            <w:webHidden/>
          </w:rPr>
          <w:tab/>
        </w:r>
        <w:r w:rsidR="00B90FA7">
          <w:rPr>
            <w:noProof/>
            <w:webHidden/>
          </w:rPr>
          <w:fldChar w:fldCharType="begin"/>
        </w:r>
        <w:r w:rsidR="00B90FA7">
          <w:rPr>
            <w:noProof/>
            <w:webHidden/>
          </w:rPr>
          <w:instrText xml:space="preserve"> PAGEREF _Toc110928997 \h </w:instrText>
        </w:r>
        <w:r w:rsidR="00B90FA7">
          <w:rPr>
            <w:noProof/>
            <w:webHidden/>
          </w:rPr>
        </w:r>
        <w:r w:rsidR="00B90FA7">
          <w:rPr>
            <w:noProof/>
            <w:webHidden/>
          </w:rPr>
          <w:fldChar w:fldCharType="separate"/>
        </w:r>
        <w:r w:rsidR="002C755F">
          <w:rPr>
            <w:noProof/>
            <w:webHidden/>
          </w:rPr>
          <w:t>39</w:t>
        </w:r>
        <w:r w:rsidR="00B90FA7">
          <w:rPr>
            <w:noProof/>
            <w:webHidden/>
          </w:rPr>
          <w:fldChar w:fldCharType="end"/>
        </w:r>
      </w:hyperlink>
    </w:p>
    <w:p w14:paraId="0777AD8C" w14:textId="20AFBD51" w:rsidR="00B90FA7" w:rsidRDefault="00000000">
      <w:pPr>
        <w:pStyle w:val="TOC1"/>
        <w:tabs>
          <w:tab w:val="right" w:leader="dot" w:pos="6470"/>
        </w:tabs>
        <w:rPr>
          <w:noProof/>
        </w:rPr>
      </w:pPr>
      <w:hyperlink w:anchor="_Toc110928998" w:history="1">
        <w:r w:rsidR="00B90FA7" w:rsidRPr="004D01E5">
          <w:rPr>
            <w:rStyle w:val="Hyperlink"/>
            <w:rFonts w:ascii="ZhoGlyph" w:hAnsi="ZhoGlyph"/>
            <w:noProof/>
          </w:rPr>
          <w:t>Ṗ</w:t>
        </w:r>
        <w:r w:rsidR="00B90FA7">
          <w:rPr>
            <w:noProof/>
            <w:webHidden/>
          </w:rPr>
          <w:tab/>
        </w:r>
        <w:r w:rsidR="00B90FA7">
          <w:rPr>
            <w:noProof/>
            <w:webHidden/>
          </w:rPr>
          <w:fldChar w:fldCharType="begin"/>
        </w:r>
        <w:r w:rsidR="00B90FA7">
          <w:rPr>
            <w:noProof/>
            <w:webHidden/>
          </w:rPr>
          <w:instrText xml:space="preserve"> PAGEREF _Toc110928998 \h </w:instrText>
        </w:r>
        <w:r w:rsidR="00B90FA7">
          <w:rPr>
            <w:noProof/>
            <w:webHidden/>
          </w:rPr>
        </w:r>
        <w:r w:rsidR="00B90FA7">
          <w:rPr>
            <w:noProof/>
            <w:webHidden/>
          </w:rPr>
          <w:fldChar w:fldCharType="separate"/>
        </w:r>
        <w:r w:rsidR="002C755F">
          <w:rPr>
            <w:noProof/>
            <w:webHidden/>
          </w:rPr>
          <w:t>41</w:t>
        </w:r>
        <w:r w:rsidR="00B90FA7">
          <w:rPr>
            <w:noProof/>
            <w:webHidden/>
          </w:rPr>
          <w:fldChar w:fldCharType="end"/>
        </w:r>
      </w:hyperlink>
    </w:p>
    <w:p w14:paraId="1549962D" w14:textId="110175A0" w:rsidR="00B90FA7" w:rsidRDefault="00000000">
      <w:pPr>
        <w:pStyle w:val="TOC1"/>
        <w:tabs>
          <w:tab w:val="right" w:leader="dot" w:pos="6470"/>
        </w:tabs>
        <w:rPr>
          <w:noProof/>
        </w:rPr>
      </w:pPr>
      <w:hyperlink w:anchor="_Toc110928999" w:history="1">
        <w:r w:rsidR="00B90FA7" w:rsidRPr="004D01E5">
          <w:rPr>
            <w:rStyle w:val="Hyperlink"/>
            <w:rFonts w:ascii="ZhoGlyph" w:hAnsi="ZhoGlyph"/>
            <w:noProof/>
          </w:rPr>
          <w:t>Ṕ</w:t>
        </w:r>
        <w:r w:rsidR="00B90FA7">
          <w:rPr>
            <w:noProof/>
            <w:webHidden/>
          </w:rPr>
          <w:tab/>
        </w:r>
        <w:r w:rsidR="00B90FA7">
          <w:rPr>
            <w:noProof/>
            <w:webHidden/>
          </w:rPr>
          <w:fldChar w:fldCharType="begin"/>
        </w:r>
        <w:r w:rsidR="00B90FA7">
          <w:rPr>
            <w:noProof/>
            <w:webHidden/>
          </w:rPr>
          <w:instrText xml:space="preserve"> PAGEREF _Toc110928999 \h </w:instrText>
        </w:r>
        <w:r w:rsidR="00B90FA7">
          <w:rPr>
            <w:noProof/>
            <w:webHidden/>
          </w:rPr>
        </w:r>
        <w:r w:rsidR="00B90FA7">
          <w:rPr>
            <w:noProof/>
            <w:webHidden/>
          </w:rPr>
          <w:fldChar w:fldCharType="separate"/>
        </w:r>
        <w:r w:rsidR="002C755F">
          <w:rPr>
            <w:noProof/>
            <w:webHidden/>
          </w:rPr>
          <w:t>42</w:t>
        </w:r>
        <w:r w:rsidR="00B90FA7">
          <w:rPr>
            <w:noProof/>
            <w:webHidden/>
          </w:rPr>
          <w:fldChar w:fldCharType="end"/>
        </w:r>
      </w:hyperlink>
    </w:p>
    <w:p w14:paraId="4312E64F" w14:textId="213D6089" w:rsidR="00B90FA7" w:rsidRDefault="00000000">
      <w:pPr>
        <w:pStyle w:val="TOC1"/>
        <w:tabs>
          <w:tab w:val="right" w:leader="dot" w:pos="6470"/>
        </w:tabs>
        <w:rPr>
          <w:noProof/>
        </w:rPr>
      </w:pPr>
      <w:hyperlink w:anchor="_Toc110929000" w:history="1">
        <w:r w:rsidR="00B90FA7" w:rsidRPr="004D01E5">
          <w:rPr>
            <w:rStyle w:val="Hyperlink"/>
            <w:rFonts w:ascii="ZhoGlyph" w:hAnsi="ZhoGlyph"/>
            <w:noProof/>
          </w:rPr>
          <w:t>Q</w:t>
        </w:r>
        <w:r w:rsidR="00B90FA7">
          <w:rPr>
            <w:noProof/>
            <w:webHidden/>
          </w:rPr>
          <w:tab/>
        </w:r>
        <w:r w:rsidR="00B90FA7">
          <w:rPr>
            <w:noProof/>
            <w:webHidden/>
          </w:rPr>
          <w:fldChar w:fldCharType="begin"/>
        </w:r>
        <w:r w:rsidR="00B90FA7">
          <w:rPr>
            <w:noProof/>
            <w:webHidden/>
          </w:rPr>
          <w:instrText xml:space="preserve"> PAGEREF _Toc110929000 \h </w:instrText>
        </w:r>
        <w:r w:rsidR="00B90FA7">
          <w:rPr>
            <w:noProof/>
            <w:webHidden/>
          </w:rPr>
        </w:r>
        <w:r w:rsidR="00B90FA7">
          <w:rPr>
            <w:noProof/>
            <w:webHidden/>
          </w:rPr>
          <w:fldChar w:fldCharType="separate"/>
        </w:r>
        <w:r w:rsidR="002C755F">
          <w:rPr>
            <w:noProof/>
            <w:webHidden/>
          </w:rPr>
          <w:t>43</w:t>
        </w:r>
        <w:r w:rsidR="00B90FA7">
          <w:rPr>
            <w:noProof/>
            <w:webHidden/>
          </w:rPr>
          <w:fldChar w:fldCharType="end"/>
        </w:r>
      </w:hyperlink>
    </w:p>
    <w:p w14:paraId="471A33C0" w14:textId="6E629A8A" w:rsidR="00B90FA7" w:rsidRDefault="00000000">
      <w:pPr>
        <w:pStyle w:val="TOC1"/>
        <w:tabs>
          <w:tab w:val="right" w:leader="dot" w:pos="6470"/>
        </w:tabs>
        <w:rPr>
          <w:noProof/>
        </w:rPr>
      </w:pPr>
      <w:hyperlink w:anchor="_Toc110929001" w:history="1">
        <w:r w:rsidR="00B90FA7" w:rsidRPr="004D01E5">
          <w:rPr>
            <w:rStyle w:val="Hyperlink"/>
            <w:rFonts w:ascii="ZhoGlyph" w:hAnsi="ZhoGlyph"/>
            <w:noProof/>
          </w:rPr>
          <w:t>Ờ</w:t>
        </w:r>
        <w:r w:rsidR="00B90FA7">
          <w:rPr>
            <w:noProof/>
            <w:webHidden/>
          </w:rPr>
          <w:tab/>
        </w:r>
        <w:r w:rsidR="00B90FA7">
          <w:rPr>
            <w:noProof/>
            <w:webHidden/>
          </w:rPr>
          <w:fldChar w:fldCharType="begin"/>
        </w:r>
        <w:r w:rsidR="00B90FA7">
          <w:rPr>
            <w:noProof/>
            <w:webHidden/>
          </w:rPr>
          <w:instrText xml:space="preserve"> PAGEREF _Toc110929001 \h </w:instrText>
        </w:r>
        <w:r w:rsidR="00B90FA7">
          <w:rPr>
            <w:noProof/>
            <w:webHidden/>
          </w:rPr>
        </w:r>
        <w:r w:rsidR="00B90FA7">
          <w:rPr>
            <w:noProof/>
            <w:webHidden/>
          </w:rPr>
          <w:fldChar w:fldCharType="separate"/>
        </w:r>
        <w:r w:rsidR="002C755F">
          <w:rPr>
            <w:noProof/>
            <w:webHidden/>
          </w:rPr>
          <w:t>45</w:t>
        </w:r>
        <w:r w:rsidR="00B90FA7">
          <w:rPr>
            <w:noProof/>
            <w:webHidden/>
          </w:rPr>
          <w:fldChar w:fldCharType="end"/>
        </w:r>
      </w:hyperlink>
    </w:p>
    <w:p w14:paraId="5340186D" w14:textId="4E8F8B4E" w:rsidR="00B90FA7" w:rsidRDefault="00000000">
      <w:pPr>
        <w:pStyle w:val="TOC1"/>
        <w:tabs>
          <w:tab w:val="right" w:leader="dot" w:pos="6470"/>
        </w:tabs>
        <w:rPr>
          <w:noProof/>
        </w:rPr>
      </w:pPr>
      <w:hyperlink w:anchor="_Toc110929002" w:history="1">
        <w:r w:rsidR="00B90FA7" w:rsidRPr="004D01E5">
          <w:rPr>
            <w:rStyle w:val="Hyperlink"/>
            <w:rFonts w:ascii="ZhoGlyph" w:hAnsi="ZhoGlyph"/>
            <w:noProof/>
          </w:rPr>
          <w:t>Ợ</w:t>
        </w:r>
        <w:r w:rsidR="00B90FA7">
          <w:rPr>
            <w:noProof/>
            <w:webHidden/>
          </w:rPr>
          <w:tab/>
        </w:r>
        <w:r w:rsidR="00B90FA7">
          <w:rPr>
            <w:noProof/>
            <w:webHidden/>
          </w:rPr>
          <w:fldChar w:fldCharType="begin"/>
        </w:r>
        <w:r w:rsidR="00B90FA7">
          <w:rPr>
            <w:noProof/>
            <w:webHidden/>
          </w:rPr>
          <w:instrText xml:space="preserve"> PAGEREF _Toc110929002 \h </w:instrText>
        </w:r>
        <w:r w:rsidR="00B90FA7">
          <w:rPr>
            <w:noProof/>
            <w:webHidden/>
          </w:rPr>
        </w:r>
        <w:r w:rsidR="00B90FA7">
          <w:rPr>
            <w:noProof/>
            <w:webHidden/>
          </w:rPr>
          <w:fldChar w:fldCharType="separate"/>
        </w:r>
        <w:r w:rsidR="002C755F">
          <w:rPr>
            <w:noProof/>
            <w:webHidden/>
          </w:rPr>
          <w:t>46</w:t>
        </w:r>
        <w:r w:rsidR="00B90FA7">
          <w:rPr>
            <w:noProof/>
            <w:webHidden/>
          </w:rPr>
          <w:fldChar w:fldCharType="end"/>
        </w:r>
      </w:hyperlink>
    </w:p>
    <w:p w14:paraId="5CF5F8F8" w14:textId="76736201" w:rsidR="00B90FA7" w:rsidRDefault="00000000">
      <w:pPr>
        <w:pStyle w:val="TOC1"/>
        <w:tabs>
          <w:tab w:val="right" w:leader="dot" w:pos="6470"/>
        </w:tabs>
        <w:rPr>
          <w:noProof/>
        </w:rPr>
      </w:pPr>
      <w:hyperlink w:anchor="_Toc110929003" w:history="1">
        <w:r w:rsidR="00B90FA7" w:rsidRPr="004D01E5">
          <w:rPr>
            <w:rStyle w:val="Hyperlink"/>
            <w:rFonts w:ascii="ZhoGlyph" w:hAnsi="ZhoGlyph"/>
            <w:noProof/>
          </w:rPr>
          <w:t>R</w:t>
        </w:r>
        <w:r w:rsidR="00B90FA7">
          <w:rPr>
            <w:noProof/>
            <w:webHidden/>
          </w:rPr>
          <w:tab/>
        </w:r>
        <w:r w:rsidR="00B90FA7">
          <w:rPr>
            <w:noProof/>
            <w:webHidden/>
          </w:rPr>
          <w:fldChar w:fldCharType="begin"/>
        </w:r>
        <w:r w:rsidR="00B90FA7">
          <w:rPr>
            <w:noProof/>
            <w:webHidden/>
          </w:rPr>
          <w:instrText xml:space="preserve"> PAGEREF _Toc110929003 \h </w:instrText>
        </w:r>
        <w:r w:rsidR="00B90FA7">
          <w:rPr>
            <w:noProof/>
            <w:webHidden/>
          </w:rPr>
        </w:r>
        <w:r w:rsidR="00B90FA7">
          <w:rPr>
            <w:noProof/>
            <w:webHidden/>
          </w:rPr>
          <w:fldChar w:fldCharType="separate"/>
        </w:r>
        <w:r w:rsidR="002C755F">
          <w:rPr>
            <w:noProof/>
            <w:webHidden/>
          </w:rPr>
          <w:t>47</w:t>
        </w:r>
        <w:r w:rsidR="00B90FA7">
          <w:rPr>
            <w:noProof/>
            <w:webHidden/>
          </w:rPr>
          <w:fldChar w:fldCharType="end"/>
        </w:r>
      </w:hyperlink>
    </w:p>
    <w:p w14:paraId="635D2718" w14:textId="31A47F3C" w:rsidR="00B90FA7" w:rsidRDefault="00000000">
      <w:pPr>
        <w:pStyle w:val="TOC1"/>
        <w:tabs>
          <w:tab w:val="right" w:leader="dot" w:pos="6470"/>
        </w:tabs>
        <w:rPr>
          <w:noProof/>
        </w:rPr>
      </w:pPr>
      <w:hyperlink w:anchor="_Toc110929004" w:history="1">
        <w:r w:rsidR="00B90FA7" w:rsidRPr="004D01E5">
          <w:rPr>
            <w:rStyle w:val="Hyperlink"/>
            <w:rFonts w:ascii="ZhoGlyph" w:hAnsi="ZhoGlyph"/>
            <w:noProof/>
          </w:rPr>
          <w:t>S</w:t>
        </w:r>
        <w:r w:rsidR="00B90FA7">
          <w:rPr>
            <w:noProof/>
            <w:webHidden/>
          </w:rPr>
          <w:tab/>
        </w:r>
        <w:r w:rsidR="00B90FA7">
          <w:rPr>
            <w:noProof/>
            <w:webHidden/>
          </w:rPr>
          <w:fldChar w:fldCharType="begin"/>
        </w:r>
        <w:r w:rsidR="00B90FA7">
          <w:rPr>
            <w:noProof/>
            <w:webHidden/>
          </w:rPr>
          <w:instrText xml:space="preserve"> PAGEREF _Toc110929004 \h </w:instrText>
        </w:r>
        <w:r w:rsidR="00B90FA7">
          <w:rPr>
            <w:noProof/>
            <w:webHidden/>
          </w:rPr>
        </w:r>
        <w:r w:rsidR="00B90FA7">
          <w:rPr>
            <w:noProof/>
            <w:webHidden/>
          </w:rPr>
          <w:fldChar w:fldCharType="separate"/>
        </w:r>
        <w:r w:rsidR="002C755F">
          <w:rPr>
            <w:noProof/>
            <w:webHidden/>
          </w:rPr>
          <w:t>48</w:t>
        </w:r>
        <w:r w:rsidR="00B90FA7">
          <w:rPr>
            <w:noProof/>
            <w:webHidden/>
          </w:rPr>
          <w:fldChar w:fldCharType="end"/>
        </w:r>
      </w:hyperlink>
    </w:p>
    <w:p w14:paraId="07B1BE3B" w14:textId="5862A501" w:rsidR="00B90FA7" w:rsidRDefault="00000000">
      <w:pPr>
        <w:pStyle w:val="TOC1"/>
        <w:tabs>
          <w:tab w:val="right" w:leader="dot" w:pos="6470"/>
        </w:tabs>
        <w:rPr>
          <w:noProof/>
        </w:rPr>
      </w:pPr>
      <w:hyperlink w:anchor="_Toc110929005" w:history="1">
        <w:r w:rsidR="00B90FA7" w:rsidRPr="004D01E5">
          <w:rPr>
            <w:rStyle w:val="Hyperlink"/>
            <w:rFonts w:ascii="ZhoGlyph" w:hAnsi="ZhoGlyph"/>
            <w:noProof/>
          </w:rPr>
          <w:t>Ś</w:t>
        </w:r>
        <w:r w:rsidR="00B90FA7">
          <w:rPr>
            <w:noProof/>
            <w:webHidden/>
          </w:rPr>
          <w:tab/>
        </w:r>
        <w:r w:rsidR="00B90FA7">
          <w:rPr>
            <w:noProof/>
            <w:webHidden/>
          </w:rPr>
          <w:fldChar w:fldCharType="begin"/>
        </w:r>
        <w:r w:rsidR="00B90FA7">
          <w:rPr>
            <w:noProof/>
            <w:webHidden/>
          </w:rPr>
          <w:instrText xml:space="preserve"> PAGEREF _Toc110929005 \h </w:instrText>
        </w:r>
        <w:r w:rsidR="00B90FA7">
          <w:rPr>
            <w:noProof/>
            <w:webHidden/>
          </w:rPr>
        </w:r>
        <w:r w:rsidR="00B90FA7">
          <w:rPr>
            <w:noProof/>
            <w:webHidden/>
          </w:rPr>
          <w:fldChar w:fldCharType="separate"/>
        </w:r>
        <w:r w:rsidR="002C755F">
          <w:rPr>
            <w:noProof/>
            <w:webHidden/>
          </w:rPr>
          <w:t>49</w:t>
        </w:r>
        <w:r w:rsidR="00B90FA7">
          <w:rPr>
            <w:noProof/>
            <w:webHidden/>
          </w:rPr>
          <w:fldChar w:fldCharType="end"/>
        </w:r>
      </w:hyperlink>
    </w:p>
    <w:p w14:paraId="48DB903C" w14:textId="32AD3712" w:rsidR="00B90FA7" w:rsidRDefault="00000000">
      <w:pPr>
        <w:pStyle w:val="TOC1"/>
        <w:tabs>
          <w:tab w:val="right" w:leader="dot" w:pos="6470"/>
        </w:tabs>
        <w:rPr>
          <w:noProof/>
        </w:rPr>
      </w:pPr>
      <w:hyperlink w:anchor="_Toc110929006" w:history="1">
        <w:r w:rsidR="00B90FA7" w:rsidRPr="004D01E5">
          <w:rPr>
            <w:rStyle w:val="Hyperlink"/>
            <w:rFonts w:ascii="ZhoGlyph" w:hAnsi="ZhoGlyph"/>
            <w:noProof/>
          </w:rPr>
          <w:t>ŚT</w:t>
        </w:r>
        <w:r w:rsidR="00B90FA7">
          <w:rPr>
            <w:noProof/>
            <w:webHidden/>
          </w:rPr>
          <w:tab/>
        </w:r>
        <w:r w:rsidR="00B90FA7">
          <w:rPr>
            <w:noProof/>
            <w:webHidden/>
          </w:rPr>
          <w:fldChar w:fldCharType="begin"/>
        </w:r>
        <w:r w:rsidR="00B90FA7">
          <w:rPr>
            <w:noProof/>
            <w:webHidden/>
          </w:rPr>
          <w:instrText xml:space="preserve"> PAGEREF _Toc110929006 \h </w:instrText>
        </w:r>
        <w:r w:rsidR="00B90FA7">
          <w:rPr>
            <w:noProof/>
            <w:webHidden/>
          </w:rPr>
        </w:r>
        <w:r w:rsidR="00B90FA7">
          <w:rPr>
            <w:noProof/>
            <w:webHidden/>
          </w:rPr>
          <w:fldChar w:fldCharType="separate"/>
        </w:r>
        <w:r w:rsidR="002C755F">
          <w:rPr>
            <w:noProof/>
            <w:webHidden/>
          </w:rPr>
          <w:t>50</w:t>
        </w:r>
        <w:r w:rsidR="00B90FA7">
          <w:rPr>
            <w:noProof/>
            <w:webHidden/>
          </w:rPr>
          <w:fldChar w:fldCharType="end"/>
        </w:r>
      </w:hyperlink>
    </w:p>
    <w:p w14:paraId="2A392D7B" w14:textId="70FF5E9C" w:rsidR="00B90FA7" w:rsidRDefault="00000000">
      <w:pPr>
        <w:pStyle w:val="TOC1"/>
        <w:tabs>
          <w:tab w:val="right" w:leader="dot" w:pos="6470"/>
        </w:tabs>
        <w:rPr>
          <w:noProof/>
        </w:rPr>
      </w:pPr>
      <w:hyperlink w:anchor="_Toc110929007" w:history="1">
        <w:r w:rsidR="00B90FA7" w:rsidRPr="004D01E5">
          <w:rPr>
            <w:rStyle w:val="Hyperlink"/>
            <w:rFonts w:ascii="ZhoGlyph" w:hAnsi="ZhoGlyph"/>
            <w:noProof/>
          </w:rPr>
          <w:t>ST</w:t>
        </w:r>
        <w:r w:rsidR="00B90FA7">
          <w:rPr>
            <w:noProof/>
            <w:webHidden/>
          </w:rPr>
          <w:tab/>
        </w:r>
        <w:r w:rsidR="00B90FA7">
          <w:rPr>
            <w:noProof/>
            <w:webHidden/>
          </w:rPr>
          <w:fldChar w:fldCharType="begin"/>
        </w:r>
        <w:r w:rsidR="00B90FA7">
          <w:rPr>
            <w:noProof/>
            <w:webHidden/>
          </w:rPr>
          <w:instrText xml:space="preserve"> PAGEREF _Toc110929007 \h </w:instrText>
        </w:r>
        <w:r w:rsidR="00B90FA7">
          <w:rPr>
            <w:noProof/>
            <w:webHidden/>
          </w:rPr>
        </w:r>
        <w:r w:rsidR="00B90FA7">
          <w:rPr>
            <w:noProof/>
            <w:webHidden/>
          </w:rPr>
          <w:fldChar w:fldCharType="separate"/>
        </w:r>
        <w:r w:rsidR="002C755F">
          <w:rPr>
            <w:noProof/>
            <w:webHidden/>
          </w:rPr>
          <w:t>51</w:t>
        </w:r>
        <w:r w:rsidR="00B90FA7">
          <w:rPr>
            <w:noProof/>
            <w:webHidden/>
          </w:rPr>
          <w:fldChar w:fldCharType="end"/>
        </w:r>
      </w:hyperlink>
    </w:p>
    <w:p w14:paraId="6E929FCC" w14:textId="3DB4D1EB" w:rsidR="00B90FA7" w:rsidRDefault="00000000">
      <w:pPr>
        <w:pStyle w:val="TOC1"/>
        <w:tabs>
          <w:tab w:val="right" w:leader="dot" w:pos="6470"/>
        </w:tabs>
        <w:rPr>
          <w:noProof/>
        </w:rPr>
      </w:pPr>
      <w:hyperlink w:anchor="_Toc110929008" w:history="1">
        <w:r w:rsidR="00B90FA7" w:rsidRPr="004D01E5">
          <w:rPr>
            <w:rStyle w:val="Hyperlink"/>
            <w:rFonts w:ascii="ZhoGlyph" w:hAnsi="ZhoGlyph"/>
            <w:noProof/>
          </w:rPr>
          <w:t>T</w:t>
        </w:r>
        <w:r w:rsidR="00B90FA7">
          <w:rPr>
            <w:noProof/>
            <w:webHidden/>
          </w:rPr>
          <w:tab/>
        </w:r>
        <w:r w:rsidR="00B90FA7">
          <w:rPr>
            <w:noProof/>
            <w:webHidden/>
          </w:rPr>
          <w:fldChar w:fldCharType="begin"/>
        </w:r>
        <w:r w:rsidR="00B90FA7">
          <w:rPr>
            <w:noProof/>
            <w:webHidden/>
          </w:rPr>
          <w:instrText xml:space="preserve"> PAGEREF _Toc110929008 \h </w:instrText>
        </w:r>
        <w:r w:rsidR="00B90FA7">
          <w:rPr>
            <w:noProof/>
            <w:webHidden/>
          </w:rPr>
        </w:r>
        <w:r w:rsidR="00B90FA7">
          <w:rPr>
            <w:noProof/>
            <w:webHidden/>
          </w:rPr>
          <w:fldChar w:fldCharType="separate"/>
        </w:r>
        <w:r w:rsidR="002C755F">
          <w:rPr>
            <w:noProof/>
            <w:webHidden/>
          </w:rPr>
          <w:t>52</w:t>
        </w:r>
        <w:r w:rsidR="00B90FA7">
          <w:rPr>
            <w:noProof/>
            <w:webHidden/>
          </w:rPr>
          <w:fldChar w:fldCharType="end"/>
        </w:r>
      </w:hyperlink>
    </w:p>
    <w:p w14:paraId="0A094654" w14:textId="7BA16E74" w:rsidR="00B90FA7" w:rsidRDefault="00000000">
      <w:pPr>
        <w:pStyle w:val="TOC1"/>
        <w:tabs>
          <w:tab w:val="right" w:leader="dot" w:pos="6470"/>
        </w:tabs>
        <w:rPr>
          <w:noProof/>
        </w:rPr>
      </w:pPr>
      <w:hyperlink w:anchor="_Toc110929009" w:history="1">
        <w:r w:rsidR="00B90FA7" w:rsidRPr="004D01E5">
          <w:rPr>
            <w:rStyle w:val="Hyperlink"/>
            <w:rFonts w:ascii="ZhoGlyph" w:hAnsi="ZhoGlyph"/>
            <w:noProof/>
          </w:rPr>
          <w:t>Ṫ</w:t>
        </w:r>
        <w:r w:rsidR="00B90FA7">
          <w:rPr>
            <w:noProof/>
            <w:webHidden/>
          </w:rPr>
          <w:tab/>
        </w:r>
        <w:r w:rsidR="00B90FA7">
          <w:rPr>
            <w:noProof/>
            <w:webHidden/>
          </w:rPr>
          <w:fldChar w:fldCharType="begin"/>
        </w:r>
        <w:r w:rsidR="00B90FA7">
          <w:rPr>
            <w:noProof/>
            <w:webHidden/>
          </w:rPr>
          <w:instrText xml:space="preserve"> PAGEREF _Toc110929009 \h </w:instrText>
        </w:r>
        <w:r w:rsidR="00B90FA7">
          <w:rPr>
            <w:noProof/>
            <w:webHidden/>
          </w:rPr>
        </w:r>
        <w:r w:rsidR="00B90FA7">
          <w:rPr>
            <w:noProof/>
            <w:webHidden/>
          </w:rPr>
          <w:fldChar w:fldCharType="separate"/>
        </w:r>
        <w:r w:rsidR="002C755F">
          <w:rPr>
            <w:noProof/>
            <w:webHidden/>
          </w:rPr>
          <w:t>56</w:t>
        </w:r>
        <w:r w:rsidR="00B90FA7">
          <w:rPr>
            <w:noProof/>
            <w:webHidden/>
          </w:rPr>
          <w:fldChar w:fldCharType="end"/>
        </w:r>
      </w:hyperlink>
    </w:p>
    <w:p w14:paraId="20DBC9AD" w14:textId="48EFE1CA" w:rsidR="00B90FA7" w:rsidRDefault="00000000">
      <w:pPr>
        <w:pStyle w:val="TOC1"/>
        <w:tabs>
          <w:tab w:val="right" w:leader="dot" w:pos="6470"/>
        </w:tabs>
        <w:rPr>
          <w:noProof/>
        </w:rPr>
      </w:pPr>
      <w:hyperlink w:anchor="_Toc110929010" w:history="1">
        <w:r w:rsidR="00B90FA7" w:rsidRPr="004D01E5">
          <w:rPr>
            <w:rStyle w:val="Hyperlink"/>
            <w:rFonts w:ascii="ZhoGlyph" w:hAnsi="ZhoGlyph"/>
            <w:noProof/>
          </w:rPr>
          <w:t>Ṯ</w:t>
        </w:r>
        <w:r w:rsidR="00B90FA7">
          <w:rPr>
            <w:noProof/>
            <w:webHidden/>
          </w:rPr>
          <w:tab/>
        </w:r>
        <w:r w:rsidR="00B90FA7">
          <w:rPr>
            <w:noProof/>
            <w:webHidden/>
          </w:rPr>
          <w:fldChar w:fldCharType="begin"/>
        </w:r>
        <w:r w:rsidR="00B90FA7">
          <w:rPr>
            <w:noProof/>
            <w:webHidden/>
          </w:rPr>
          <w:instrText xml:space="preserve"> PAGEREF _Toc110929010 \h </w:instrText>
        </w:r>
        <w:r w:rsidR="00B90FA7">
          <w:rPr>
            <w:noProof/>
            <w:webHidden/>
          </w:rPr>
        </w:r>
        <w:r w:rsidR="00B90FA7">
          <w:rPr>
            <w:noProof/>
            <w:webHidden/>
          </w:rPr>
          <w:fldChar w:fldCharType="separate"/>
        </w:r>
        <w:r w:rsidR="002C755F">
          <w:rPr>
            <w:noProof/>
            <w:webHidden/>
          </w:rPr>
          <w:t>59</w:t>
        </w:r>
        <w:r w:rsidR="00B90FA7">
          <w:rPr>
            <w:noProof/>
            <w:webHidden/>
          </w:rPr>
          <w:fldChar w:fldCharType="end"/>
        </w:r>
      </w:hyperlink>
    </w:p>
    <w:p w14:paraId="2AD4BE6D" w14:textId="1B69D86B" w:rsidR="00B90FA7" w:rsidRDefault="00000000">
      <w:pPr>
        <w:pStyle w:val="TOC1"/>
        <w:tabs>
          <w:tab w:val="right" w:leader="dot" w:pos="6470"/>
        </w:tabs>
        <w:rPr>
          <w:noProof/>
        </w:rPr>
      </w:pPr>
      <w:hyperlink w:anchor="_Toc110929011" w:history="1">
        <w:r w:rsidR="00B90FA7" w:rsidRPr="004D01E5">
          <w:rPr>
            <w:rStyle w:val="Hyperlink"/>
            <w:rFonts w:ascii="ZhoGlyph" w:hAnsi="ZhoGlyph"/>
            <w:noProof/>
          </w:rPr>
          <w:t>V</w:t>
        </w:r>
        <w:r w:rsidR="00B90FA7">
          <w:rPr>
            <w:noProof/>
            <w:webHidden/>
          </w:rPr>
          <w:tab/>
        </w:r>
        <w:r w:rsidR="00B90FA7">
          <w:rPr>
            <w:noProof/>
            <w:webHidden/>
          </w:rPr>
          <w:fldChar w:fldCharType="begin"/>
        </w:r>
        <w:r w:rsidR="00B90FA7">
          <w:rPr>
            <w:noProof/>
            <w:webHidden/>
          </w:rPr>
          <w:instrText xml:space="preserve"> PAGEREF _Toc110929011 \h </w:instrText>
        </w:r>
        <w:r w:rsidR="00B90FA7">
          <w:rPr>
            <w:noProof/>
            <w:webHidden/>
          </w:rPr>
        </w:r>
        <w:r w:rsidR="00B90FA7">
          <w:rPr>
            <w:noProof/>
            <w:webHidden/>
          </w:rPr>
          <w:fldChar w:fldCharType="separate"/>
        </w:r>
        <w:r w:rsidR="002C755F">
          <w:rPr>
            <w:noProof/>
            <w:webHidden/>
          </w:rPr>
          <w:t>60</w:t>
        </w:r>
        <w:r w:rsidR="00B90FA7">
          <w:rPr>
            <w:noProof/>
            <w:webHidden/>
          </w:rPr>
          <w:fldChar w:fldCharType="end"/>
        </w:r>
      </w:hyperlink>
    </w:p>
    <w:p w14:paraId="3E9A2780" w14:textId="0CCB3793" w:rsidR="00B90FA7" w:rsidRDefault="00000000">
      <w:pPr>
        <w:pStyle w:val="TOC1"/>
        <w:tabs>
          <w:tab w:val="right" w:leader="dot" w:pos="6470"/>
        </w:tabs>
        <w:rPr>
          <w:noProof/>
        </w:rPr>
      </w:pPr>
      <w:hyperlink w:anchor="_Toc110929012" w:history="1">
        <w:r w:rsidR="00B90FA7" w:rsidRPr="004D01E5">
          <w:rPr>
            <w:rStyle w:val="Hyperlink"/>
            <w:rFonts w:ascii="ZhoGlyph" w:hAnsi="ZhoGlyph"/>
            <w:noProof/>
          </w:rPr>
          <w:t>Ṿ</w:t>
        </w:r>
        <w:r w:rsidR="00B90FA7">
          <w:rPr>
            <w:noProof/>
            <w:webHidden/>
          </w:rPr>
          <w:tab/>
        </w:r>
        <w:r w:rsidR="00B90FA7">
          <w:rPr>
            <w:noProof/>
            <w:webHidden/>
          </w:rPr>
          <w:fldChar w:fldCharType="begin"/>
        </w:r>
        <w:r w:rsidR="00B90FA7">
          <w:rPr>
            <w:noProof/>
            <w:webHidden/>
          </w:rPr>
          <w:instrText xml:space="preserve"> PAGEREF _Toc110929012 \h </w:instrText>
        </w:r>
        <w:r w:rsidR="00B90FA7">
          <w:rPr>
            <w:noProof/>
            <w:webHidden/>
          </w:rPr>
        </w:r>
        <w:r w:rsidR="00B90FA7">
          <w:rPr>
            <w:noProof/>
            <w:webHidden/>
          </w:rPr>
          <w:fldChar w:fldCharType="separate"/>
        </w:r>
        <w:r w:rsidR="002C755F">
          <w:rPr>
            <w:noProof/>
            <w:webHidden/>
          </w:rPr>
          <w:t>62</w:t>
        </w:r>
        <w:r w:rsidR="00B90FA7">
          <w:rPr>
            <w:noProof/>
            <w:webHidden/>
          </w:rPr>
          <w:fldChar w:fldCharType="end"/>
        </w:r>
      </w:hyperlink>
    </w:p>
    <w:p w14:paraId="3AEA336A" w14:textId="3AA84960" w:rsidR="00B90FA7" w:rsidRDefault="00000000">
      <w:pPr>
        <w:pStyle w:val="TOC1"/>
        <w:tabs>
          <w:tab w:val="right" w:leader="dot" w:pos="6470"/>
        </w:tabs>
        <w:rPr>
          <w:noProof/>
        </w:rPr>
      </w:pPr>
      <w:hyperlink w:anchor="_Toc110929013" w:history="1">
        <w:r w:rsidR="00B90FA7" w:rsidRPr="004D01E5">
          <w:rPr>
            <w:rStyle w:val="Hyperlink"/>
            <w:rFonts w:ascii="ZhoGlyph" w:hAnsi="ZhoGlyph"/>
            <w:noProof/>
          </w:rPr>
          <w:t>Ṽ</w:t>
        </w:r>
        <w:r w:rsidR="00B90FA7">
          <w:rPr>
            <w:noProof/>
            <w:webHidden/>
          </w:rPr>
          <w:tab/>
        </w:r>
        <w:r w:rsidR="00B90FA7">
          <w:rPr>
            <w:noProof/>
            <w:webHidden/>
          </w:rPr>
          <w:fldChar w:fldCharType="begin"/>
        </w:r>
        <w:r w:rsidR="00B90FA7">
          <w:rPr>
            <w:noProof/>
            <w:webHidden/>
          </w:rPr>
          <w:instrText xml:space="preserve"> PAGEREF _Toc110929013 \h </w:instrText>
        </w:r>
        <w:r w:rsidR="00B90FA7">
          <w:rPr>
            <w:noProof/>
            <w:webHidden/>
          </w:rPr>
        </w:r>
        <w:r w:rsidR="00B90FA7">
          <w:rPr>
            <w:noProof/>
            <w:webHidden/>
          </w:rPr>
          <w:fldChar w:fldCharType="separate"/>
        </w:r>
        <w:r w:rsidR="002C755F">
          <w:rPr>
            <w:noProof/>
            <w:webHidden/>
          </w:rPr>
          <w:t>64</w:t>
        </w:r>
        <w:r w:rsidR="00B90FA7">
          <w:rPr>
            <w:noProof/>
            <w:webHidden/>
          </w:rPr>
          <w:fldChar w:fldCharType="end"/>
        </w:r>
      </w:hyperlink>
    </w:p>
    <w:p w14:paraId="45C34226" w14:textId="42BED25C" w:rsidR="00B90FA7" w:rsidRDefault="00000000">
      <w:pPr>
        <w:pStyle w:val="TOC1"/>
        <w:tabs>
          <w:tab w:val="right" w:leader="dot" w:pos="6470"/>
        </w:tabs>
        <w:rPr>
          <w:noProof/>
        </w:rPr>
      </w:pPr>
      <w:hyperlink w:anchor="_Toc110929014" w:history="1">
        <w:r w:rsidR="00B90FA7" w:rsidRPr="004D01E5">
          <w:rPr>
            <w:rStyle w:val="Hyperlink"/>
            <w:rFonts w:ascii="ZhoGlyph" w:hAnsi="ZhoGlyph"/>
            <w:noProof/>
          </w:rPr>
          <w:t>Y</w:t>
        </w:r>
        <w:r w:rsidR="00B90FA7">
          <w:rPr>
            <w:noProof/>
            <w:webHidden/>
          </w:rPr>
          <w:tab/>
        </w:r>
        <w:r w:rsidR="00B90FA7">
          <w:rPr>
            <w:noProof/>
            <w:webHidden/>
          </w:rPr>
          <w:fldChar w:fldCharType="begin"/>
        </w:r>
        <w:r w:rsidR="00B90FA7">
          <w:rPr>
            <w:noProof/>
            <w:webHidden/>
          </w:rPr>
          <w:instrText xml:space="preserve"> PAGEREF _Toc110929014 \h </w:instrText>
        </w:r>
        <w:r w:rsidR="00B90FA7">
          <w:rPr>
            <w:noProof/>
            <w:webHidden/>
          </w:rPr>
        </w:r>
        <w:r w:rsidR="00B90FA7">
          <w:rPr>
            <w:noProof/>
            <w:webHidden/>
          </w:rPr>
          <w:fldChar w:fldCharType="separate"/>
        </w:r>
        <w:r w:rsidR="002C755F">
          <w:rPr>
            <w:noProof/>
            <w:webHidden/>
          </w:rPr>
          <w:t>65</w:t>
        </w:r>
        <w:r w:rsidR="00B90FA7">
          <w:rPr>
            <w:noProof/>
            <w:webHidden/>
          </w:rPr>
          <w:fldChar w:fldCharType="end"/>
        </w:r>
      </w:hyperlink>
    </w:p>
    <w:p w14:paraId="6ECD8112" w14:textId="5D0149F6" w:rsidR="00B90FA7" w:rsidRDefault="00000000">
      <w:pPr>
        <w:pStyle w:val="TOC1"/>
        <w:tabs>
          <w:tab w:val="right" w:leader="dot" w:pos="6470"/>
        </w:tabs>
        <w:rPr>
          <w:noProof/>
        </w:rPr>
      </w:pPr>
      <w:hyperlink w:anchor="_Toc110929015" w:history="1">
        <w:r w:rsidR="00B90FA7" w:rsidRPr="004D01E5">
          <w:rPr>
            <w:rStyle w:val="Hyperlink"/>
            <w:rFonts w:ascii="ZhoGlyph" w:hAnsi="ZhoGlyph"/>
            <w:noProof/>
          </w:rPr>
          <w:t>Z</w:t>
        </w:r>
        <w:r w:rsidR="00B90FA7">
          <w:rPr>
            <w:noProof/>
            <w:webHidden/>
          </w:rPr>
          <w:tab/>
        </w:r>
        <w:r w:rsidR="00B90FA7">
          <w:rPr>
            <w:noProof/>
            <w:webHidden/>
          </w:rPr>
          <w:fldChar w:fldCharType="begin"/>
        </w:r>
        <w:r w:rsidR="00B90FA7">
          <w:rPr>
            <w:noProof/>
            <w:webHidden/>
          </w:rPr>
          <w:instrText xml:space="preserve"> PAGEREF _Toc110929015 \h </w:instrText>
        </w:r>
        <w:r w:rsidR="00B90FA7">
          <w:rPr>
            <w:noProof/>
            <w:webHidden/>
          </w:rPr>
        </w:r>
        <w:r w:rsidR="00B90FA7">
          <w:rPr>
            <w:noProof/>
            <w:webHidden/>
          </w:rPr>
          <w:fldChar w:fldCharType="separate"/>
        </w:r>
        <w:r w:rsidR="002C755F">
          <w:rPr>
            <w:noProof/>
            <w:webHidden/>
          </w:rPr>
          <w:t>66</w:t>
        </w:r>
        <w:r w:rsidR="00B90FA7">
          <w:rPr>
            <w:noProof/>
            <w:webHidden/>
          </w:rPr>
          <w:fldChar w:fldCharType="end"/>
        </w:r>
      </w:hyperlink>
    </w:p>
    <w:p w14:paraId="5CDD8480" w14:textId="4F74750F" w:rsidR="00B90FA7" w:rsidRDefault="00000000">
      <w:pPr>
        <w:pStyle w:val="TOC1"/>
        <w:tabs>
          <w:tab w:val="right" w:leader="dot" w:pos="6470"/>
        </w:tabs>
        <w:rPr>
          <w:noProof/>
        </w:rPr>
      </w:pPr>
      <w:hyperlink w:anchor="_Toc110929016" w:history="1">
        <w:r w:rsidR="00B90FA7" w:rsidRPr="004D01E5">
          <w:rPr>
            <w:rStyle w:val="Hyperlink"/>
            <w:rFonts w:ascii="ZhoGlyph" w:hAnsi="ZhoGlyph"/>
            <w:noProof/>
          </w:rPr>
          <w:t>Ż</w:t>
        </w:r>
        <w:r w:rsidR="00B90FA7">
          <w:rPr>
            <w:noProof/>
            <w:webHidden/>
          </w:rPr>
          <w:tab/>
        </w:r>
        <w:r w:rsidR="00B90FA7">
          <w:rPr>
            <w:noProof/>
            <w:webHidden/>
          </w:rPr>
          <w:fldChar w:fldCharType="begin"/>
        </w:r>
        <w:r w:rsidR="00B90FA7">
          <w:rPr>
            <w:noProof/>
            <w:webHidden/>
          </w:rPr>
          <w:instrText xml:space="preserve"> PAGEREF _Toc110929016 \h </w:instrText>
        </w:r>
        <w:r w:rsidR="00B90FA7">
          <w:rPr>
            <w:noProof/>
            <w:webHidden/>
          </w:rPr>
        </w:r>
        <w:r w:rsidR="00B90FA7">
          <w:rPr>
            <w:noProof/>
            <w:webHidden/>
          </w:rPr>
          <w:fldChar w:fldCharType="separate"/>
        </w:r>
        <w:r w:rsidR="002C755F">
          <w:rPr>
            <w:noProof/>
            <w:webHidden/>
          </w:rPr>
          <w:t>68</w:t>
        </w:r>
        <w:r w:rsidR="00B90FA7">
          <w:rPr>
            <w:noProof/>
            <w:webHidden/>
          </w:rPr>
          <w:fldChar w:fldCharType="end"/>
        </w:r>
      </w:hyperlink>
    </w:p>
    <w:p w14:paraId="3931112B" w14:textId="58007930" w:rsidR="00B90FA7" w:rsidRDefault="00000000">
      <w:pPr>
        <w:pStyle w:val="TOC1"/>
        <w:tabs>
          <w:tab w:val="right" w:leader="dot" w:pos="6470"/>
        </w:tabs>
        <w:rPr>
          <w:noProof/>
        </w:rPr>
      </w:pPr>
      <w:hyperlink w:anchor="_Toc110929017" w:history="1">
        <w:r w:rsidR="00B90FA7" w:rsidRPr="004D01E5">
          <w:rPr>
            <w:rStyle w:val="Hyperlink"/>
            <w:rFonts w:ascii="ZhoGlyph" w:hAnsi="ZhoGlyph"/>
            <w:noProof/>
          </w:rPr>
          <w:t>Ź</w:t>
        </w:r>
        <w:r w:rsidR="00B90FA7">
          <w:rPr>
            <w:noProof/>
            <w:webHidden/>
          </w:rPr>
          <w:tab/>
        </w:r>
        <w:r w:rsidR="00B90FA7">
          <w:rPr>
            <w:noProof/>
            <w:webHidden/>
          </w:rPr>
          <w:fldChar w:fldCharType="begin"/>
        </w:r>
        <w:r w:rsidR="00B90FA7">
          <w:rPr>
            <w:noProof/>
            <w:webHidden/>
          </w:rPr>
          <w:instrText xml:space="preserve"> PAGEREF _Toc110929017 \h </w:instrText>
        </w:r>
        <w:r w:rsidR="00B90FA7">
          <w:rPr>
            <w:noProof/>
            <w:webHidden/>
          </w:rPr>
        </w:r>
        <w:r w:rsidR="00B90FA7">
          <w:rPr>
            <w:noProof/>
            <w:webHidden/>
          </w:rPr>
          <w:fldChar w:fldCharType="separate"/>
        </w:r>
        <w:r w:rsidR="002C755F">
          <w:rPr>
            <w:noProof/>
            <w:webHidden/>
          </w:rPr>
          <w:t>69</w:t>
        </w:r>
        <w:r w:rsidR="00B90FA7">
          <w:rPr>
            <w:noProof/>
            <w:webHidden/>
          </w:rPr>
          <w:fldChar w:fldCharType="end"/>
        </w:r>
      </w:hyperlink>
    </w:p>
    <w:p w14:paraId="2A6C8354" w14:textId="2547E35C" w:rsidR="00B90FA7" w:rsidRDefault="00000000">
      <w:pPr>
        <w:pStyle w:val="TOC1"/>
        <w:tabs>
          <w:tab w:val="right" w:leader="dot" w:pos="6470"/>
        </w:tabs>
        <w:rPr>
          <w:noProof/>
        </w:rPr>
      </w:pPr>
      <w:hyperlink w:anchor="_Toc110929018" w:history="1">
        <w:r w:rsidR="00B90FA7" w:rsidRPr="004D01E5">
          <w:rPr>
            <w:rStyle w:val="Hyperlink"/>
            <w:rFonts w:ascii="ZhoGlyph" w:hAnsi="ZhoGlyph"/>
            <w:noProof/>
          </w:rPr>
          <w:t>Ž</w:t>
        </w:r>
        <w:r w:rsidR="00B90FA7">
          <w:rPr>
            <w:noProof/>
            <w:webHidden/>
          </w:rPr>
          <w:tab/>
        </w:r>
        <w:r w:rsidR="00B90FA7">
          <w:rPr>
            <w:noProof/>
            <w:webHidden/>
          </w:rPr>
          <w:fldChar w:fldCharType="begin"/>
        </w:r>
        <w:r w:rsidR="00B90FA7">
          <w:rPr>
            <w:noProof/>
            <w:webHidden/>
          </w:rPr>
          <w:instrText xml:space="preserve"> PAGEREF _Toc110929018 \h </w:instrText>
        </w:r>
        <w:r w:rsidR="00B90FA7">
          <w:rPr>
            <w:noProof/>
            <w:webHidden/>
          </w:rPr>
        </w:r>
        <w:r w:rsidR="00B90FA7">
          <w:rPr>
            <w:noProof/>
            <w:webHidden/>
          </w:rPr>
          <w:fldChar w:fldCharType="separate"/>
        </w:r>
        <w:r w:rsidR="002C755F">
          <w:rPr>
            <w:noProof/>
            <w:webHidden/>
          </w:rPr>
          <w:t>70</w:t>
        </w:r>
        <w:r w:rsidR="00B90FA7">
          <w:rPr>
            <w:noProof/>
            <w:webHidden/>
          </w:rPr>
          <w:fldChar w:fldCharType="end"/>
        </w:r>
      </w:hyperlink>
    </w:p>
    <w:p w14:paraId="1FF6E5CA" w14:textId="1CB39160" w:rsidR="00B90FA7" w:rsidRDefault="00000000">
      <w:pPr>
        <w:pStyle w:val="TOC1"/>
        <w:tabs>
          <w:tab w:val="right" w:leader="dot" w:pos="6470"/>
        </w:tabs>
        <w:rPr>
          <w:noProof/>
        </w:rPr>
      </w:pPr>
      <w:hyperlink w:anchor="_Toc110929019" w:history="1">
        <w:r w:rsidR="00B90FA7" w:rsidRPr="004D01E5">
          <w:rPr>
            <w:rStyle w:val="Hyperlink"/>
            <w:noProof/>
          </w:rPr>
          <w:t>Legal</w:t>
        </w:r>
        <w:r w:rsidR="00B90FA7">
          <w:rPr>
            <w:noProof/>
            <w:webHidden/>
          </w:rPr>
          <w:tab/>
        </w:r>
        <w:r w:rsidR="00B90FA7">
          <w:rPr>
            <w:noProof/>
            <w:webHidden/>
          </w:rPr>
          <w:fldChar w:fldCharType="begin"/>
        </w:r>
        <w:r w:rsidR="00B90FA7">
          <w:rPr>
            <w:noProof/>
            <w:webHidden/>
          </w:rPr>
          <w:instrText xml:space="preserve"> PAGEREF _Toc110929019 \h </w:instrText>
        </w:r>
        <w:r w:rsidR="00B90FA7">
          <w:rPr>
            <w:noProof/>
            <w:webHidden/>
          </w:rPr>
        </w:r>
        <w:r w:rsidR="00B90FA7">
          <w:rPr>
            <w:noProof/>
            <w:webHidden/>
          </w:rPr>
          <w:fldChar w:fldCharType="separate"/>
        </w:r>
        <w:r w:rsidR="002C755F">
          <w:rPr>
            <w:noProof/>
            <w:webHidden/>
          </w:rPr>
          <w:t>1</w:t>
        </w:r>
        <w:r w:rsidR="00B90FA7">
          <w:rPr>
            <w:noProof/>
            <w:webHidden/>
          </w:rPr>
          <w:fldChar w:fldCharType="end"/>
        </w:r>
      </w:hyperlink>
    </w:p>
    <w:p w14:paraId="7D3F5AFF" w14:textId="5DDA39AB" w:rsidR="00B90FA7" w:rsidRDefault="00B90FA7">
      <w:r>
        <w:rPr>
          <w:b/>
          <w:bCs/>
          <w:noProof/>
        </w:rPr>
        <w:fldChar w:fldCharType="end"/>
      </w:r>
    </w:p>
    <w:p w14:paraId="10546DC8" w14:textId="35C733AA" w:rsidR="00FF2D7F" w:rsidRPr="00FF2D7F" w:rsidRDefault="00FF2D7F" w:rsidP="00FF2D7F">
      <w:pPr>
        <w:rPr>
          <w:rFonts w:ascii="ZhoGlyph" w:hAnsi="ZhoGlyph"/>
        </w:rPr>
        <w:sectPr w:rsidR="00FF2D7F" w:rsidRPr="00FF2D7F" w:rsidSect="00E76A85">
          <w:pgSz w:w="7920" w:h="12240" w:code="6"/>
          <w:pgMar w:top="720" w:right="720" w:bottom="720" w:left="720" w:header="144" w:footer="144" w:gutter="0"/>
          <w:pgNumType w:fmt="lowerRoman" w:start="1"/>
          <w:cols w:space="720"/>
          <w:noEndnote/>
          <w:docGrid w:linePitch="299"/>
        </w:sectPr>
      </w:pPr>
    </w:p>
    <w:p w14:paraId="7094EDB6" w14:textId="77777777" w:rsidR="007B0004" w:rsidRDefault="007B0004" w:rsidP="000350E3">
      <w:pPr>
        <w:pStyle w:val="Heading1"/>
        <w:jc w:val="center"/>
      </w:pPr>
      <w:bookmarkStart w:id="3" w:name="_Toc110928971"/>
      <w:r>
        <w:lastRenderedPageBreak/>
        <w:t>Introduction</w:t>
      </w:r>
      <w:bookmarkEnd w:id="3"/>
    </w:p>
    <w:p w14:paraId="5CBF9606" w14:textId="77777777" w:rsidR="007B0004" w:rsidRDefault="007B0004" w:rsidP="007B0004">
      <w:pPr>
        <w:jc w:val="both"/>
        <w:rPr>
          <w:sz w:val="20"/>
          <w:szCs w:val="20"/>
        </w:rPr>
      </w:pPr>
      <w:r>
        <w:rPr>
          <w:sz w:val="16"/>
          <w:szCs w:val="16"/>
        </w:rPr>
        <w:tab/>
      </w:r>
      <w:r>
        <w:rPr>
          <w:sz w:val="20"/>
          <w:szCs w:val="20"/>
        </w:rPr>
        <w:t>Zdetl is the official language used throughout the Zhodani Consulate in the age of the Third Imperium. While its precise origins are unknown, it is commonly accepted that it developed in the wake of the Final War when the surviving humans on Zhdant found themselves bereft of their Ancient masters for the first time. Over the millennia, Zdetl evolved gradually into its modern form, which was universally adopted as the official language in the 300</w:t>
      </w:r>
      <w:r>
        <w:rPr>
          <w:sz w:val="20"/>
          <w:szCs w:val="20"/>
          <w:vertAlign w:val="superscript"/>
        </w:rPr>
        <w:t>th</w:t>
      </w:r>
      <w:r>
        <w:rPr>
          <w:sz w:val="20"/>
          <w:szCs w:val="20"/>
        </w:rPr>
        <w:t xml:space="preserve"> Olympiad, the Imperial year -6055</w:t>
      </w:r>
      <w:r>
        <w:rPr>
          <w:rStyle w:val="FootnoteReference"/>
          <w:sz w:val="20"/>
          <w:szCs w:val="20"/>
        </w:rPr>
        <w:footnoteReference w:id="1"/>
      </w:r>
      <w:r>
        <w:rPr>
          <w:sz w:val="20"/>
          <w:szCs w:val="20"/>
        </w:rPr>
        <w:t>.</w:t>
      </w:r>
    </w:p>
    <w:p w14:paraId="3CEB3CD2" w14:textId="7C98267F" w:rsidR="007B0004" w:rsidRDefault="007B0004" w:rsidP="007B0004">
      <w:pPr>
        <w:spacing w:line="240" w:lineRule="auto"/>
        <w:jc w:val="both"/>
        <w:rPr>
          <w:sz w:val="20"/>
          <w:szCs w:val="20"/>
        </w:rPr>
      </w:pPr>
      <w:r>
        <w:rPr>
          <w:sz w:val="20"/>
          <w:szCs w:val="20"/>
        </w:rPr>
        <w:tab/>
        <w:t>A distinguishing feature of modern Zdetl is its emphasis on standardization in morphology, grammar, syntax, and structure. Zhodani culture is fundamentally assimilative in nature; in other words, the Consulate is not interested in conquest by force but by acculturation. To this end, the Consular language has been simplified over time to make it easy to teach and learn (or at least less difficult than other languages). This does not mean that Zdetl lacks complexity – like the ancient Terran game of Go, its fundamentals can be learned in minutes, but it can take a lifetime to truly master, and few non-native speakers ever reach that level.</w:t>
      </w:r>
    </w:p>
    <w:p w14:paraId="7409C182" w14:textId="30A6887C" w:rsidR="007B0004" w:rsidRDefault="007B0004" w:rsidP="007B0004">
      <w:pPr>
        <w:spacing w:line="240" w:lineRule="auto"/>
        <w:jc w:val="both"/>
        <w:rPr>
          <w:sz w:val="20"/>
          <w:szCs w:val="20"/>
        </w:rPr>
      </w:pPr>
      <w:r>
        <w:rPr>
          <w:sz w:val="20"/>
          <w:szCs w:val="20"/>
        </w:rPr>
        <w:tab/>
        <w:t xml:space="preserve">This dictionary is not intended to be complete; indeed, this would be an impossible task as words are always being added to the overall Zdetl lexicon. Instead, it is meant to be a starting point for learning the language and </w:t>
      </w:r>
      <w:r w:rsidR="00AE4ACA">
        <w:rPr>
          <w:sz w:val="20"/>
          <w:szCs w:val="20"/>
        </w:rPr>
        <w:t xml:space="preserve">vocabulary. As such it is a companion to the Zhdantia Language and Cultural Institute’s other primary publication, </w:t>
      </w:r>
      <w:r w:rsidR="00AE4ACA">
        <w:rPr>
          <w:b/>
          <w:bCs/>
          <w:sz w:val="20"/>
          <w:szCs w:val="20"/>
        </w:rPr>
        <w:t>Beginning Zdetl</w:t>
      </w:r>
      <w:r w:rsidR="00AE4ACA">
        <w:rPr>
          <w:sz w:val="20"/>
          <w:szCs w:val="20"/>
        </w:rPr>
        <w:t>. The first section contains a brief discussion of the grammar of Zdetl; the rest of the book is a Zdetl-to-Anglic word list, organized by the Zdetl phonemes for easy reference.</w:t>
      </w:r>
    </w:p>
    <w:p w14:paraId="7FCEC905" w14:textId="05D5CD2C" w:rsidR="00AE4ACA" w:rsidRPr="00AE4ACA" w:rsidRDefault="00AE4ACA" w:rsidP="007B0004">
      <w:pPr>
        <w:spacing w:line="240" w:lineRule="auto"/>
        <w:jc w:val="both"/>
        <w:rPr>
          <w:sz w:val="20"/>
          <w:szCs w:val="20"/>
        </w:rPr>
      </w:pPr>
      <w:r>
        <w:rPr>
          <w:sz w:val="20"/>
          <w:szCs w:val="20"/>
        </w:rPr>
        <w:tab/>
        <w:t>While the ZLI research staff have endeavored to produce an accurate and precise publication, errors and inconsistencies are often unavoidable. Questions, requests, and suggestions may be addressed to the ZLI at the link below.</w:t>
      </w:r>
    </w:p>
    <w:p w14:paraId="399BFE7E" w14:textId="762CB40C" w:rsidR="003E2693" w:rsidRDefault="00000000" w:rsidP="00EE30C0">
      <w:pPr>
        <w:pStyle w:val="Heading1"/>
        <w:jc w:val="center"/>
      </w:pPr>
      <w:bookmarkStart w:id="4" w:name="_Toc110928972"/>
      <w:r>
        <w:rPr>
          <w:noProof/>
        </w:rPr>
        <w:pict w14:anchorId="1310B94E">
          <v:shape id="_x0000_s2050" type="#_x0000_t75" style="position:absolute;left:0;text-align:left;margin-left:236.55pt;margin-top:5.75pt;width:87.55pt;height:87.55pt;z-index:-1;mso-position-horizontal-relative:text;mso-position-vertical-relative:text;mso-width-relative:page;mso-height-relative:page" wrapcoords="-185 0 -185 21415 21600 21415 21600 0 -185 0">
            <v:imagedata r:id="rId11" o:title=""/>
            <w10:wrap type="tight"/>
          </v:shape>
        </w:pict>
      </w:r>
      <w:r w:rsidR="007B0004">
        <w:br w:type="page"/>
      </w:r>
      <w:r w:rsidR="00010ABF">
        <w:lastRenderedPageBreak/>
        <w:t>A Brief Discussion of Zdetl Grammar</w:t>
      </w:r>
      <w:bookmarkEnd w:id="4"/>
    </w:p>
    <w:p w14:paraId="552FA14E" w14:textId="3DAAB8AB" w:rsidR="000350E3" w:rsidRPr="00E76A85" w:rsidRDefault="00E76A85" w:rsidP="00E76A85">
      <w:pPr>
        <w:jc w:val="center"/>
        <w:rPr>
          <w:b/>
          <w:bCs/>
        </w:rPr>
      </w:pPr>
      <w:r w:rsidRPr="00E76A85">
        <w:rPr>
          <w:b/>
          <w:bCs/>
        </w:rPr>
        <w:t>Syntax and Word Order</w:t>
      </w:r>
    </w:p>
    <w:p w14:paraId="0ADEFB1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The basic sentence structure of Zdetl is object-leading; in other words, the word order is </w:t>
      </w:r>
      <w:r w:rsidRPr="00E76A85">
        <w:rPr>
          <w:rFonts w:cs="Calibri"/>
          <w:i/>
          <w:iCs/>
          <w:color w:val="222222"/>
          <w:sz w:val="20"/>
          <w:szCs w:val="20"/>
        </w:rPr>
        <w:t>Object - Verb – Subject</w:t>
      </w:r>
      <w:r w:rsidRPr="00E76A85">
        <w:rPr>
          <w:rFonts w:cs="Calibri"/>
          <w:color w:val="222222"/>
          <w:sz w:val="20"/>
          <w:szCs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7B6ED90D" w14:textId="77777777" w:rsidTr="00B90FA7">
        <w:trPr>
          <w:jc w:val="center"/>
        </w:trPr>
        <w:tc>
          <w:tcPr>
            <w:tcW w:w="6696" w:type="dxa"/>
            <w:tcBorders>
              <w:top w:val="nil"/>
              <w:left w:val="nil"/>
              <w:bottom w:val="nil"/>
              <w:right w:val="nil"/>
            </w:tcBorders>
            <w:shd w:val="clear" w:color="auto" w:fill="auto"/>
            <w:hideMark/>
          </w:tcPr>
          <w:p w14:paraId="27547096"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Fevr`anzh moch`i</w:t>
            </w:r>
            <w:r w:rsidRPr="00B90FA7">
              <w:rPr>
                <w:rFonts w:ascii="Calibri Light" w:hAnsi="Calibri Light" w:cs="Calibri Light"/>
                <w:b/>
                <w:bCs/>
                <w:color w:val="222222"/>
                <w:sz w:val="20"/>
                <w:szCs w:val="20"/>
              </w:rPr>
              <w:t>·</w:t>
            </w:r>
            <w:r w:rsidRPr="00B90FA7">
              <w:rPr>
                <w:rFonts w:cs="Calibri"/>
                <w:b/>
                <w:bCs/>
                <w:color w:val="222222"/>
                <w:sz w:val="20"/>
                <w:szCs w:val="20"/>
              </w:rPr>
              <w:t>tia de.</w:t>
            </w:r>
            <w:r w:rsidRPr="00B90FA7">
              <w:rPr>
                <w:rFonts w:cs="Calibri"/>
                <w:color w:val="222222"/>
                <w:sz w:val="20"/>
                <w:szCs w:val="20"/>
              </w:rPr>
              <w:t xml:space="preserve"> </w:t>
            </w:r>
          </w:p>
          <w:p w14:paraId="6D6FF74B"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being read by you.)</w:t>
            </w:r>
          </w:p>
        </w:tc>
      </w:tr>
    </w:tbl>
    <w:p w14:paraId="6689BBA2" w14:textId="77777777" w:rsidR="00E76A85" w:rsidRPr="00E76A85" w:rsidRDefault="00E76A85" w:rsidP="00E76A85">
      <w:pPr>
        <w:shd w:val="clear" w:color="auto" w:fill="FFFFFF"/>
        <w:spacing w:after="0" w:line="240" w:lineRule="auto"/>
        <w:ind w:firstLine="720"/>
        <w:rPr>
          <w:rFonts w:cs="Calibri"/>
          <w:color w:val="222222"/>
        </w:rPr>
      </w:pPr>
    </w:p>
    <w:p w14:paraId="4CF0360E"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Adjectives precede the noun they modify: </w:t>
      </w:r>
      <w:r w:rsidRPr="00E76A85">
        <w:rPr>
          <w:rFonts w:cs="Calibri"/>
          <w:i/>
          <w:iCs/>
          <w:color w:val="222222"/>
          <w:sz w:val="20"/>
          <w:szCs w:val="20"/>
        </w:rPr>
        <w:t>Adjective - Object – Verb - Adjective – Subject.</w:t>
      </w:r>
    </w:p>
    <w:tbl>
      <w:tblPr>
        <w:tblW w:w="0" w:type="auto"/>
        <w:tblLook w:val="04A0" w:firstRow="1" w:lastRow="0" w:firstColumn="1" w:lastColumn="0" w:noHBand="0" w:noVBand="1"/>
      </w:tblPr>
      <w:tblGrid>
        <w:gridCol w:w="6696"/>
      </w:tblGrid>
      <w:tr w:rsidR="00283344" w:rsidRPr="00B90FA7" w14:paraId="36A339E0" w14:textId="77777777" w:rsidTr="00B90FA7">
        <w:tc>
          <w:tcPr>
            <w:tcW w:w="6696" w:type="dxa"/>
            <w:shd w:val="clear" w:color="auto" w:fill="auto"/>
            <w:hideMark/>
          </w:tcPr>
          <w:p w14:paraId="365688C2" w14:textId="77777777" w:rsidR="00E76A85" w:rsidRPr="00B90FA7" w:rsidRDefault="00E76A85" w:rsidP="00B90FA7">
            <w:pPr>
              <w:spacing w:after="0"/>
              <w:jc w:val="center"/>
              <w:rPr>
                <w:rFonts w:cs="Calibri"/>
                <w:color w:val="222222"/>
                <w:sz w:val="20"/>
                <w:szCs w:val="20"/>
              </w:rPr>
            </w:pPr>
            <w:r w:rsidRPr="00B90FA7">
              <w:rPr>
                <w:rFonts w:cs="Calibri"/>
                <w:b/>
                <w:bCs/>
                <w:i/>
                <w:iCs/>
                <w:color w:val="222222"/>
                <w:sz w:val="20"/>
                <w:szCs w:val="20"/>
              </w:rPr>
              <w:t>Vrien`</w:t>
            </w:r>
            <w:proofErr w:type="gramStart"/>
            <w:r w:rsidRPr="00B90FA7">
              <w:rPr>
                <w:rFonts w:cs="Calibri"/>
                <w:b/>
                <w:bCs/>
                <w:i/>
                <w:iCs/>
                <w:color w:val="222222"/>
                <w:sz w:val="20"/>
                <w:szCs w:val="20"/>
              </w:rPr>
              <w:t>a</w:t>
            </w:r>
            <w:r w:rsidRPr="00B90FA7">
              <w:rPr>
                <w:rFonts w:cs="Calibri"/>
                <w:b/>
                <w:bCs/>
                <w:color w:val="222222"/>
                <w:sz w:val="20"/>
                <w:szCs w:val="20"/>
              </w:rPr>
              <w:t xml:space="preserve"> ka</w:t>
            </w:r>
            <w:proofErr w:type="gramEnd"/>
            <w:r w:rsidRPr="00B90FA7">
              <w:rPr>
                <w:rFonts w:cs="Calibri"/>
                <w:b/>
                <w:bCs/>
                <w:color w:val="222222"/>
                <w:sz w:val="20"/>
                <w:szCs w:val="20"/>
              </w:rPr>
              <w:t>`fi tla`pa</w:t>
            </w:r>
            <w:r w:rsidRPr="00B90FA7">
              <w:rPr>
                <w:rFonts w:ascii="Calibri Light" w:hAnsi="Calibri Light" w:cs="Calibri Light"/>
                <w:b/>
                <w:bCs/>
                <w:color w:val="222222"/>
                <w:sz w:val="20"/>
                <w:szCs w:val="20"/>
              </w:rPr>
              <w:t>·</w:t>
            </w:r>
            <w:r w:rsidRPr="00B90FA7">
              <w:rPr>
                <w:rFonts w:cs="Calibri"/>
                <w:b/>
                <w:bCs/>
                <w:color w:val="222222"/>
                <w:sz w:val="20"/>
                <w:szCs w:val="20"/>
              </w:rPr>
              <w:t xml:space="preserve">ia ke </w:t>
            </w:r>
            <w:r w:rsidRPr="00B90FA7">
              <w:rPr>
                <w:rFonts w:cs="Calibri"/>
                <w:b/>
                <w:bCs/>
                <w:i/>
                <w:iCs/>
                <w:color w:val="222222"/>
                <w:sz w:val="20"/>
                <w:szCs w:val="20"/>
              </w:rPr>
              <w:t>ka`yo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ziefr`i.</w:t>
            </w:r>
            <w:r w:rsidRPr="00B90FA7">
              <w:rPr>
                <w:rFonts w:cs="Calibri"/>
                <w:color w:val="222222"/>
                <w:sz w:val="20"/>
                <w:szCs w:val="20"/>
              </w:rPr>
              <w:t xml:space="preserve"> </w:t>
            </w:r>
          </w:p>
          <w:p w14:paraId="30C953DE" w14:textId="77777777" w:rsidR="00E76A85" w:rsidRPr="00B90FA7" w:rsidRDefault="00E76A85" w:rsidP="00B90FA7">
            <w:pPr>
              <w:spacing w:after="0"/>
              <w:jc w:val="center"/>
              <w:rPr>
                <w:rFonts w:cs="Calibri"/>
                <w:color w:val="222222"/>
                <w:sz w:val="20"/>
                <w:szCs w:val="20"/>
              </w:rPr>
            </w:pPr>
            <w:r w:rsidRPr="00B90FA7">
              <w:rPr>
                <w:rFonts w:cs="Calibri"/>
                <w:color w:val="222222"/>
                <w:sz w:val="20"/>
                <w:szCs w:val="20"/>
              </w:rPr>
              <w:t>(Hot coffee is being drunk by the pretty woman.)</w:t>
            </w:r>
          </w:p>
        </w:tc>
      </w:tr>
    </w:tbl>
    <w:p w14:paraId="2EF01221" w14:textId="77777777" w:rsidR="00E76A85" w:rsidRPr="00E76A85" w:rsidRDefault="00E76A85" w:rsidP="00E76A85">
      <w:pPr>
        <w:shd w:val="clear" w:color="auto" w:fill="FFFFFF"/>
        <w:spacing w:after="0" w:line="240" w:lineRule="auto"/>
        <w:rPr>
          <w:rFonts w:cs="Calibri"/>
          <w:color w:val="222222"/>
        </w:rPr>
      </w:pPr>
    </w:p>
    <w:p w14:paraId="4AF447F7"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same rule applies to adverbs: </w:t>
      </w:r>
      <w:r w:rsidRPr="00E76A85">
        <w:rPr>
          <w:rFonts w:cs="Calibri"/>
          <w:i/>
          <w:iCs/>
          <w:color w:val="222222"/>
          <w:sz w:val="20"/>
          <w:szCs w:val="20"/>
        </w:rPr>
        <w:t>Object - Adverb - Verb – Subject.</w:t>
      </w:r>
    </w:p>
    <w:tbl>
      <w:tblPr>
        <w:tblW w:w="0" w:type="auto"/>
        <w:tblLook w:val="04A0" w:firstRow="1" w:lastRow="0" w:firstColumn="1" w:lastColumn="0" w:noHBand="0" w:noVBand="1"/>
      </w:tblPr>
      <w:tblGrid>
        <w:gridCol w:w="6696"/>
      </w:tblGrid>
      <w:tr w:rsidR="00283344" w:rsidRPr="00B90FA7" w14:paraId="7B96933A" w14:textId="77777777" w:rsidTr="00B90FA7">
        <w:tc>
          <w:tcPr>
            <w:tcW w:w="6696" w:type="dxa"/>
            <w:shd w:val="clear" w:color="auto" w:fill="auto"/>
            <w:hideMark/>
          </w:tcPr>
          <w:p w14:paraId="1879AF9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 xml:space="preserve">Fevr`anzh </w:t>
            </w:r>
            <w:r w:rsidRPr="00B90FA7">
              <w:rPr>
                <w:rFonts w:cs="Calibri"/>
                <w:b/>
                <w:bCs/>
                <w:i/>
                <w:iCs/>
                <w:color w:val="222222"/>
                <w:sz w:val="20"/>
                <w:szCs w:val="20"/>
              </w:rPr>
              <w:t>a`chan</w:t>
            </w:r>
            <w:r w:rsidRPr="00B90FA7">
              <w:rPr>
                <w:rFonts w:ascii="Calibri Light" w:hAnsi="Calibri Light" w:cs="Calibri Light"/>
                <w:b/>
                <w:bCs/>
                <w:i/>
                <w:iCs/>
                <w:color w:val="222222"/>
                <w:sz w:val="20"/>
                <w:szCs w:val="20"/>
              </w:rPr>
              <w:t>·</w:t>
            </w:r>
            <w:r w:rsidRPr="00B90FA7">
              <w:rPr>
                <w:rFonts w:cs="Calibri"/>
                <w:b/>
                <w:bCs/>
                <w:i/>
                <w:iCs/>
                <w:color w:val="222222"/>
                <w:sz w:val="20"/>
                <w:szCs w:val="20"/>
              </w:rPr>
              <w:t>e</w:t>
            </w:r>
            <w:r w:rsidRPr="00B90FA7">
              <w:rPr>
                <w:rFonts w:cs="Calibri"/>
                <w:b/>
                <w:bCs/>
                <w:color w:val="222222"/>
                <w:sz w:val="20"/>
                <w:szCs w:val="20"/>
              </w:rPr>
              <w:t xml:space="preserve"> mo`chi</w:t>
            </w:r>
            <w:r w:rsidRPr="00B90FA7">
              <w:rPr>
                <w:rFonts w:ascii="Calibri Light" w:hAnsi="Calibri Light" w:cs="Calibri Light"/>
                <w:b/>
                <w:bCs/>
                <w:color w:val="222222"/>
                <w:sz w:val="20"/>
                <w:szCs w:val="20"/>
              </w:rPr>
              <w:t>·</w:t>
            </w:r>
            <w:r w:rsidRPr="00B90FA7">
              <w:rPr>
                <w:rFonts w:cs="Calibri"/>
                <w:b/>
                <w:bCs/>
                <w:color w:val="222222"/>
                <w:sz w:val="20"/>
                <w:szCs w:val="20"/>
              </w:rPr>
              <w:t>tia se.</w:t>
            </w:r>
          </w:p>
          <w:p w14:paraId="0F52EE8F"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book is still being read by her.)</w:t>
            </w:r>
          </w:p>
        </w:tc>
      </w:tr>
    </w:tbl>
    <w:p w14:paraId="5A9B0983" w14:textId="77777777" w:rsidR="00E76A85" w:rsidRPr="00E76A85" w:rsidRDefault="00E76A85" w:rsidP="00E76A85">
      <w:pPr>
        <w:shd w:val="clear" w:color="auto" w:fill="FFFFFF"/>
        <w:spacing w:after="0" w:line="240" w:lineRule="auto"/>
        <w:ind w:firstLine="720"/>
        <w:rPr>
          <w:rFonts w:cs="Calibri"/>
          <w:color w:val="222222"/>
        </w:rPr>
      </w:pPr>
    </w:p>
    <w:p w14:paraId="08C8C0BB" w14:textId="77777777" w:rsidR="00E76A85" w:rsidRPr="00E76A85" w:rsidRDefault="00E76A85" w:rsidP="00E76A85">
      <w:pPr>
        <w:shd w:val="clear" w:color="auto" w:fill="FFFFFF"/>
        <w:spacing w:after="0" w:line="240" w:lineRule="auto"/>
        <w:ind w:firstLine="720"/>
        <w:rPr>
          <w:rFonts w:cs="Calibri"/>
          <w:i/>
          <w:iCs/>
          <w:color w:val="222222"/>
          <w:sz w:val="20"/>
          <w:szCs w:val="20"/>
        </w:rPr>
      </w:pPr>
      <w:r w:rsidRPr="00E76A85">
        <w:rPr>
          <w:rFonts w:cs="Calibri"/>
          <w:color w:val="222222"/>
          <w:sz w:val="20"/>
          <w:szCs w:val="20"/>
        </w:rPr>
        <w:t xml:space="preserve">The Indirect object follows the subject: </w:t>
      </w:r>
      <w:r w:rsidRPr="00E76A85">
        <w:rPr>
          <w:rFonts w:cs="Calibri"/>
          <w:i/>
          <w:iCs/>
          <w:color w:val="222222"/>
          <w:sz w:val="20"/>
          <w:szCs w:val="20"/>
        </w:rPr>
        <w:t>Object – Verb – Subject – Indirect Object.</w:t>
      </w:r>
    </w:p>
    <w:tbl>
      <w:tblPr>
        <w:tblW w:w="0" w:type="auto"/>
        <w:tblLook w:val="04A0" w:firstRow="1" w:lastRow="0" w:firstColumn="1" w:lastColumn="0" w:noHBand="0" w:noVBand="1"/>
      </w:tblPr>
      <w:tblGrid>
        <w:gridCol w:w="6696"/>
      </w:tblGrid>
      <w:tr w:rsidR="00283344" w:rsidRPr="00B90FA7" w14:paraId="284A2E90" w14:textId="77777777" w:rsidTr="00B90FA7">
        <w:tc>
          <w:tcPr>
            <w:tcW w:w="6696" w:type="dxa"/>
            <w:shd w:val="clear" w:color="auto" w:fill="auto"/>
            <w:hideMark/>
          </w:tcPr>
          <w:p w14:paraId="18968D1E"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color w:val="222222"/>
                <w:sz w:val="20"/>
                <w:szCs w:val="20"/>
              </w:rPr>
              <w:t>Tlan`qil ki`lo</w:t>
            </w:r>
            <w:r w:rsidRPr="00B90FA7">
              <w:rPr>
                <w:rFonts w:ascii="Calibri Light" w:hAnsi="Calibri Light" w:cs="Calibri Light"/>
                <w:b/>
                <w:bCs/>
                <w:color w:val="222222"/>
                <w:sz w:val="20"/>
                <w:szCs w:val="20"/>
              </w:rPr>
              <w:t>·</w:t>
            </w:r>
            <w:proofErr w:type="gramStart"/>
            <w:r w:rsidRPr="00B90FA7">
              <w:rPr>
                <w:rFonts w:cs="Calibri"/>
                <w:b/>
                <w:bCs/>
                <w:color w:val="222222"/>
                <w:sz w:val="20"/>
                <w:szCs w:val="20"/>
              </w:rPr>
              <w:t>ie</w:t>
            </w:r>
            <w:proofErr w:type="gramEnd"/>
            <w:r w:rsidRPr="00B90FA7">
              <w:rPr>
                <w:rFonts w:cs="Calibri"/>
                <w:b/>
                <w:bCs/>
                <w:color w:val="222222"/>
                <w:sz w:val="20"/>
                <w:szCs w:val="20"/>
              </w:rPr>
              <w:t xml:space="preserve"> ze </w:t>
            </w:r>
            <w:r w:rsidRPr="00B90FA7">
              <w:rPr>
                <w:rFonts w:cs="Calibri"/>
                <w:b/>
                <w:bCs/>
                <w:i/>
                <w:iCs/>
                <w:color w:val="222222"/>
                <w:sz w:val="20"/>
                <w:szCs w:val="20"/>
              </w:rPr>
              <w:t>ai de</w:t>
            </w:r>
            <w:r w:rsidRPr="00B90FA7">
              <w:rPr>
                <w:rFonts w:cs="Calibri"/>
                <w:b/>
                <w:bCs/>
                <w:color w:val="222222"/>
                <w:sz w:val="20"/>
                <w:szCs w:val="20"/>
              </w:rPr>
              <w:t>.</w:t>
            </w:r>
          </w:p>
          <w:p w14:paraId="62B080CD"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(A letter was written by me to you.)</w:t>
            </w:r>
          </w:p>
        </w:tc>
      </w:tr>
    </w:tbl>
    <w:p w14:paraId="40E907FB" w14:textId="77777777" w:rsidR="00E76A85" w:rsidRPr="00E76A85" w:rsidRDefault="00E76A85" w:rsidP="00E76A85">
      <w:pPr>
        <w:shd w:val="clear" w:color="auto" w:fill="FFFFFF"/>
        <w:spacing w:after="0" w:line="240" w:lineRule="auto"/>
        <w:ind w:firstLine="720"/>
        <w:rPr>
          <w:rFonts w:cs="Calibri"/>
          <w:color w:val="222222"/>
        </w:rPr>
      </w:pPr>
    </w:p>
    <w:p w14:paraId="46E3EE77"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Sentences using verb infinitives take the following order: </w:t>
      </w:r>
      <w:r w:rsidRPr="00E76A85">
        <w:rPr>
          <w:rFonts w:cs="Calibri"/>
          <w:i/>
          <w:iCs/>
          <w:color w:val="222222"/>
          <w:sz w:val="20"/>
          <w:szCs w:val="20"/>
        </w:rPr>
        <w:t>Object – Verb Infinitive – Verb – Subject.</w:t>
      </w:r>
    </w:p>
    <w:tbl>
      <w:tblPr>
        <w:tblW w:w="0" w:type="auto"/>
        <w:jc w:val="center"/>
        <w:tblLook w:val="04A0" w:firstRow="1" w:lastRow="0" w:firstColumn="1" w:lastColumn="0" w:noHBand="0" w:noVBand="1"/>
      </w:tblPr>
      <w:tblGrid>
        <w:gridCol w:w="6696"/>
      </w:tblGrid>
      <w:tr w:rsidR="00283344" w:rsidRPr="00B90FA7" w14:paraId="705A30CB" w14:textId="77777777" w:rsidTr="00B90FA7">
        <w:trPr>
          <w:jc w:val="center"/>
        </w:trPr>
        <w:tc>
          <w:tcPr>
            <w:tcW w:w="6696" w:type="dxa"/>
            <w:shd w:val="clear" w:color="auto" w:fill="auto"/>
            <w:hideMark/>
          </w:tcPr>
          <w:p w14:paraId="3140339B"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Mi`to</w:t>
            </w:r>
            <w:r w:rsidRPr="00B90FA7">
              <w:rPr>
                <w:rFonts w:ascii="Calibri Light" w:hAnsi="Calibri Light" w:cs="Calibri Light"/>
                <w:b/>
                <w:bCs/>
                <w:i/>
                <w:iCs/>
                <w:color w:val="222222"/>
                <w:sz w:val="20"/>
                <w:szCs w:val="20"/>
              </w:rPr>
              <w:t>·</w:t>
            </w:r>
            <w:r w:rsidRPr="00B90FA7">
              <w:rPr>
                <w:rFonts w:cs="Calibri"/>
                <w:b/>
                <w:bCs/>
                <w:i/>
                <w:iCs/>
                <w:color w:val="222222"/>
                <w:sz w:val="20"/>
                <w:szCs w:val="20"/>
              </w:rPr>
              <w:t>tle’</w:t>
            </w:r>
            <w:r w:rsidRPr="00B90FA7">
              <w:rPr>
                <w:rFonts w:cs="Calibri"/>
                <w:b/>
                <w:bCs/>
                <w:color w:val="222222"/>
                <w:sz w:val="20"/>
                <w:szCs w:val="20"/>
              </w:rPr>
              <w:t xml:space="preserv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07089C20"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(To dance desire I.)</w:t>
            </w:r>
          </w:p>
        </w:tc>
      </w:tr>
    </w:tbl>
    <w:p w14:paraId="4F0ECC4A" w14:textId="77777777" w:rsidR="00E76A85" w:rsidRPr="00E76A85" w:rsidRDefault="00E76A85" w:rsidP="00E76A85">
      <w:pPr>
        <w:shd w:val="clear" w:color="auto" w:fill="FFFFFF"/>
        <w:spacing w:after="0" w:line="240" w:lineRule="auto"/>
        <w:ind w:firstLine="720"/>
        <w:rPr>
          <w:rFonts w:cs="Calibri"/>
          <w:color w:val="222222"/>
        </w:rPr>
      </w:pPr>
    </w:p>
    <w:p w14:paraId="05C0062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Prepositions precede the word they modify the same way adjectives and adverbs do: </w:t>
      </w:r>
      <w:r w:rsidRPr="00E76A85">
        <w:rPr>
          <w:rFonts w:cs="Calibri"/>
          <w:i/>
          <w:iCs/>
          <w:color w:val="222222"/>
          <w:sz w:val="20"/>
          <w:szCs w:val="20"/>
        </w:rPr>
        <w:t>Preposition – Object – Verb Infinitive – Verb – Subject.</w:t>
      </w:r>
    </w:p>
    <w:tbl>
      <w:tblPr>
        <w:tblW w:w="0" w:type="auto"/>
        <w:tblLook w:val="04A0" w:firstRow="1" w:lastRow="0" w:firstColumn="1" w:lastColumn="0" w:noHBand="0" w:noVBand="1"/>
      </w:tblPr>
      <w:tblGrid>
        <w:gridCol w:w="6696"/>
      </w:tblGrid>
      <w:tr w:rsidR="00283344" w:rsidRPr="00B90FA7" w14:paraId="031D7160" w14:textId="77777777" w:rsidTr="00B90FA7">
        <w:tc>
          <w:tcPr>
            <w:tcW w:w="6696" w:type="dxa"/>
            <w:shd w:val="clear" w:color="auto" w:fill="auto"/>
            <w:hideMark/>
          </w:tcPr>
          <w:p w14:paraId="32B7F243" w14:textId="77777777" w:rsidR="00E76A85" w:rsidRPr="00B90FA7" w:rsidRDefault="00E76A85" w:rsidP="00B90FA7">
            <w:pPr>
              <w:spacing w:after="0" w:line="240" w:lineRule="auto"/>
              <w:jc w:val="center"/>
              <w:rPr>
                <w:rFonts w:cs="Calibri"/>
                <w:b/>
                <w:bCs/>
                <w:color w:val="222222"/>
                <w:sz w:val="20"/>
                <w:szCs w:val="20"/>
              </w:rPr>
            </w:pPr>
            <w:r w:rsidRPr="00B90FA7">
              <w:rPr>
                <w:rFonts w:cs="Calibri"/>
                <w:b/>
                <w:bCs/>
                <w:i/>
                <w:iCs/>
                <w:color w:val="222222"/>
                <w:sz w:val="20"/>
                <w:szCs w:val="20"/>
              </w:rPr>
              <w:t xml:space="preserve"> Kon se </w:t>
            </w:r>
            <w:r w:rsidRPr="00B90FA7">
              <w:rPr>
                <w:rFonts w:cs="Calibri"/>
                <w:b/>
                <w:bCs/>
                <w:color w:val="222222"/>
                <w:sz w:val="20"/>
                <w:szCs w:val="20"/>
              </w:rPr>
              <w:t>mi`to</w:t>
            </w:r>
            <w:r w:rsidRPr="00B90FA7">
              <w:rPr>
                <w:rFonts w:ascii="Calibri Light" w:hAnsi="Calibri Light" w:cs="Calibri Light"/>
                <w:b/>
                <w:bCs/>
                <w:color w:val="222222"/>
                <w:sz w:val="20"/>
                <w:szCs w:val="20"/>
              </w:rPr>
              <w:t>·</w:t>
            </w:r>
            <w:r w:rsidRPr="00B90FA7">
              <w:rPr>
                <w:rFonts w:cs="Calibri"/>
                <w:b/>
                <w:bCs/>
                <w:color w:val="222222"/>
                <w:sz w:val="20"/>
                <w:szCs w:val="20"/>
              </w:rPr>
              <w:t>tle’ i`ko</w:t>
            </w:r>
            <w:r w:rsidRPr="00B90FA7">
              <w:rPr>
                <w:rFonts w:ascii="Calibri Light" w:hAnsi="Calibri Light" w:cs="Calibri Light"/>
                <w:b/>
                <w:bCs/>
                <w:color w:val="222222"/>
                <w:sz w:val="20"/>
                <w:szCs w:val="20"/>
              </w:rPr>
              <w:t>·</w:t>
            </w:r>
            <w:r w:rsidRPr="00B90FA7">
              <w:rPr>
                <w:rFonts w:cs="Calibri"/>
                <w:b/>
                <w:bCs/>
                <w:color w:val="222222"/>
                <w:sz w:val="20"/>
                <w:szCs w:val="20"/>
              </w:rPr>
              <w:t>tlia ze.</w:t>
            </w:r>
          </w:p>
          <w:p w14:paraId="55D5B8C0" w14:textId="77777777" w:rsidR="00E76A85" w:rsidRPr="00B90FA7" w:rsidRDefault="00E76A85" w:rsidP="00B90FA7">
            <w:pPr>
              <w:spacing w:after="0" w:line="240" w:lineRule="auto"/>
              <w:jc w:val="center"/>
              <w:rPr>
                <w:rFonts w:cs="Calibri"/>
                <w:color w:val="222222"/>
              </w:rPr>
            </w:pPr>
            <w:r w:rsidRPr="00B90FA7">
              <w:rPr>
                <w:rFonts w:cs="Calibri"/>
                <w:color w:val="222222"/>
                <w:sz w:val="20"/>
                <w:szCs w:val="20"/>
              </w:rPr>
              <w:t>(With her/him to dance desire I.)</w:t>
            </w:r>
          </w:p>
        </w:tc>
      </w:tr>
    </w:tbl>
    <w:p w14:paraId="1B931844" w14:textId="77777777" w:rsidR="00E76A85" w:rsidRPr="00E76A85" w:rsidRDefault="00E76A85" w:rsidP="00E76A85">
      <w:pPr>
        <w:shd w:val="clear" w:color="auto" w:fill="FFFFFF"/>
        <w:spacing w:after="0" w:line="240" w:lineRule="auto"/>
        <w:ind w:firstLine="720"/>
        <w:rPr>
          <w:rFonts w:cs="Calibri"/>
          <w:color w:val="222222"/>
        </w:rPr>
      </w:pPr>
    </w:p>
    <w:p w14:paraId="75169882" w14:textId="77777777"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 xml:space="preserve">Interrogative statements are led by the question word </w:t>
      </w:r>
      <w:r w:rsidRPr="00E76A85">
        <w:rPr>
          <w:rFonts w:cs="Calibri"/>
          <w:b/>
          <w:bCs/>
          <w:color w:val="222222"/>
          <w:sz w:val="20"/>
          <w:szCs w:val="20"/>
        </w:rPr>
        <w:t>JDO</w:t>
      </w:r>
      <w:r w:rsidRPr="00E76A85">
        <w:rPr>
          <w:rFonts w:cs="Calibri"/>
          <w:color w:val="222222"/>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6"/>
      </w:tblGrid>
      <w:tr w:rsidR="00283344" w:rsidRPr="00B90FA7" w14:paraId="4861DB12" w14:textId="77777777" w:rsidTr="00B90FA7">
        <w:tc>
          <w:tcPr>
            <w:tcW w:w="6696" w:type="dxa"/>
            <w:tcBorders>
              <w:top w:val="nil"/>
              <w:left w:val="nil"/>
              <w:bottom w:val="nil"/>
              <w:right w:val="nil"/>
            </w:tcBorders>
            <w:shd w:val="clear" w:color="auto" w:fill="auto"/>
            <w:hideMark/>
          </w:tcPr>
          <w:p w14:paraId="7EE59FB8" w14:textId="77777777" w:rsidR="00E76A85" w:rsidRPr="00B90FA7" w:rsidRDefault="00E76A85" w:rsidP="00B90FA7">
            <w:pPr>
              <w:spacing w:after="0" w:line="240" w:lineRule="auto"/>
              <w:jc w:val="center"/>
              <w:rPr>
                <w:rFonts w:cs="Calibri"/>
                <w:color w:val="222222"/>
                <w:sz w:val="20"/>
                <w:szCs w:val="20"/>
              </w:rPr>
            </w:pPr>
            <w:r w:rsidRPr="00B90FA7">
              <w:rPr>
                <w:rFonts w:cs="Calibri"/>
                <w:b/>
                <w:bCs/>
                <w:i/>
                <w:iCs/>
                <w:color w:val="222222"/>
                <w:sz w:val="20"/>
                <w:szCs w:val="20"/>
              </w:rPr>
              <w:t xml:space="preserve">Jdo </w:t>
            </w:r>
            <w:r w:rsidRPr="00B90FA7">
              <w:rPr>
                <w:rFonts w:cs="Calibri"/>
                <w:b/>
                <w:bCs/>
                <w:color w:val="222222"/>
                <w:sz w:val="20"/>
                <w:szCs w:val="20"/>
              </w:rPr>
              <w:t>ka`fi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4A2D56A5" w14:textId="77777777" w:rsidR="00E76A85" w:rsidRPr="00B90FA7" w:rsidRDefault="00E76A85" w:rsidP="00B90FA7">
            <w:pPr>
              <w:spacing w:after="0" w:line="240" w:lineRule="auto"/>
              <w:jc w:val="center"/>
              <w:rPr>
                <w:rFonts w:cs="Calibri"/>
                <w:color w:val="222222"/>
                <w:sz w:val="20"/>
                <w:szCs w:val="20"/>
              </w:rPr>
            </w:pPr>
            <w:r w:rsidRPr="00B90FA7">
              <w:rPr>
                <w:rFonts w:cs="Calibri"/>
                <w:color w:val="222222"/>
                <w:sz w:val="20"/>
                <w:szCs w:val="20"/>
              </w:rPr>
              <w:t>(Do you want coffee?)</w:t>
            </w:r>
          </w:p>
        </w:tc>
      </w:tr>
    </w:tbl>
    <w:p w14:paraId="6D1E274A" w14:textId="77777777" w:rsidR="00E76A85" w:rsidRPr="00E76A85" w:rsidRDefault="00E76A85" w:rsidP="00E76A85">
      <w:pPr>
        <w:shd w:val="clear" w:color="auto" w:fill="FFFFFF"/>
        <w:spacing w:after="0" w:line="240" w:lineRule="auto"/>
        <w:ind w:firstLine="720"/>
        <w:rPr>
          <w:rFonts w:cs="Calibri"/>
          <w:color w:val="222222"/>
          <w:sz w:val="20"/>
          <w:szCs w:val="20"/>
        </w:rPr>
      </w:pPr>
    </w:p>
    <w:p w14:paraId="38D63559" w14:textId="0BAD0EAB" w:rsidR="00E76A85" w:rsidRPr="00E76A85" w:rsidRDefault="00E76A85" w:rsidP="00E76A85">
      <w:pPr>
        <w:shd w:val="clear" w:color="auto" w:fill="FFFFFF"/>
        <w:spacing w:after="0" w:line="240" w:lineRule="auto"/>
        <w:ind w:firstLine="720"/>
        <w:rPr>
          <w:rFonts w:cs="Calibri"/>
          <w:color w:val="222222"/>
          <w:sz w:val="20"/>
          <w:szCs w:val="20"/>
        </w:rPr>
      </w:pPr>
      <w:r w:rsidRPr="00E76A85">
        <w:rPr>
          <w:rFonts w:cs="Calibri"/>
          <w:color w:val="222222"/>
          <w:sz w:val="20"/>
          <w:szCs w:val="20"/>
        </w:rPr>
        <w:t>Conjunctions are placed between the nouns they refer to (i.e., Do you want coffee or tea: O - Con - O - V - S (JDO Coffe OR tea/desire/you)</w:t>
      </w:r>
    </w:p>
    <w:tbl>
      <w:tblPr>
        <w:tblW w:w="0" w:type="auto"/>
        <w:tblLook w:val="04A0" w:firstRow="1" w:lastRow="0" w:firstColumn="1" w:lastColumn="0" w:noHBand="0" w:noVBand="1"/>
      </w:tblPr>
      <w:tblGrid>
        <w:gridCol w:w="6696"/>
      </w:tblGrid>
      <w:tr w:rsidR="00283344" w:rsidRPr="00B90FA7" w14:paraId="13B8DD74" w14:textId="77777777" w:rsidTr="00B90FA7">
        <w:tc>
          <w:tcPr>
            <w:tcW w:w="6696" w:type="dxa"/>
            <w:shd w:val="clear" w:color="auto" w:fill="auto"/>
            <w:hideMark/>
          </w:tcPr>
          <w:p w14:paraId="0CC96DBA" w14:textId="77777777" w:rsidR="00E76A85" w:rsidRPr="00B90FA7" w:rsidRDefault="00E76A85" w:rsidP="00B90FA7">
            <w:pPr>
              <w:spacing w:after="0" w:line="240" w:lineRule="auto"/>
              <w:jc w:val="center"/>
              <w:rPr>
                <w:rFonts w:cs="Calibri"/>
                <w:color w:val="222222"/>
                <w:sz w:val="20"/>
                <w:szCs w:val="20"/>
              </w:rPr>
            </w:pPr>
            <w:r w:rsidRPr="00B90FA7">
              <w:rPr>
                <w:rFonts w:cs="Calibri"/>
                <w:b/>
                <w:bCs/>
                <w:color w:val="222222"/>
                <w:sz w:val="20"/>
                <w:szCs w:val="20"/>
              </w:rPr>
              <w:t xml:space="preserve">Jdo ka`fi </w:t>
            </w:r>
            <w:r w:rsidRPr="00B90FA7">
              <w:rPr>
                <w:rFonts w:cs="Calibri"/>
                <w:b/>
                <w:bCs/>
                <w:i/>
                <w:iCs/>
                <w:color w:val="222222"/>
                <w:sz w:val="20"/>
                <w:szCs w:val="20"/>
              </w:rPr>
              <w:t xml:space="preserve">pra </w:t>
            </w:r>
            <w:r w:rsidRPr="00B90FA7">
              <w:rPr>
                <w:rFonts w:cs="Calibri"/>
                <w:b/>
                <w:bCs/>
                <w:color w:val="222222"/>
                <w:sz w:val="20"/>
                <w:szCs w:val="20"/>
              </w:rPr>
              <w:t>kotl i`ko</w:t>
            </w:r>
            <w:r w:rsidRPr="00B90FA7">
              <w:rPr>
                <w:rFonts w:ascii="Calibri Light" w:hAnsi="Calibri Light" w:cs="Calibri Light"/>
                <w:b/>
                <w:bCs/>
                <w:color w:val="222222"/>
                <w:sz w:val="20"/>
                <w:szCs w:val="20"/>
              </w:rPr>
              <w:t>·</w:t>
            </w:r>
            <w:r w:rsidRPr="00B90FA7">
              <w:rPr>
                <w:rFonts w:cs="Calibri"/>
                <w:b/>
                <w:bCs/>
                <w:color w:val="222222"/>
                <w:sz w:val="20"/>
                <w:szCs w:val="20"/>
              </w:rPr>
              <w:t>tlia de?</w:t>
            </w:r>
          </w:p>
          <w:p w14:paraId="26833C9B" w14:textId="77777777" w:rsidR="00E76A85" w:rsidRPr="00B90FA7" w:rsidRDefault="00E76A85" w:rsidP="00B90FA7">
            <w:pPr>
              <w:spacing w:after="0" w:line="240" w:lineRule="auto"/>
              <w:jc w:val="center"/>
              <w:rPr>
                <w:rFonts w:cs="Calibri"/>
                <w:b/>
                <w:bCs/>
                <w:color w:val="222222"/>
                <w:sz w:val="20"/>
                <w:szCs w:val="20"/>
              </w:rPr>
            </w:pPr>
            <w:r w:rsidRPr="00B90FA7">
              <w:rPr>
                <w:rFonts w:cs="Calibri"/>
                <w:color w:val="222222"/>
                <w:sz w:val="20"/>
                <w:szCs w:val="20"/>
              </w:rPr>
              <w:t>(Do you want coffee OR tea?)</w:t>
            </w:r>
            <w:r w:rsidRPr="00B90FA7">
              <w:rPr>
                <w:rFonts w:cs="Calibri"/>
                <w:b/>
                <w:bCs/>
                <w:i/>
                <w:iCs/>
                <w:color w:val="222222"/>
                <w:sz w:val="20"/>
                <w:szCs w:val="20"/>
              </w:rPr>
              <w:t xml:space="preserve"> </w:t>
            </w:r>
          </w:p>
        </w:tc>
      </w:tr>
    </w:tbl>
    <w:p w14:paraId="77DBFCC9" w14:textId="77777777" w:rsidR="00B90FA7" w:rsidRPr="00B90FA7" w:rsidRDefault="00B90FA7" w:rsidP="00B90FA7">
      <w:pPr>
        <w:spacing w:after="0"/>
        <w:rPr>
          <w:vanish/>
        </w:rPr>
      </w:pPr>
    </w:p>
    <w:tbl>
      <w:tblPr>
        <w:tblW w:w="6696" w:type="dxa"/>
        <w:tblInd w:w="108" w:type="dxa"/>
        <w:tblLook w:val="04A0" w:firstRow="1" w:lastRow="0" w:firstColumn="1" w:lastColumn="0" w:noHBand="0" w:noVBand="1"/>
      </w:tblPr>
      <w:tblGrid>
        <w:gridCol w:w="1368"/>
        <w:gridCol w:w="1799"/>
        <w:gridCol w:w="1081"/>
        <w:gridCol w:w="990"/>
        <w:gridCol w:w="1458"/>
      </w:tblGrid>
      <w:tr w:rsidR="00283344" w:rsidRPr="00B90FA7" w14:paraId="71F48684" w14:textId="77777777" w:rsidTr="00B90FA7">
        <w:trPr>
          <w:trHeight w:val="312"/>
        </w:trPr>
        <w:tc>
          <w:tcPr>
            <w:tcW w:w="6696" w:type="dxa"/>
            <w:gridSpan w:val="5"/>
            <w:tcBorders>
              <w:top w:val="nil"/>
              <w:left w:val="nil"/>
              <w:bottom w:val="single" w:sz="4" w:space="0" w:color="666666"/>
              <w:right w:val="nil"/>
            </w:tcBorders>
            <w:shd w:val="clear" w:color="auto" w:fill="auto"/>
            <w:noWrap/>
            <w:hideMark/>
          </w:tcPr>
          <w:p w14:paraId="48474A27" w14:textId="77777777" w:rsidR="00E76A85" w:rsidRPr="00B90FA7" w:rsidRDefault="00E76A85" w:rsidP="00B90FA7">
            <w:pPr>
              <w:spacing w:after="0" w:line="240" w:lineRule="auto"/>
              <w:contextualSpacing/>
              <w:jc w:val="center"/>
              <w:rPr>
                <w:rFonts w:cs="Calibri"/>
                <w:b/>
                <w:bCs/>
                <w:color w:val="000000"/>
                <w:sz w:val="28"/>
                <w:szCs w:val="28"/>
              </w:rPr>
            </w:pPr>
            <w:r w:rsidRPr="00B90FA7">
              <w:rPr>
                <w:rFonts w:cs="Calibri"/>
                <w:b/>
                <w:bCs/>
                <w:color w:val="000000"/>
                <w:sz w:val="28"/>
                <w:szCs w:val="28"/>
              </w:rPr>
              <w:lastRenderedPageBreak/>
              <w:t>Pronouns</w:t>
            </w:r>
          </w:p>
        </w:tc>
      </w:tr>
      <w:tr w:rsidR="00283344" w:rsidRPr="00B90FA7" w14:paraId="67990AE1" w14:textId="77777777" w:rsidTr="00B90FA7">
        <w:trPr>
          <w:trHeight w:val="296"/>
        </w:trPr>
        <w:tc>
          <w:tcPr>
            <w:tcW w:w="4248" w:type="dxa"/>
            <w:gridSpan w:val="3"/>
            <w:shd w:val="clear" w:color="auto" w:fill="CCCCCC"/>
            <w:noWrap/>
            <w:hideMark/>
          </w:tcPr>
          <w:p w14:paraId="4CD979AD" w14:textId="77777777" w:rsidR="00E76A85" w:rsidRPr="00B90FA7" w:rsidRDefault="00E76A85" w:rsidP="00B90FA7">
            <w:pPr>
              <w:spacing w:after="0" w:line="240" w:lineRule="auto"/>
              <w:contextualSpacing/>
              <w:rPr>
                <w:rFonts w:ascii="Times New Roman" w:hAnsi="Times New Roman"/>
                <w:b/>
                <w:bCs/>
                <w:i/>
                <w:iCs/>
                <w:sz w:val="20"/>
                <w:szCs w:val="20"/>
              </w:rPr>
            </w:pPr>
            <w:r w:rsidRPr="00B90FA7">
              <w:rPr>
                <w:rFonts w:cs="Calibri"/>
                <w:b/>
                <w:bCs/>
                <w:i/>
                <w:iCs/>
                <w:color w:val="000000"/>
                <w:sz w:val="20"/>
                <w:szCs w:val="20"/>
              </w:rPr>
              <w:t xml:space="preserve">Standard </w:t>
            </w:r>
          </w:p>
        </w:tc>
        <w:tc>
          <w:tcPr>
            <w:tcW w:w="2448" w:type="dxa"/>
            <w:gridSpan w:val="2"/>
            <w:shd w:val="clear" w:color="auto" w:fill="CCCCCC"/>
            <w:noWrap/>
            <w:hideMark/>
          </w:tcPr>
          <w:p w14:paraId="4E1DC846" w14:textId="77777777" w:rsidR="00E76A85" w:rsidRPr="00B90FA7" w:rsidRDefault="00E76A85" w:rsidP="00B90FA7">
            <w:pPr>
              <w:spacing w:after="0" w:line="240" w:lineRule="auto"/>
              <w:contextualSpacing/>
              <w:rPr>
                <w:rFonts w:cs="Calibri"/>
                <w:b/>
                <w:bCs/>
                <w:i/>
                <w:iCs/>
                <w:color w:val="000000"/>
                <w:sz w:val="20"/>
                <w:szCs w:val="20"/>
              </w:rPr>
            </w:pPr>
            <w:r w:rsidRPr="00B90FA7">
              <w:rPr>
                <w:rFonts w:cs="Calibri"/>
                <w:b/>
                <w:bCs/>
                <w:i/>
                <w:iCs/>
                <w:color w:val="000000"/>
                <w:sz w:val="20"/>
                <w:szCs w:val="20"/>
              </w:rPr>
              <w:t>Possessive</w:t>
            </w:r>
          </w:p>
        </w:tc>
      </w:tr>
      <w:tr w:rsidR="00283344" w:rsidRPr="00B90FA7" w14:paraId="39955DED" w14:textId="77777777" w:rsidTr="00B90FA7">
        <w:trPr>
          <w:trHeight w:val="312"/>
        </w:trPr>
        <w:tc>
          <w:tcPr>
            <w:tcW w:w="1368" w:type="dxa"/>
            <w:shd w:val="clear" w:color="auto" w:fill="auto"/>
            <w:noWrap/>
            <w:hideMark/>
          </w:tcPr>
          <w:p w14:paraId="754357B1" w14:textId="77777777" w:rsidR="00E76A85" w:rsidRPr="00B90FA7" w:rsidRDefault="00E76A85" w:rsidP="00B90FA7">
            <w:pPr>
              <w:spacing w:after="0" w:line="240" w:lineRule="auto"/>
              <w:contextualSpacing/>
              <w:rPr>
                <w:rFonts w:cs="Calibri"/>
                <w:b/>
                <w:bCs/>
                <w:i/>
                <w:iCs/>
                <w:color w:val="000000"/>
                <w:sz w:val="16"/>
                <w:szCs w:val="16"/>
              </w:rPr>
            </w:pPr>
            <w:r w:rsidRPr="00B90FA7">
              <w:rPr>
                <w:rFonts w:cs="Calibri"/>
                <w:b/>
                <w:bCs/>
                <w:i/>
                <w:iCs/>
                <w:color w:val="000000"/>
                <w:sz w:val="16"/>
                <w:szCs w:val="16"/>
              </w:rPr>
              <w:t>i</w:t>
            </w:r>
          </w:p>
        </w:tc>
        <w:tc>
          <w:tcPr>
            <w:tcW w:w="1799" w:type="dxa"/>
            <w:shd w:val="clear" w:color="auto" w:fill="auto"/>
            <w:noWrap/>
            <w:hideMark/>
          </w:tcPr>
          <w:p w14:paraId="3388081A"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singular</w:t>
            </w:r>
          </w:p>
        </w:tc>
        <w:tc>
          <w:tcPr>
            <w:tcW w:w="1081" w:type="dxa"/>
            <w:shd w:val="clear" w:color="auto" w:fill="auto"/>
            <w:noWrap/>
            <w:hideMark/>
          </w:tcPr>
          <w:p w14:paraId="04ABAF61" w14:textId="77777777" w:rsidR="00E76A85" w:rsidRPr="00B90FA7" w:rsidRDefault="00E76A85" w:rsidP="00B90FA7">
            <w:pPr>
              <w:spacing w:after="0" w:line="240" w:lineRule="auto"/>
              <w:contextualSpacing/>
              <w:rPr>
                <w:rFonts w:ascii="Cambria" w:hAnsi="Cambria" w:cs="Calibri"/>
                <w:color w:val="000000"/>
                <w:sz w:val="20"/>
                <w:szCs w:val="20"/>
              </w:rPr>
            </w:pPr>
            <w:r w:rsidRPr="00B90FA7">
              <w:rPr>
                <w:rFonts w:cs="Calibri"/>
                <w:color w:val="000000"/>
                <w:sz w:val="20"/>
                <w:szCs w:val="20"/>
              </w:rPr>
              <w:t>ze (</w:t>
            </w:r>
            <w:r w:rsidRPr="00B90FA7">
              <w:rPr>
                <w:rFonts w:ascii="ZhoGlyph" w:hAnsi="ZhoGlyph" w:cs="Calibri"/>
                <w:color w:val="000000"/>
                <w:sz w:val="14"/>
                <w:szCs w:val="14"/>
              </w:rPr>
              <w:t>ZE</w:t>
            </w:r>
            <w:r w:rsidRPr="00B90FA7">
              <w:rPr>
                <w:rFonts w:ascii="Cambria" w:hAnsi="Cambria" w:cs="Calibri"/>
                <w:color w:val="000000"/>
                <w:sz w:val="20"/>
                <w:szCs w:val="20"/>
              </w:rPr>
              <w:t>)</w:t>
            </w:r>
          </w:p>
        </w:tc>
        <w:tc>
          <w:tcPr>
            <w:tcW w:w="990" w:type="dxa"/>
            <w:shd w:val="clear" w:color="auto" w:fill="auto"/>
            <w:noWrap/>
            <w:hideMark/>
          </w:tcPr>
          <w:p w14:paraId="4973DF39"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my</w:t>
            </w:r>
          </w:p>
        </w:tc>
        <w:tc>
          <w:tcPr>
            <w:tcW w:w="1458" w:type="dxa"/>
            <w:shd w:val="clear" w:color="auto" w:fill="auto"/>
            <w:noWrap/>
            <w:hideMark/>
          </w:tcPr>
          <w:p w14:paraId="7D477661"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zeo (</w:t>
            </w:r>
            <w:r w:rsidRPr="00B90FA7">
              <w:rPr>
                <w:rFonts w:ascii="ZhoGlyph" w:hAnsi="ZhoGlyph" w:cs="Calibri"/>
                <w:color w:val="000000"/>
                <w:sz w:val="14"/>
                <w:szCs w:val="14"/>
              </w:rPr>
              <w:t>ZEO</w:t>
            </w:r>
            <w:r w:rsidRPr="00B90FA7">
              <w:rPr>
                <w:rFonts w:ascii="Cambria" w:hAnsi="Cambria" w:cs="Calibri"/>
                <w:color w:val="000000"/>
                <w:sz w:val="20"/>
                <w:szCs w:val="20"/>
              </w:rPr>
              <w:t>)</w:t>
            </w:r>
          </w:p>
        </w:tc>
      </w:tr>
      <w:tr w:rsidR="00283344" w:rsidRPr="00B90FA7" w14:paraId="69DF9EAA" w14:textId="77777777" w:rsidTr="00B90FA7">
        <w:trPr>
          <w:trHeight w:val="312"/>
        </w:trPr>
        <w:tc>
          <w:tcPr>
            <w:tcW w:w="1368" w:type="dxa"/>
            <w:shd w:val="clear" w:color="auto" w:fill="CCCCCC"/>
            <w:noWrap/>
            <w:hideMark/>
          </w:tcPr>
          <w:p w14:paraId="32411C26"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we</w:t>
            </w:r>
          </w:p>
        </w:tc>
        <w:tc>
          <w:tcPr>
            <w:tcW w:w="1799" w:type="dxa"/>
            <w:shd w:val="clear" w:color="auto" w:fill="CCCCCC"/>
            <w:noWrap/>
            <w:hideMark/>
          </w:tcPr>
          <w:p w14:paraId="06E1A97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first person plural</w:t>
            </w:r>
          </w:p>
        </w:tc>
        <w:tc>
          <w:tcPr>
            <w:tcW w:w="1081" w:type="dxa"/>
            <w:shd w:val="clear" w:color="auto" w:fill="CCCCCC"/>
            <w:noWrap/>
            <w:hideMark/>
          </w:tcPr>
          <w:p w14:paraId="1A2FBF0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 (</w:t>
            </w:r>
            <w:r w:rsidRPr="00B90FA7">
              <w:rPr>
                <w:rFonts w:ascii="ZhoGlyph" w:hAnsi="ZhoGlyph" w:cs="Calibri"/>
                <w:color w:val="000000"/>
                <w:sz w:val="14"/>
                <w:szCs w:val="14"/>
              </w:rPr>
              <w:t>DE</w:t>
            </w:r>
            <w:r w:rsidRPr="00B90FA7">
              <w:rPr>
                <w:rFonts w:cs="Calibri"/>
                <w:color w:val="000000"/>
                <w:sz w:val="20"/>
                <w:szCs w:val="20"/>
              </w:rPr>
              <w:t>)</w:t>
            </w:r>
          </w:p>
        </w:tc>
        <w:tc>
          <w:tcPr>
            <w:tcW w:w="990" w:type="dxa"/>
            <w:shd w:val="clear" w:color="auto" w:fill="CCCCCC"/>
            <w:noWrap/>
            <w:hideMark/>
          </w:tcPr>
          <w:p w14:paraId="34C1611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our</w:t>
            </w:r>
          </w:p>
        </w:tc>
        <w:tc>
          <w:tcPr>
            <w:tcW w:w="1458" w:type="dxa"/>
            <w:shd w:val="clear" w:color="auto" w:fill="CCCCCC"/>
            <w:noWrap/>
            <w:hideMark/>
          </w:tcPr>
          <w:p w14:paraId="79B6837F"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deo (</w:t>
            </w:r>
            <w:r w:rsidRPr="00B90FA7">
              <w:rPr>
                <w:rFonts w:ascii="ZhoGlyph" w:hAnsi="ZhoGlyph" w:cs="Calibri"/>
                <w:color w:val="000000"/>
                <w:sz w:val="14"/>
                <w:szCs w:val="14"/>
              </w:rPr>
              <w:t>DEO</w:t>
            </w:r>
            <w:r w:rsidRPr="00B90FA7">
              <w:rPr>
                <w:rFonts w:cs="Calibri"/>
                <w:color w:val="000000"/>
                <w:sz w:val="20"/>
                <w:szCs w:val="20"/>
              </w:rPr>
              <w:t>)</w:t>
            </w:r>
          </w:p>
        </w:tc>
      </w:tr>
      <w:tr w:rsidR="00283344" w:rsidRPr="00B90FA7" w14:paraId="0D650C2B" w14:textId="77777777" w:rsidTr="00B90FA7">
        <w:trPr>
          <w:trHeight w:val="312"/>
        </w:trPr>
        <w:tc>
          <w:tcPr>
            <w:tcW w:w="1368" w:type="dxa"/>
            <w:shd w:val="clear" w:color="auto" w:fill="auto"/>
            <w:noWrap/>
            <w:hideMark/>
          </w:tcPr>
          <w:p w14:paraId="42D6BF9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you</w:t>
            </w:r>
          </w:p>
        </w:tc>
        <w:tc>
          <w:tcPr>
            <w:tcW w:w="1799" w:type="dxa"/>
            <w:shd w:val="clear" w:color="auto" w:fill="auto"/>
            <w:noWrap/>
            <w:hideMark/>
          </w:tcPr>
          <w:p w14:paraId="4380E9E8"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singular</w:t>
            </w:r>
          </w:p>
        </w:tc>
        <w:tc>
          <w:tcPr>
            <w:tcW w:w="1081" w:type="dxa"/>
            <w:shd w:val="clear" w:color="auto" w:fill="auto"/>
            <w:noWrap/>
            <w:hideMark/>
          </w:tcPr>
          <w:p w14:paraId="439A524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 (</w:t>
            </w:r>
            <w:r w:rsidRPr="00B90FA7">
              <w:rPr>
                <w:rFonts w:ascii="ZhoGlyph" w:hAnsi="ZhoGlyph" w:cs="Calibri"/>
                <w:color w:val="000000"/>
                <w:sz w:val="14"/>
                <w:szCs w:val="14"/>
              </w:rPr>
              <w:t>VE</w:t>
            </w:r>
            <w:r w:rsidRPr="00B90FA7">
              <w:rPr>
                <w:rFonts w:cs="Calibri"/>
                <w:color w:val="000000"/>
                <w:sz w:val="20"/>
                <w:szCs w:val="20"/>
              </w:rPr>
              <w:t>)</w:t>
            </w:r>
          </w:p>
        </w:tc>
        <w:tc>
          <w:tcPr>
            <w:tcW w:w="990" w:type="dxa"/>
            <w:shd w:val="clear" w:color="auto" w:fill="auto"/>
            <w:noWrap/>
            <w:hideMark/>
          </w:tcPr>
          <w:p w14:paraId="125273D0"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your</w:t>
            </w:r>
          </w:p>
        </w:tc>
        <w:tc>
          <w:tcPr>
            <w:tcW w:w="1458" w:type="dxa"/>
            <w:shd w:val="clear" w:color="auto" w:fill="auto"/>
            <w:noWrap/>
            <w:hideMark/>
          </w:tcPr>
          <w:p w14:paraId="0031B12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veo (</w:t>
            </w:r>
            <w:r w:rsidRPr="00B90FA7">
              <w:rPr>
                <w:rFonts w:ascii="ZhoGlyph" w:hAnsi="ZhoGlyph" w:cs="Calibri"/>
                <w:color w:val="000000"/>
                <w:sz w:val="14"/>
                <w:szCs w:val="14"/>
              </w:rPr>
              <w:t>VEO</w:t>
            </w:r>
            <w:r w:rsidRPr="00B90FA7">
              <w:rPr>
                <w:rFonts w:cs="Calibri"/>
                <w:color w:val="000000"/>
                <w:sz w:val="20"/>
                <w:szCs w:val="20"/>
              </w:rPr>
              <w:t>)</w:t>
            </w:r>
          </w:p>
        </w:tc>
      </w:tr>
      <w:tr w:rsidR="00283344" w:rsidRPr="00B90FA7" w14:paraId="0F68901B" w14:textId="77777777" w:rsidTr="00B90FA7">
        <w:trPr>
          <w:trHeight w:val="312"/>
        </w:trPr>
        <w:tc>
          <w:tcPr>
            <w:tcW w:w="1368" w:type="dxa"/>
            <w:shd w:val="clear" w:color="auto" w:fill="CCCCCC"/>
            <w:noWrap/>
            <w:hideMark/>
          </w:tcPr>
          <w:p w14:paraId="7890848B"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y'all</w:t>
            </w:r>
          </w:p>
        </w:tc>
        <w:tc>
          <w:tcPr>
            <w:tcW w:w="1799" w:type="dxa"/>
            <w:shd w:val="clear" w:color="auto" w:fill="CCCCCC"/>
            <w:noWrap/>
            <w:hideMark/>
          </w:tcPr>
          <w:p w14:paraId="5B39B6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second person plural</w:t>
            </w:r>
          </w:p>
        </w:tc>
        <w:tc>
          <w:tcPr>
            <w:tcW w:w="1081" w:type="dxa"/>
            <w:shd w:val="clear" w:color="auto" w:fill="CCCCCC"/>
            <w:noWrap/>
            <w:hideMark/>
          </w:tcPr>
          <w:p w14:paraId="500E94C5"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 (</w:t>
            </w:r>
            <w:r w:rsidRPr="00B90FA7">
              <w:rPr>
                <w:rFonts w:ascii="ZhoGlyph" w:hAnsi="ZhoGlyph" w:cs="Calibri"/>
                <w:color w:val="000000"/>
                <w:sz w:val="14"/>
                <w:szCs w:val="14"/>
              </w:rPr>
              <w:t>LE</w:t>
            </w:r>
            <w:r w:rsidRPr="00B90FA7">
              <w:rPr>
                <w:rFonts w:cs="Calibri"/>
                <w:color w:val="000000"/>
                <w:sz w:val="20"/>
                <w:szCs w:val="20"/>
              </w:rPr>
              <w:t>)</w:t>
            </w:r>
          </w:p>
        </w:tc>
        <w:tc>
          <w:tcPr>
            <w:tcW w:w="990" w:type="dxa"/>
            <w:shd w:val="clear" w:color="auto" w:fill="CCCCCC"/>
            <w:noWrap/>
            <w:hideMark/>
          </w:tcPr>
          <w:p w14:paraId="5A6E1ACA"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y'all's</w:t>
            </w:r>
          </w:p>
        </w:tc>
        <w:tc>
          <w:tcPr>
            <w:tcW w:w="1458" w:type="dxa"/>
            <w:shd w:val="clear" w:color="auto" w:fill="CCCCCC"/>
            <w:noWrap/>
            <w:hideMark/>
          </w:tcPr>
          <w:p w14:paraId="4D068D5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leo (</w:t>
            </w:r>
            <w:r w:rsidRPr="00B90FA7">
              <w:rPr>
                <w:rFonts w:ascii="ZhoGlyph" w:hAnsi="ZhoGlyph" w:cs="Calibri"/>
                <w:color w:val="000000"/>
                <w:sz w:val="14"/>
                <w:szCs w:val="14"/>
              </w:rPr>
              <w:t>LEO</w:t>
            </w:r>
            <w:r w:rsidRPr="00B90FA7">
              <w:rPr>
                <w:rFonts w:cs="Calibri"/>
                <w:color w:val="000000"/>
                <w:sz w:val="20"/>
                <w:szCs w:val="20"/>
              </w:rPr>
              <w:t>)</w:t>
            </w:r>
          </w:p>
        </w:tc>
      </w:tr>
      <w:tr w:rsidR="00283344" w:rsidRPr="00B90FA7" w14:paraId="309B8E28" w14:textId="77777777" w:rsidTr="00B90FA7">
        <w:trPr>
          <w:trHeight w:val="312"/>
        </w:trPr>
        <w:tc>
          <w:tcPr>
            <w:tcW w:w="1368" w:type="dxa"/>
            <w:shd w:val="clear" w:color="auto" w:fill="auto"/>
            <w:noWrap/>
            <w:hideMark/>
          </w:tcPr>
          <w:p w14:paraId="396D2550"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he/she/it</w:t>
            </w:r>
          </w:p>
        </w:tc>
        <w:tc>
          <w:tcPr>
            <w:tcW w:w="1799" w:type="dxa"/>
            <w:shd w:val="clear" w:color="auto" w:fill="auto"/>
            <w:noWrap/>
            <w:hideMark/>
          </w:tcPr>
          <w:p w14:paraId="2B3D4F2C"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singular</w:t>
            </w:r>
          </w:p>
        </w:tc>
        <w:tc>
          <w:tcPr>
            <w:tcW w:w="1081" w:type="dxa"/>
            <w:shd w:val="clear" w:color="auto" w:fill="auto"/>
            <w:noWrap/>
            <w:hideMark/>
          </w:tcPr>
          <w:p w14:paraId="6A130E0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 (</w:t>
            </w:r>
            <w:r w:rsidRPr="00B90FA7">
              <w:rPr>
                <w:rFonts w:ascii="ZhoGlyph" w:hAnsi="ZhoGlyph" w:cs="Calibri"/>
                <w:color w:val="000000"/>
                <w:sz w:val="14"/>
                <w:szCs w:val="14"/>
              </w:rPr>
              <w:t>SE</w:t>
            </w:r>
            <w:r w:rsidRPr="00B90FA7">
              <w:rPr>
                <w:rFonts w:cs="Calibri"/>
                <w:color w:val="000000"/>
                <w:sz w:val="20"/>
                <w:szCs w:val="20"/>
              </w:rPr>
              <w:t>)</w:t>
            </w:r>
          </w:p>
        </w:tc>
        <w:tc>
          <w:tcPr>
            <w:tcW w:w="990" w:type="dxa"/>
            <w:shd w:val="clear" w:color="auto" w:fill="auto"/>
            <w:noWrap/>
            <w:hideMark/>
          </w:tcPr>
          <w:p w14:paraId="780EABA3"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his/hers/its</w:t>
            </w:r>
          </w:p>
        </w:tc>
        <w:tc>
          <w:tcPr>
            <w:tcW w:w="1458" w:type="dxa"/>
            <w:shd w:val="clear" w:color="auto" w:fill="auto"/>
            <w:noWrap/>
            <w:hideMark/>
          </w:tcPr>
          <w:p w14:paraId="65DB7EC7"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seo (</w:t>
            </w:r>
            <w:r w:rsidRPr="00B90FA7">
              <w:rPr>
                <w:rFonts w:ascii="ZhoGlyph" w:hAnsi="ZhoGlyph" w:cs="Calibri"/>
                <w:color w:val="000000"/>
                <w:sz w:val="14"/>
                <w:szCs w:val="14"/>
              </w:rPr>
              <w:t>SEO</w:t>
            </w:r>
            <w:r w:rsidRPr="00B90FA7">
              <w:rPr>
                <w:rFonts w:cs="Calibri"/>
                <w:color w:val="000000"/>
                <w:sz w:val="20"/>
                <w:szCs w:val="20"/>
              </w:rPr>
              <w:t>)</w:t>
            </w:r>
          </w:p>
        </w:tc>
      </w:tr>
      <w:tr w:rsidR="00283344" w:rsidRPr="00B90FA7" w14:paraId="6BB78755" w14:textId="77777777" w:rsidTr="00B90FA7">
        <w:trPr>
          <w:trHeight w:val="312"/>
        </w:trPr>
        <w:tc>
          <w:tcPr>
            <w:tcW w:w="1368" w:type="dxa"/>
            <w:shd w:val="clear" w:color="auto" w:fill="CCCCCC"/>
            <w:noWrap/>
            <w:hideMark/>
          </w:tcPr>
          <w:p w14:paraId="5AA963A7"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they</w:t>
            </w:r>
          </w:p>
        </w:tc>
        <w:tc>
          <w:tcPr>
            <w:tcW w:w="1799" w:type="dxa"/>
            <w:shd w:val="clear" w:color="auto" w:fill="CCCCCC"/>
            <w:noWrap/>
            <w:hideMark/>
          </w:tcPr>
          <w:p w14:paraId="2F60F6AE"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third person plural</w:t>
            </w:r>
          </w:p>
        </w:tc>
        <w:tc>
          <w:tcPr>
            <w:tcW w:w="1081" w:type="dxa"/>
            <w:shd w:val="clear" w:color="auto" w:fill="CCCCCC"/>
            <w:noWrap/>
            <w:hideMark/>
          </w:tcPr>
          <w:p w14:paraId="35E4321A"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 (</w:t>
            </w:r>
            <w:r w:rsidRPr="00B90FA7">
              <w:rPr>
                <w:rFonts w:ascii="ZhoGlyph" w:hAnsi="ZhoGlyph" w:cs="Calibri"/>
                <w:color w:val="000000"/>
                <w:sz w:val="14"/>
                <w:szCs w:val="14"/>
              </w:rPr>
              <w:t>YE</w:t>
            </w:r>
            <w:r w:rsidRPr="00B90FA7">
              <w:rPr>
                <w:rFonts w:cs="Calibri"/>
                <w:color w:val="000000"/>
                <w:sz w:val="20"/>
                <w:szCs w:val="20"/>
              </w:rPr>
              <w:t>)</w:t>
            </w:r>
          </w:p>
        </w:tc>
        <w:tc>
          <w:tcPr>
            <w:tcW w:w="990" w:type="dxa"/>
            <w:shd w:val="clear" w:color="auto" w:fill="CCCCCC"/>
            <w:noWrap/>
            <w:hideMark/>
          </w:tcPr>
          <w:p w14:paraId="0E62CE77"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theirs</w:t>
            </w:r>
          </w:p>
        </w:tc>
        <w:tc>
          <w:tcPr>
            <w:tcW w:w="1458" w:type="dxa"/>
            <w:shd w:val="clear" w:color="auto" w:fill="CCCCCC"/>
            <w:noWrap/>
            <w:hideMark/>
          </w:tcPr>
          <w:p w14:paraId="7F97557D"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yeo (</w:t>
            </w:r>
            <w:r w:rsidRPr="00B90FA7">
              <w:rPr>
                <w:rFonts w:ascii="ZhoGlyph" w:hAnsi="ZhoGlyph" w:cs="Calibri"/>
                <w:color w:val="000000"/>
                <w:sz w:val="14"/>
                <w:szCs w:val="14"/>
              </w:rPr>
              <w:t>YEO</w:t>
            </w:r>
            <w:r w:rsidRPr="00B90FA7">
              <w:rPr>
                <w:rFonts w:cs="Calibri"/>
                <w:color w:val="000000"/>
                <w:sz w:val="20"/>
                <w:szCs w:val="20"/>
              </w:rPr>
              <w:t>)</w:t>
            </w:r>
          </w:p>
        </w:tc>
      </w:tr>
      <w:tr w:rsidR="00283344" w:rsidRPr="00B90FA7" w14:paraId="20E02231" w14:textId="77777777" w:rsidTr="00B90FA7">
        <w:trPr>
          <w:trHeight w:val="312"/>
        </w:trPr>
        <w:tc>
          <w:tcPr>
            <w:tcW w:w="1368" w:type="dxa"/>
            <w:shd w:val="clear" w:color="auto" w:fill="auto"/>
            <w:noWrap/>
            <w:hideMark/>
          </w:tcPr>
          <w:p w14:paraId="7ACFA982"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 xml:space="preserve">reflexive </w:t>
            </w:r>
          </w:p>
        </w:tc>
        <w:tc>
          <w:tcPr>
            <w:tcW w:w="1799" w:type="dxa"/>
            <w:shd w:val="clear" w:color="auto" w:fill="auto"/>
            <w:noWrap/>
            <w:hideMark/>
          </w:tcPr>
          <w:p w14:paraId="0BA6D425"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non-specific "one"</w:t>
            </w:r>
          </w:p>
        </w:tc>
        <w:tc>
          <w:tcPr>
            <w:tcW w:w="1081" w:type="dxa"/>
            <w:shd w:val="clear" w:color="auto" w:fill="auto"/>
            <w:noWrap/>
            <w:hideMark/>
          </w:tcPr>
          <w:p w14:paraId="1A2542EB"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 (</w:t>
            </w:r>
            <w:r w:rsidRPr="00B90FA7">
              <w:rPr>
                <w:rFonts w:ascii="ZhoGlyph" w:hAnsi="ZhoGlyph" w:cs="Calibri"/>
                <w:color w:val="000000"/>
                <w:sz w:val="14"/>
                <w:szCs w:val="14"/>
              </w:rPr>
              <w:t>ŹE</w:t>
            </w:r>
            <w:r w:rsidRPr="00B90FA7">
              <w:rPr>
                <w:rFonts w:cs="Calibri"/>
                <w:color w:val="000000"/>
                <w:sz w:val="20"/>
                <w:szCs w:val="20"/>
              </w:rPr>
              <w:t>)</w:t>
            </w:r>
          </w:p>
        </w:tc>
        <w:tc>
          <w:tcPr>
            <w:tcW w:w="990" w:type="dxa"/>
            <w:shd w:val="clear" w:color="auto" w:fill="auto"/>
            <w:noWrap/>
            <w:hideMark/>
          </w:tcPr>
          <w:p w14:paraId="2285030C" w14:textId="77777777" w:rsidR="00E76A85" w:rsidRPr="00B90FA7" w:rsidRDefault="00E76A85" w:rsidP="00B90FA7">
            <w:pPr>
              <w:spacing w:after="0" w:line="240" w:lineRule="auto"/>
              <w:contextualSpacing/>
              <w:rPr>
                <w:rFonts w:cs="Calibri"/>
                <w:b/>
                <w:bCs/>
                <w:color w:val="000000"/>
                <w:sz w:val="16"/>
                <w:szCs w:val="16"/>
              </w:rPr>
            </w:pPr>
            <w:r w:rsidRPr="00B90FA7">
              <w:rPr>
                <w:rFonts w:cs="Calibri"/>
                <w:b/>
                <w:bCs/>
                <w:color w:val="000000"/>
                <w:sz w:val="16"/>
                <w:szCs w:val="16"/>
              </w:rPr>
              <w:t>one's</w:t>
            </w:r>
          </w:p>
        </w:tc>
        <w:tc>
          <w:tcPr>
            <w:tcW w:w="1458" w:type="dxa"/>
            <w:shd w:val="clear" w:color="auto" w:fill="auto"/>
            <w:noWrap/>
            <w:hideMark/>
          </w:tcPr>
          <w:p w14:paraId="63D29662"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zheo (</w:t>
            </w:r>
            <w:r w:rsidRPr="00B90FA7">
              <w:rPr>
                <w:rFonts w:ascii="ZhoGlyph" w:hAnsi="ZhoGlyph" w:cs="Calibri"/>
                <w:color w:val="000000"/>
                <w:sz w:val="14"/>
                <w:szCs w:val="14"/>
              </w:rPr>
              <w:t>ŹEO</w:t>
            </w:r>
            <w:r w:rsidRPr="00B90FA7">
              <w:rPr>
                <w:rFonts w:cs="Calibri"/>
                <w:color w:val="000000"/>
                <w:sz w:val="20"/>
                <w:szCs w:val="20"/>
              </w:rPr>
              <w:t>)</w:t>
            </w:r>
          </w:p>
        </w:tc>
      </w:tr>
      <w:tr w:rsidR="00283344" w:rsidRPr="00B90FA7" w14:paraId="7564896B" w14:textId="77777777" w:rsidTr="00B90FA7">
        <w:trPr>
          <w:trHeight w:val="312"/>
        </w:trPr>
        <w:tc>
          <w:tcPr>
            <w:tcW w:w="1368" w:type="dxa"/>
            <w:shd w:val="clear" w:color="auto" w:fill="CCCCCC"/>
            <w:noWrap/>
            <w:hideMark/>
          </w:tcPr>
          <w:p w14:paraId="518C7D8D" w14:textId="77777777" w:rsidR="00E76A85" w:rsidRPr="00B90FA7" w:rsidRDefault="00E76A85" w:rsidP="00B90FA7">
            <w:pPr>
              <w:spacing w:after="0" w:line="240" w:lineRule="auto"/>
              <w:contextualSpacing/>
              <w:rPr>
                <w:rFonts w:cs="Calibri"/>
                <w:i/>
                <w:iCs/>
                <w:color w:val="000000"/>
                <w:sz w:val="16"/>
                <w:szCs w:val="16"/>
              </w:rPr>
            </w:pPr>
            <w:r w:rsidRPr="00B90FA7">
              <w:rPr>
                <w:rFonts w:cs="Calibri"/>
                <w:b/>
                <w:bCs/>
                <w:i/>
                <w:iCs/>
                <w:color w:val="000000"/>
                <w:sz w:val="16"/>
                <w:szCs w:val="16"/>
              </w:rPr>
              <w:t>def. article</w:t>
            </w:r>
          </w:p>
        </w:tc>
        <w:tc>
          <w:tcPr>
            <w:tcW w:w="1799" w:type="dxa"/>
            <w:shd w:val="clear" w:color="auto" w:fill="CCCCCC"/>
            <w:noWrap/>
            <w:hideMark/>
          </w:tcPr>
          <w:p w14:paraId="15B97C91" w14:textId="77777777" w:rsidR="00E76A85" w:rsidRPr="00B90FA7" w:rsidRDefault="00E76A85" w:rsidP="00B90FA7">
            <w:pPr>
              <w:spacing w:after="0" w:line="240" w:lineRule="auto"/>
              <w:contextualSpacing/>
              <w:rPr>
                <w:rFonts w:cs="Calibri"/>
                <w:color w:val="000000"/>
                <w:sz w:val="16"/>
                <w:szCs w:val="16"/>
              </w:rPr>
            </w:pPr>
            <w:r w:rsidRPr="00B90FA7">
              <w:rPr>
                <w:rFonts w:cs="Calibri"/>
                <w:color w:val="000000"/>
                <w:sz w:val="16"/>
                <w:szCs w:val="16"/>
              </w:rPr>
              <w:t>the</w:t>
            </w:r>
          </w:p>
        </w:tc>
        <w:tc>
          <w:tcPr>
            <w:tcW w:w="1081" w:type="dxa"/>
            <w:shd w:val="clear" w:color="auto" w:fill="CCCCCC"/>
            <w:noWrap/>
            <w:hideMark/>
          </w:tcPr>
          <w:p w14:paraId="07EC8133" w14:textId="77777777" w:rsidR="00E76A85" w:rsidRPr="00B90FA7" w:rsidRDefault="00E76A85" w:rsidP="00B90FA7">
            <w:pPr>
              <w:spacing w:after="0" w:line="240" w:lineRule="auto"/>
              <w:contextualSpacing/>
              <w:rPr>
                <w:rFonts w:cs="Calibri"/>
                <w:color w:val="000000"/>
                <w:sz w:val="20"/>
                <w:szCs w:val="20"/>
              </w:rPr>
            </w:pPr>
            <w:r w:rsidRPr="00B90FA7">
              <w:rPr>
                <w:rFonts w:cs="Calibri"/>
                <w:color w:val="000000"/>
                <w:sz w:val="20"/>
                <w:szCs w:val="20"/>
              </w:rPr>
              <w:t>ke (</w:t>
            </w:r>
            <w:r w:rsidRPr="00B90FA7">
              <w:rPr>
                <w:rFonts w:ascii="ZhoGlyph" w:hAnsi="ZhoGlyph" w:cs="Calibri"/>
                <w:color w:val="000000"/>
                <w:sz w:val="14"/>
                <w:szCs w:val="14"/>
              </w:rPr>
              <w:t>KE</w:t>
            </w:r>
            <w:r w:rsidRPr="00B90FA7">
              <w:rPr>
                <w:rFonts w:cs="Calibri"/>
                <w:color w:val="000000"/>
                <w:sz w:val="20"/>
                <w:szCs w:val="20"/>
              </w:rPr>
              <w:t>)</w:t>
            </w:r>
          </w:p>
        </w:tc>
        <w:tc>
          <w:tcPr>
            <w:tcW w:w="990" w:type="dxa"/>
            <w:shd w:val="clear" w:color="auto" w:fill="CCCCCC"/>
            <w:noWrap/>
          </w:tcPr>
          <w:p w14:paraId="17252FB0" w14:textId="77777777" w:rsidR="00E76A85" w:rsidRPr="00B90FA7" w:rsidRDefault="00E76A85" w:rsidP="00B90FA7">
            <w:pPr>
              <w:spacing w:after="0" w:line="240" w:lineRule="auto"/>
              <w:contextualSpacing/>
              <w:rPr>
                <w:rFonts w:cs="Calibri"/>
                <w:color w:val="000000"/>
                <w:sz w:val="16"/>
                <w:szCs w:val="16"/>
              </w:rPr>
            </w:pPr>
          </w:p>
        </w:tc>
        <w:tc>
          <w:tcPr>
            <w:tcW w:w="1458" w:type="dxa"/>
            <w:shd w:val="clear" w:color="auto" w:fill="CCCCCC"/>
            <w:noWrap/>
          </w:tcPr>
          <w:p w14:paraId="08A32239" w14:textId="77777777" w:rsidR="00E76A85" w:rsidRPr="00B90FA7" w:rsidRDefault="00E76A85" w:rsidP="00B90FA7">
            <w:pPr>
              <w:spacing w:after="0" w:line="240" w:lineRule="auto"/>
              <w:contextualSpacing/>
              <w:rPr>
                <w:rFonts w:cs="Calibri"/>
                <w:color w:val="000000"/>
                <w:sz w:val="16"/>
                <w:szCs w:val="16"/>
              </w:rPr>
            </w:pPr>
          </w:p>
        </w:tc>
      </w:tr>
    </w:tbl>
    <w:p w14:paraId="2CF8CE3A" w14:textId="77777777" w:rsidR="00E76A85" w:rsidRPr="00E76A85" w:rsidRDefault="00E76A85" w:rsidP="00E76A85">
      <w:pPr>
        <w:rPr>
          <w:rFonts w:ascii="Calibri Light" w:hAnsi="Calibri Light"/>
          <w:color w:val="1F3864"/>
          <w:sz w:val="36"/>
          <w:szCs w:val="36"/>
        </w:rPr>
      </w:pPr>
    </w:p>
    <w:tbl>
      <w:tblPr>
        <w:tblW w:w="0" w:type="auto"/>
        <w:tblLook w:val="04A0" w:firstRow="1" w:lastRow="0" w:firstColumn="1" w:lastColumn="0" w:noHBand="0" w:noVBand="1"/>
      </w:tblPr>
      <w:tblGrid>
        <w:gridCol w:w="2387"/>
        <w:gridCol w:w="2190"/>
        <w:gridCol w:w="2119"/>
      </w:tblGrid>
      <w:tr w:rsidR="00283344" w:rsidRPr="00B90FA7" w14:paraId="510F1471" w14:textId="77777777" w:rsidTr="00B90FA7">
        <w:tc>
          <w:tcPr>
            <w:tcW w:w="6696" w:type="dxa"/>
            <w:gridSpan w:val="3"/>
            <w:tcBorders>
              <w:top w:val="nil"/>
              <w:left w:val="nil"/>
              <w:bottom w:val="single" w:sz="4" w:space="0" w:color="666666"/>
              <w:right w:val="nil"/>
            </w:tcBorders>
            <w:shd w:val="clear" w:color="auto" w:fill="auto"/>
            <w:hideMark/>
          </w:tcPr>
          <w:p w14:paraId="600C4064" w14:textId="77777777" w:rsidR="00E76A85" w:rsidRPr="00B90FA7" w:rsidRDefault="00E76A85" w:rsidP="00B90FA7">
            <w:pPr>
              <w:spacing w:after="0" w:line="240" w:lineRule="auto"/>
              <w:jc w:val="center"/>
              <w:rPr>
                <w:rFonts w:cs="Calibri"/>
                <w:b/>
                <w:bCs/>
                <w:sz w:val="28"/>
                <w:szCs w:val="28"/>
              </w:rPr>
            </w:pPr>
            <w:r w:rsidRPr="00B90FA7">
              <w:rPr>
                <w:rFonts w:cs="Calibri"/>
                <w:b/>
                <w:bCs/>
                <w:sz w:val="28"/>
                <w:szCs w:val="28"/>
              </w:rPr>
              <w:t>Verb Conjugations</w:t>
            </w:r>
          </w:p>
        </w:tc>
      </w:tr>
      <w:tr w:rsidR="00283344" w:rsidRPr="00B90FA7" w14:paraId="29FD5B51" w14:textId="77777777" w:rsidTr="00B90FA7">
        <w:tc>
          <w:tcPr>
            <w:tcW w:w="2387" w:type="dxa"/>
            <w:shd w:val="clear" w:color="auto" w:fill="CCCCCC"/>
            <w:hideMark/>
          </w:tcPr>
          <w:p w14:paraId="4A902444" w14:textId="77777777" w:rsidR="00E76A85" w:rsidRPr="00B90FA7" w:rsidRDefault="00E76A85" w:rsidP="00B90FA7">
            <w:pPr>
              <w:spacing w:after="0" w:line="240" w:lineRule="auto"/>
              <w:rPr>
                <w:b/>
                <w:bCs/>
                <w:sz w:val="20"/>
                <w:szCs w:val="20"/>
              </w:rPr>
            </w:pPr>
            <w:r w:rsidRPr="00B90FA7">
              <w:rPr>
                <w:b/>
                <w:bCs/>
                <w:sz w:val="20"/>
                <w:szCs w:val="20"/>
              </w:rPr>
              <w:t>Verb Form</w:t>
            </w:r>
          </w:p>
        </w:tc>
        <w:tc>
          <w:tcPr>
            <w:tcW w:w="2190" w:type="dxa"/>
            <w:shd w:val="clear" w:color="auto" w:fill="CCCCCC"/>
            <w:hideMark/>
          </w:tcPr>
          <w:p w14:paraId="16CC3027"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119" w:type="dxa"/>
            <w:shd w:val="clear" w:color="auto" w:fill="CCCCCC"/>
            <w:hideMark/>
          </w:tcPr>
          <w:p w14:paraId="32600DC7" w14:textId="77777777" w:rsidR="00E76A85" w:rsidRPr="00B90FA7" w:rsidRDefault="00E76A85" w:rsidP="00B90FA7">
            <w:pPr>
              <w:spacing w:after="0" w:line="240" w:lineRule="auto"/>
              <w:rPr>
                <w:rFonts w:ascii="Cambria" w:hAnsi="Cambria"/>
                <w:b/>
                <w:bCs/>
                <w:sz w:val="20"/>
                <w:szCs w:val="20"/>
              </w:rPr>
            </w:pPr>
            <w:r w:rsidRPr="00B90FA7">
              <w:rPr>
                <w:rFonts w:cs="Calibri"/>
                <w:b/>
                <w:bCs/>
                <w:sz w:val="20"/>
                <w:szCs w:val="20"/>
              </w:rPr>
              <w:t>Zdetl</w:t>
            </w:r>
          </w:p>
        </w:tc>
      </w:tr>
      <w:tr w:rsidR="00283344" w:rsidRPr="00B90FA7" w14:paraId="5CDC17DB" w14:textId="77777777" w:rsidTr="00B90FA7">
        <w:tc>
          <w:tcPr>
            <w:tcW w:w="2387" w:type="dxa"/>
            <w:shd w:val="clear" w:color="auto" w:fill="auto"/>
            <w:hideMark/>
          </w:tcPr>
          <w:p w14:paraId="77A50BF6" w14:textId="77777777" w:rsidR="00E76A85" w:rsidRPr="00B90FA7" w:rsidRDefault="00E76A85" w:rsidP="00B90FA7">
            <w:pPr>
              <w:spacing w:after="0" w:line="240" w:lineRule="auto"/>
              <w:rPr>
                <w:b/>
                <w:bCs/>
                <w:sz w:val="20"/>
                <w:szCs w:val="20"/>
              </w:rPr>
            </w:pPr>
            <w:r w:rsidRPr="00B90FA7">
              <w:rPr>
                <w:b/>
                <w:bCs/>
                <w:sz w:val="20"/>
                <w:szCs w:val="20"/>
              </w:rPr>
              <w:t>Infinitive</w:t>
            </w:r>
          </w:p>
        </w:tc>
        <w:tc>
          <w:tcPr>
            <w:tcW w:w="2190" w:type="dxa"/>
            <w:shd w:val="clear" w:color="auto" w:fill="auto"/>
            <w:hideMark/>
          </w:tcPr>
          <w:p w14:paraId="11C8DEE5" w14:textId="77777777" w:rsidR="00E76A85" w:rsidRPr="00B90FA7" w:rsidRDefault="00E76A85" w:rsidP="00B90FA7">
            <w:pPr>
              <w:spacing w:after="0" w:line="240" w:lineRule="auto"/>
              <w:rPr>
                <w:sz w:val="20"/>
                <w:szCs w:val="20"/>
              </w:rPr>
            </w:pPr>
            <w:r w:rsidRPr="00B90FA7">
              <w:rPr>
                <w:sz w:val="20"/>
                <w:szCs w:val="20"/>
              </w:rPr>
              <w:t>-e’</w:t>
            </w:r>
          </w:p>
        </w:tc>
        <w:tc>
          <w:tcPr>
            <w:tcW w:w="2119" w:type="dxa"/>
            <w:shd w:val="clear" w:color="auto" w:fill="auto"/>
            <w:hideMark/>
          </w:tcPr>
          <w:p w14:paraId="621BBAD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-E'</w:t>
            </w:r>
          </w:p>
        </w:tc>
      </w:tr>
      <w:tr w:rsidR="00283344" w:rsidRPr="00B90FA7" w14:paraId="03D1141D" w14:textId="77777777" w:rsidTr="00B90FA7">
        <w:tc>
          <w:tcPr>
            <w:tcW w:w="2387" w:type="dxa"/>
            <w:shd w:val="clear" w:color="auto" w:fill="CCCCCC"/>
            <w:hideMark/>
          </w:tcPr>
          <w:p w14:paraId="028C2486" w14:textId="77777777" w:rsidR="00E76A85" w:rsidRPr="00B90FA7" w:rsidRDefault="00E76A85" w:rsidP="00B90FA7">
            <w:pPr>
              <w:spacing w:after="0" w:line="240" w:lineRule="auto"/>
              <w:rPr>
                <w:b/>
                <w:bCs/>
                <w:sz w:val="20"/>
                <w:szCs w:val="20"/>
              </w:rPr>
            </w:pPr>
            <w:r w:rsidRPr="00B90FA7">
              <w:rPr>
                <w:b/>
                <w:bCs/>
                <w:sz w:val="20"/>
                <w:szCs w:val="20"/>
              </w:rPr>
              <w:t>Present tense</w:t>
            </w:r>
          </w:p>
        </w:tc>
        <w:tc>
          <w:tcPr>
            <w:tcW w:w="2190" w:type="dxa"/>
            <w:shd w:val="clear" w:color="auto" w:fill="CCCCCC"/>
            <w:hideMark/>
          </w:tcPr>
          <w:p w14:paraId="5561D4BD" w14:textId="77777777" w:rsidR="00E76A85" w:rsidRPr="00B90FA7" w:rsidRDefault="00E76A85" w:rsidP="00B90FA7">
            <w:pPr>
              <w:spacing w:after="0" w:line="240" w:lineRule="auto"/>
              <w:rPr>
                <w:sz w:val="20"/>
                <w:szCs w:val="20"/>
              </w:rPr>
            </w:pPr>
            <w:r w:rsidRPr="00B90FA7">
              <w:rPr>
                <w:sz w:val="20"/>
                <w:szCs w:val="20"/>
              </w:rPr>
              <w:t>-ia</w:t>
            </w:r>
          </w:p>
        </w:tc>
        <w:tc>
          <w:tcPr>
            <w:tcW w:w="2119" w:type="dxa"/>
            <w:shd w:val="clear" w:color="auto" w:fill="CCCCCC"/>
            <w:hideMark/>
          </w:tcPr>
          <w:p w14:paraId="252B290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w:t>
            </w:r>
          </w:p>
        </w:tc>
      </w:tr>
      <w:tr w:rsidR="00283344" w:rsidRPr="00B90FA7" w14:paraId="1FE5FF25" w14:textId="77777777" w:rsidTr="00B90FA7">
        <w:tc>
          <w:tcPr>
            <w:tcW w:w="2387" w:type="dxa"/>
            <w:shd w:val="clear" w:color="auto" w:fill="auto"/>
            <w:hideMark/>
          </w:tcPr>
          <w:p w14:paraId="06FD3C9C" w14:textId="77777777" w:rsidR="00E76A85" w:rsidRPr="00B90FA7" w:rsidRDefault="00E76A85" w:rsidP="00B90FA7">
            <w:pPr>
              <w:spacing w:after="0" w:line="240" w:lineRule="auto"/>
              <w:rPr>
                <w:b/>
                <w:bCs/>
                <w:sz w:val="20"/>
                <w:szCs w:val="20"/>
              </w:rPr>
            </w:pPr>
            <w:r w:rsidRPr="00B90FA7">
              <w:rPr>
                <w:b/>
                <w:bCs/>
                <w:sz w:val="20"/>
                <w:szCs w:val="20"/>
              </w:rPr>
              <w:t>Past tense</w:t>
            </w:r>
          </w:p>
        </w:tc>
        <w:tc>
          <w:tcPr>
            <w:tcW w:w="2190" w:type="dxa"/>
            <w:shd w:val="clear" w:color="auto" w:fill="auto"/>
            <w:hideMark/>
          </w:tcPr>
          <w:p w14:paraId="3C0AD642" w14:textId="77777777" w:rsidR="00E76A85" w:rsidRPr="00B90FA7" w:rsidRDefault="00E76A85" w:rsidP="00B90FA7">
            <w:pPr>
              <w:spacing w:after="0" w:line="240" w:lineRule="auto"/>
              <w:rPr>
                <w:sz w:val="20"/>
                <w:szCs w:val="20"/>
              </w:rPr>
            </w:pPr>
            <w:r w:rsidRPr="00B90FA7">
              <w:rPr>
                <w:sz w:val="20"/>
                <w:szCs w:val="20"/>
              </w:rPr>
              <w:t>-</w:t>
            </w:r>
            <w:proofErr w:type="gramStart"/>
            <w:r w:rsidRPr="00B90FA7">
              <w:rPr>
                <w:sz w:val="20"/>
                <w:szCs w:val="20"/>
              </w:rPr>
              <w:t>ie</w:t>
            </w:r>
            <w:proofErr w:type="gramEnd"/>
          </w:p>
        </w:tc>
        <w:tc>
          <w:tcPr>
            <w:tcW w:w="2119" w:type="dxa"/>
            <w:shd w:val="clear" w:color="auto" w:fill="auto"/>
            <w:hideMark/>
          </w:tcPr>
          <w:p w14:paraId="06CA748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w:t>
            </w:r>
          </w:p>
        </w:tc>
      </w:tr>
      <w:tr w:rsidR="00283344" w:rsidRPr="00B90FA7" w14:paraId="240CB792" w14:textId="77777777" w:rsidTr="00B90FA7">
        <w:tc>
          <w:tcPr>
            <w:tcW w:w="2387" w:type="dxa"/>
            <w:shd w:val="clear" w:color="auto" w:fill="CCCCCC"/>
            <w:hideMark/>
          </w:tcPr>
          <w:p w14:paraId="5579F194" w14:textId="77777777" w:rsidR="00E76A85" w:rsidRPr="00B90FA7" w:rsidRDefault="00E76A85" w:rsidP="00B90FA7">
            <w:pPr>
              <w:spacing w:after="0" w:line="240" w:lineRule="auto"/>
              <w:rPr>
                <w:b/>
                <w:bCs/>
                <w:sz w:val="20"/>
                <w:szCs w:val="20"/>
              </w:rPr>
            </w:pPr>
            <w:r w:rsidRPr="00B90FA7">
              <w:rPr>
                <w:b/>
                <w:bCs/>
                <w:sz w:val="20"/>
                <w:szCs w:val="20"/>
              </w:rPr>
              <w:t>Future tense</w:t>
            </w:r>
          </w:p>
        </w:tc>
        <w:tc>
          <w:tcPr>
            <w:tcW w:w="2190" w:type="dxa"/>
            <w:shd w:val="clear" w:color="auto" w:fill="CCCCCC"/>
            <w:hideMark/>
          </w:tcPr>
          <w:p w14:paraId="42358B04"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w:t>
            </w:r>
          </w:p>
        </w:tc>
        <w:tc>
          <w:tcPr>
            <w:tcW w:w="2119" w:type="dxa"/>
            <w:shd w:val="clear" w:color="auto" w:fill="CCCCCC"/>
            <w:hideMark/>
          </w:tcPr>
          <w:p w14:paraId="1B22E08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w:t>
            </w:r>
          </w:p>
        </w:tc>
      </w:tr>
      <w:tr w:rsidR="00283344" w:rsidRPr="00B90FA7" w14:paraId="59F3679C" w14:textId="77777777" w:rsidTr="00B90FA7">
        <w:tc>
          <w:tcPr>
            <w:tcW w:w="2387" w:type="dxa"/>
            <w:shd w:val="clear" w:color="auto" w:fill="auto"/>
            <w:hideMark/>
          </w:tcPr>
          <w:p w14:paraId="16EB20AD" w14:textId="77777777" w:rsidR="00E76A85" w:rsidRPr="00B90FA7" w:rsidRDefault="00E76A85" w:rsidP="00B90FA7">
            <w:pPr>
              <w:spacing w:after="0" w:line="240" w:lineRule="auto"/>
              <w:rPr>
                <w:b/>
                <w:bCs/>
                <w:sz w:val="20"/>
                <w:szCs w:val="20"/>
              </w:rPr>
            </w:pPr>
            <w:r w:rsidRPr="00B90FA7">
              <w:rPr>
                <w:b/>
                <w:bCs/>
                <w:sz w:val="20"/>
                <w:szCs w:val="20"/>
              </w:rPr>
              <w:t>Imperative</w:t>
            </w:r>
          </w:p>
        </w:tc>
        <w:tc>
          <w:tcPr>
            <w:tcW w:w="2190" w:type="dxa"/>
            <w:shd w:val="clear" w:color="auto" w:fill="auto"/>
            <w:hideMark/>
          </w:tcPr>
          <w:p w14:paraId="55514F02" w14:textId="77777777" w:rsidR="00E76A85" w:rsidRPr="00B90FA7" w:rsidRDefault="00E76A85" w:rsidP="00B90FA7">
            <w:pPr>
              <w:spacing w:after="0" w:line="240" w:lineRule="auto"/>
              <w:rPr>
                <w:sz w:val="20"/>
                <w:szCs w:val="20"/>
              </w:rPr>
            </w:pPr>
            <w:r w:rsidRPr="00B90FA7">
              <w:rPr>
                <w:sz w:val="20"/>
                <w:szCs w:val="20"/>
              </w:rPr>
              <w:t>-zhda</w:t>
            </w:r>
          </w:p>
        </w:tc>
        <w:tc>
          <w:tcPr>
            <w:tcW w:w="2119" w:type="dxa"/>
            <w:shd w:val="clear" w:color="auto" w:fill="auto"/>
            <w:hideMark/>
          </w:tcPr>
          <w:p w14:paraId="2B50E87A"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-ŽA</w:t>
            </w:r>
          </w:p>
        </w:tc>
      </w:tr>
      <w:tr w:rsidR="00283344" w:rsidRPr="00B90FA7" w14:paraId="5007DEA0" w14:textId="77777777" w:rsidTr="00B90FA7">
        <w:tc>
          <w:tcPr>
            <w:tcW w:w="2387" w:type="dxa"/>
            <w:shd w:val="clear" w:color="auto" w:fill="CCCCCC"/>
            <w:hideMark/>
          </w:tcPr>
          <w:p w14:paraId="69DABCF6" w14:textId="77777777" w:rsidR="00E76A85" w:rsidRPr="00B90FA7" w:rsidRDefault="00E76A85" w:rsidP="00B90FA7">
            <w:pPr>
              <w:spacing w:after="0" w:line="240" w:lineRule="auto"/>
              <w:rPr>
                <w:b/>
                <w:bCs/>
                <w:sz w:val="20"/>
                <w:szCs w:val="20"/>
              </w:rPr>
            </w:pPr>
            <w:r w:rsidRPr="00B90FA7">
              <w:rPr>
                <w:b/>
                <w:bCs/>
                <w:sz w:val="20"/>
                <w:szCs w:val="20"/>
              </w:rPr>
              <w:t>Conditional</w:t>
            </w:r>
          </w:p>
        </w:tc>
        <w:tc>
          <w:tcPr>
            <w:tcW w:w="2190" w:type="dxa"/>
            <w:shd w:val="clear" w:color="auto" w:fill="CCCCCC"/>
            <w:hideMark/>
          </w:tcPr>
          <w:p w14:paraId="07901BC9" w14:textId="77777777" w:rsidR="00E76A85" w:rsidRPr="00B90FA7" w:rsidRDefault="00E76A85" w:rsidP="00B90FA7">
            <w:pPr>
              <w:spacing w:after="0" w:line="240" w:lineRule="auto"/>
              <w:rPr>
                <w:sz w:val="20"/>
                <w:szCs w:val="20"/>
              </w:rPr>
            </w:pPr>
            <w:r w:rsidRPr="00B90FA7">
              <w:rPr>
                <w:sz w:val="20"/>
                <w:szCs w:val="20"/>
              </w:rPr>
              <w:t>-za</w:t>
            </w:r>
          </w:p>
        </w:tc>
        <w:tc>
          <w:tcPr>
            <w:tcW w:w="2119" w:type="dxa"/>
            <w:shd w:val="clear" w:color="auto" w:fill="CCCCCC"/>
            <w:hideMark/>
          </w:tcPr>
          <w:p w14:paraId="3E86AF82"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-ZA</w:t>
            </w:r>
          </w:p>
        </w:tc>
      </w:tr>
      <w:tr w:rsidR="00283344" w:rsidRPr="00B90FA7" w14:paraId="049D9B16" w14:textId="77777777" w:rsidTr="00B90FA7">
        <w:tc>
          <w:tcPr>
            <w:tcW w:w="2387" w:type="dxa"/>
            <w:shd w:val="clear" w:color="auto" w:fill="auto"/>
            <w:hideMark/>
          </w:tcPr>
          <w:p w14:paraId="58F47624" w14:textId="77777777" w:rsidR="00E76A85" w:rsidRPr="00B90FA7" w:rsidRDefault="00E76A85" w:rsidP="00B90FA7">
            <w:pPr>
              <w:spacing w:after="0" w:line="240" w:lineRule="auto"/>
              <w:rPr>
                <w:b/>
                <w:bCs/>
                <w:sz w:val="20"/>
                <w:szCs w:val="20"/>
              </w:rPr>
            </w:pPr>
            <w:r w:rsidRPr="00B90FA7">
              <w:rPr>
                <w:b/>
                <w:bCs/>
                <w:sz w:val="20"/>
                <w:szCs w:val="20"/>
              </w:rPr>
              <w:t>Present participle</w:t>
            </w:r>
          </w:p>
        </w:tc>
        <w:tc>
          <w:tcPr>
            <w:tcW w:w="2190" w:type="dxa"/>
            <w:shd w:val="clear" w:color="auto" w:fill="auto"/>
            <w:hideMark/>
          </w:tcPr>
          <w:p w14:paraId="35653100" w14:textId="77777777" w:rsidR="00E76A85" w:rsidRPr="00B90FA7" w:rsidRDefault="00E76A85" w:rsidP="00B90FA7">
            <w:pPr>
              <w:spacing w:after="0" w:line="240" w:lineRule="auto"/>
              <w:rPr>
                <w:sz w:val="20"/>
                <w:szCs w:val="20"/>
              </w:rPr>
            </w:pPr>
            <w:r w:rsidRPr="00B90FA7">
              <w:rPr>
                <w:sz w:val="20"/>
                <w:szCs w:val="20"/>
              </w:rPr>
              <w:t>-iana</w:t>
            </w:r>
          </w:p>
        </w:tc>
        <w:tc>
          <w:tcPr>
            <w:tcW w:w="2119" w:type="dxa"/>
            <w:shd w:val="clear" w:color="auto" w:fill="auto"/>
            <w:hideMark/>
          </w:tcPr>
          <w:p w14:paraId="0615926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-ĨNA</w:t>
            </w:r>
          </w:p>
        </w:tc>
      </w:tr>
      <w:tr w:rsidR="00283344" w:rsidRPr="00B90FA7" w14:paraId="2E01F4BE" w14:textId="77777777" w:rsidTr="00B90FA7">
        <w:tc>
          <w:tcPr>
            <w:tcW w:w="2387" w:type="dxa"/>
            <w:shd w:val="clear" w:color="auto" w:fill="CCCCCC"/>
            <w:hideMark/>
          </w:tcPr>
          <w:p w14:paraId="2D535A88" w14:textId="77777777" w:rsidR="00E76A85" w:rsidRPr="00B90FA7" w:rsidRDefault="00E76A85" w:rsidP="00B90FA7">
            <w:pPr>
              <w:spacing w:after="0" w:line="240" w:lineRule="auto"/>
              <w:rPr>
                <w:b/>
                <w:bCs/>
                <w:sz w:val="20"/>
                <w:szCs w:val="20"/>
              </w:rPr>
            </w:pPr>
            <w:r w:rsidRPr="00B90FA7">
              <w:rPr>
                <w:b/>
                <w:bCs/>
                <w:sz w:val="20"/>
                <w:szCs w:val="20"/>
              </w:rPr>
              <w:t>Past participle</w:t>
            </w:r>
          </w:p>
        </w:tc>
        <w:tc>
          <w:tcPr>
            <w:tcW w:w="2190" w:type="dxa"/>
            <w:shd w:val="clear" w:color="auto" w:fill="CCCCCC"/>
            <w:hideMark/>
          </w:tcPr>
          <w:p w14:paraId="71C4EE71" w14:textId="77777777" w:rsidR="00E76A85" w:rsidRPr="00B90FA7" w:rsidRDefault="00E76A85" w:rsidP="00B90FA7">
            <w:pPr>
              <w:spacing w:after="0" w:line="240" w:lineRule="auto"/>
              <w:rPr>
                <w:sz w:val="20"/>
                <w:szCs w:val="20"/>
              </w:rPr>
            </w:pPr>
            <w:r w:rsidRPr="00B90FA7">
              <w:rPr>
                <w:rFonts w:cs="Calibri"/>
                <w:b/>
                <w:bCs/>
                <w:sz w:val="20"/>
                <w:szCs w:val="20"/>
              </w:rPr>
              <w:t>-</w:t>
            </w:r>
            <w:r w:rsidRPr="00B90FA7">
              <w:rPr>
                <w:rFonts w:cs="Calibri"/>
                <w:sz w:val="20"/>
                <w:szCs w:val="20"/>
              </w:rPr>
              <w:t>iena</w:t>
            </w:r>
          </w:p>
        </w:tc>
        <w:tc>
          <w:tcPr>
            <w:tcW w:w="2119" w:type="dxa"/>
            <w:shd w:val="clear" w:color="auto" w:fill="CCCCCC"/>
            <w:hideMark/>
          </w:tcPr>
          <w:p w14:paraId="2AFC597E"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-ĪNA</w:t>
            </w:r>
          </w:p>
        </w:tc>
      </w:tr>
      <w:tr w:rsidR="00283344" w:rsidRPr="00B90FA7" w14:paraId="7D1A149B" w14:textId="77777777" w:rsidTr="00B90FA7">
        <w:tc>
          <w:tcPr>
            <w:tcW w:w="2387" w:type="dxa"/>
            <w:shd w:val="clear" w:color="auto" w:fill="auto"/>
            <w:hideMark/>
          </w:tcPr>
          <w:p w14:paraId="1C16D8D2" w14:textId="77777777" w:rsidR="00E76A85" w:rsidRPr="00B90FA7" w:rsidRDefault="00E76A85" w:rsidP="00B90FA7">
            <w:pPr>
              <w:spacing w:after="0" w:line="240" w:lineRule="auto"/>
              <w:rPr>
                <w:b/>
                <w:bCs/>
                <w:sz w:val="20"/>
                <w:szCs w:val="20"/>
              </w:rPr>
            </w:pPr>
            <w:r w:rsidRPr="00B90FA7">
              <w:rPr>
                <w:b/>
                <w:bCs/>
                <w:sz w:val="20"/>
                <w:szCs w:val="20"/>
              </w:rPr>
              <w:t>Future participle</w:t>
            </w:r>
          </w:p>
        </w:tc>
        <w:tc>
          <w:tcPr>
            <w:tcW w:w="2190" w:type="dxa"/>
            <w:shd w:val="clear" w:color="auto" w:fill="auto"/>
            <w:hideMark/>
          </w:tcPr>
          <w:p w14:paraId="3388A1D1"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ena</w:t>
            </w:r>
          </w:p>
        </w:tc>
        <w:tc>
          <w:tcPr>
            <w:tcW w:w="2119" w:type="dxa"/>
            <w:shd w:val="clear" w:color="auto" w:fill="auto"/>
            <w:hideMark/>
          </w:tcPr>
          <w:p w14:paraId="1BB4AB3D"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-ŘENA</w:t>
            </w:r>
          </w:p>
        </w:tc>
      </w:tr>
      <w:tr w:rsidR="00283344" w:rsidRPr="00B90FA7" w14:paraId="5A827605" w14:textId="77777777" w:rsidTr="00B90FA7">
        <w:tc>
          <w:tcPr>
            <w:tcW w:w="2387" w:type="dxa"/>
            <w:shd w:val="clear" w:color="auto" w:fill="CCCCCC"/>
            <w:hideMark/>
          </w:tcPr>
          <w:p w14:paraId="6C956927" w14:textId="77777777" w:rsidR="00E76A85" w:rsidRPr="00B90FA7" w:rsidRDefault="00E76A85" w:rsidP="00B90FA7">
            <w:pPr>
              <w:spacing w:after="0" w:line="240" w:lineRule="auto"/>
              <w:rPr>
                <w:b/>
                <w:bCs/>
                <w:sz w:val="20"/>
                <w:szCs w:val="20"/>
              </w:rPr>
            </w:pPr>
            <w:r w:rsidRPr="00B90FA7">
              <w:rPr>
                <w:b/>
                <w:bCs/>
                <w:sz w:val="20"/>
                <w:szCs w:val="20"/>
              </w:rPr>
              <w:t>Present passive participle</w:t>
            </w:r>
          </w:p>
        </w:tc>
        <w:tc>
          <w:tcPr>
            <w:tcW w:w="2190" w:type="dxa"/>
            <w:shd w:val="clear" w:color="auto" w:fill="CCCCCC"/>
            <w:hideMark/>
          </w:tcPr>
          <w:p w14:paraId="3AEFFE45" w14:textId="77777777" w:rsidR="00E76A85" w:rsidRPr="00B90FA7" w:rsidRDefault="00E76A85" w:rsidP="00B90FA7">
            <w:pPr>
              <w:spacing w:after="0" w:line="240" w:lineRule="auto"/>
              <w:rPr>
                <w:sz w:val="20"/>
                <w:szCs w:val="20"/>
              </w:rPr>
            </w:pPr>
            <w:r w:rsidRPr="00B90FA7">
              <w:rPr>
                <w:sz w:val="20"/>
                <w:szCs w:val="20"/>
              </w:rPr>
              <w:t>-ianta</w:t>
            </w:r>
          </w:p>
        </w:tc>
        <w:tc>
          <w:tcPr>
            <w:tcW w:w="2119" w:type="dxa"/>
            <w:shd w:val="clear" w:color="auto" w:fill="CCCCCC"/>
            <w:hideMark/>
          </w:tcPr>
          <w:p w14:paraId="23FA75B5"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-ĨNTA</w:t>
            </w:r>
          </w:p>
        </w:tc>
      </w:tr>
      <w:tr w:rsidR="00283344" w:rsidRPr="00B90FA7" w14:paraId="4EDA3B48" w14:textId="77777777" w:rsidTr="00B90FA7">
        <w:tc>
          <w:tcPr>
            <w:tcW w:w="2387" w:type="dxa"/>
            <w:shd w:val="clear" w:color="auto" w:fill="auto"/>
            <w:hideMark/>
          </w:tcPr>
          <w:p w14:paraId="59F692C7" w14:textId="77777777" w:rsidR="00E76A85" w:rsidRPr="00B90FA7" w:rsidRDefault="00E76A85" w:rsidP="00B90FA7">
            <w:pPr>
              <w:spacing w:after="0" w:line="240" w:lineRule="auto"/>
              <w:rPr>
                <w:b/>
                <w:bCs/>
                <w:sz w:val="20"/>
                <w:szCs w:val="20"/>
              </w:rPr>
            </w:pPr>
            <w:r w:rsidRPr="00B90FA7">
              <w:rPr>
                <w:b/>
                <w:bCs/>
                <w:sz w:val="20"/>
                <w:szCs w:val="20"/>
              </w:rPr>
              <w:t>Past passive participle</w:t>
            </w:r>
          </w:p>
        </w:tc>
        <w:tc>
          <w:tcPr>
            <w:tcW w:w="2190" w:type="dxa"/>
            <w:shd w:val="clear" w:color="auto" w:fill="auto"/>
            <w:hideMark/>
          </w:tcPr>
          <w:p w14:paraId="6369CAE3" w14:textId="77777777" w:rsidR="00E76A85" w:rsidRPr="00B90FA7" w:rsidRDefault="00E76A85" w:rsidP="00B90FA7">
            <w:pPr>
              <w:spacing w:after="0" w:line="240" w:lineRule="auto"/>
              <w:rPr>
                <w:sz w:val="20"/>
                <w:szCs w:val="20"/>
              </w:rPr>
            </w:pPr>
            <w:r w:rsidRPr="00B90FA7">
              <w:rPr>
                <w:sz w:val="20"/>
                <w:szCs w:val="20"/>
              </w:rPr>
              <w:t>-ienta</w:t>
            </w:r>
          </w:p>
        </w:tc>
        <w:tc>
          <w:tcPr>
            <w:tcW w:w="2119" w:type="dxa"/>
            <w:shd w:val="clear" w:color="auto" w:fill="auto"/>
            <w:hideMark/>
          </w:tcPr>
          <w:p w14:paraId="6C994433"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-ĪNTA</w:t>
            </w:r>
          </w:p>
        </w:tc>
      </w:tr>
      <w:tr w:rsidR="00283344" w:rsidRPr="00B90FA7" w14:paraId="30D7FCC2" w14:textId="77777777" w:rsidTr="00B90FA7">
        <w:tc>
          <w:tcPr>
            <w:tcW w:w="2387" w:type="dxa"/>
            <w:shd w:val="clear" w:color="auto" w:fill="CCCCCC"/>
            <w:hideMark/>
          </w:tcPr>
          <w:p w14:paraId="25212295" w14:textId="77777777" w:rsidR="00E76A85" w:rsidRPr="00B90FA7" w:rsidRDefault="00E76A85" w:rsidP="00B90FA7">
            <w:pPr>
              <w:spacing w:after="0" w:line="240" w:lineRule="auto"/>
              <w:rPr>
                <w:b/>
                <w:bCs/>
                <w:sz w:val="20"/>
                <w:szCs w:val="20"/>
              </w:rPr>
            </w:pPr>
            <w:r w:rsidRPr="00B90FA7">
              <w:rPr>
                <w:b/>
                <w:bCs/>
                <w:sz w:val="20"/>
                <w:szCs w:val="20"/>
              </w:rPr>
              <w:t>Future passive participle</w:t>
            </w:r>
          </w:p>
        </w:tc>
        <w:tc>
          <w:tcPr>
            <w:tcW w:w="2190" w:type="dxa"/>
            <w:shd w:val="clear" w:color="auto" w:fill="CCCCCC"/>
            <w:hideMark/>
          </w:tcPr>
          <w:p w14:paraId="0338776A" w14:textId="77777777" w:rsidR="00E76A85" w:rsidRPr="00B90FA7" w:rsidRDefault="00E76A85" w:rsidP="00B90FA7">
            <w:pPr>
              <w:spacing w:after="0" w:line="240" w:lineRule="auto"/>
              <w:rPr>
                <w:sz w:val="20"/>
                <w:szCs w:val="20"/>
              </w:rPr>
            </w:pPr>
            <w:r w:rsidRPr="00B90FA7">
              <w:rPr>
                <w:sz w:val="20"/>
                <w:szCs w:val="20"/>
              </w:rPr>
              <w:t>-</w:t>
            </w:r>
            <w:r w:rsidRPr="00B90FA7">
              <w:rPr>
                <w:rFonts w:cs="Calibri"/>
                <w:sz w:val="20"/>
                <w:szCs w:val="20"/>
              </w:rPr>
              <w:t>ř</w:t>
            </w:r>
            <w:r w:rsidRPr="00B90FA7">
              <w:rPr>
                <w:sz w:val="20"/>
                <w:szCs w:val="20"/>
              </w:rPr>
              <w:t>enta</w:t>
            </w:r>
          </w:p>
        </w:tc>
        <w:tc>
          <w:tcPr>
            <w:tcW w:w="2119" w:type="dxa"/>
            <w:shd w:val="clear" w:color="auto" w:fill="CCCCCC"/>
            <w:hideMark/>
          </w:tcPr>
          <w:p w14:paraId="2849C359" w14:textId="77777777" w:rsidR="00E76A85" w:rsidRPr="00B90FA7" w:rsidRDefault="00E76A85" w:rsidP="00B90FA7">
            <w:pPr>
              <w:spacing w:after="0" w:line="240" w:lineRule="auto"/>
              <w:rPr>
                <w:rFonts w:ascii="ZhoGlyph" w:hAnsi="ZhoGlyph"/>
                <w:sz w:val="16"/>
                <w:szCs w:val="16"/>
              </w:rPr>
            </w:pPr>
            <w:r w:rsidRPr="00B90FA7">
              <w:rPr>
                <w:rFonts w:ascii="ZhoGlyph" w:hAnsi="ZhoGlyph"/>
                <w:sz w:val="16"/>
                <w:szCs w:val="16"/>
              </w:rPr>
              <w:t>-ŘENTA</w:t>
            </w:r>
          </w:p>
        </w:tc>
      </w:tr>
    </w:tbl>
    <w:p w14:paraId="69087DA2" w14:textId="77777777" w:rsidR="00E76A85" w:rsidRPr="00E76A85" w:rsidRDefault="00E76A85" w:rsidP="00E76A85"/>
    <w:tbl>
      <w:tblPr>
        <w:tblW w:w="0" w:type="auto"/>
        <w:tblLook w:val="04A0" w:firstRow="1" w:lastRow="0" w:firstColumn="1" w:lastColumn="0" w:noHBand="0" w:noVBand="1"/>
      </w:tblPr>
      <w:tblGrid>
        <w:gridCol w:w="2232"/>
        <w:gridCol w:w="2232"/>
        <w:gridCol w:w="2232"/>
      </w:tblGrid>
      <w:tr w:rsidR="00283344" w:rsidRPr="00B90FA7" w14:paraId="7D452FB5" w14:textId="77777777" w:rsidTr="00B90FA7">
        <w:tc>
          <w:tcPr>
            <w:tcW w:w="6696" w:type="dxa"/>
            <w:gridSpan w:val="3"/>
            <w:tcBorders>
              <w:top w:val="nil"/>
              <w:left w:val="nil"/>
              <w:bottom w:val="single" w:sz="4" w:space="0" w:color="666666"/>
              <w:right w:val="nil"/>
            </w:tcBorders>
            <w:shd w:val="clear" w:color="auto" w:fill="auto"/>
            <w:hideMark/>
          </w:tcPr>
          <w:p w14:paraId="05C8A3EB" w14:textId="77777777" w:rsidR="00E76A85" w:rsidRPr="00B90FA7" w:rsidRDefault="00E76A85" w:rsidP="00B90FA7">
            <w:pPr>
              <w:spacing w:after="0" w:line="240" w:lineRule="auto"/>
              <w:jc w:val="center"/>
              <w:rPr>
                <w:b/>
                <w:bCs/>
                <w:sz w:val="28"/>
                <w:szCs w:val="28"/>
              </w:rPr>
            </w:pPr>
            <w:r w:rsidRPr="00B90FA7">
              <w:rPr>
                <w:b/>
                <w:bCs/>
                <w:sz w:val="28"/>
                <w:szCs w:val="28"/>
              </w:rPr>
              <w:t>Standardized Word Endings</w:t>
            </w:r>
          </w:p>
        </w:tc>
      </w:tr>
      <w:tr w:rsidR="00283344" w:rsidRPr="00B90FA7" w14:paraId="6E854D03" w14:textId="77777777" w:rsidTr="00B90FA7">
        <w:tc>
          <w:tcPr>
            <w:tcW w:w="2232" w:type="dxa"/>
            <w:shd w:val="clear" w:color="auto" w:fill="CCCCCC"/>
            <w:hideMark/>
          </w:tcPr>
          <w:p w14:paraId="62441B94" w14:textId="77777777" w:rsidR="00E76A85" w:rsidRPr="00B90FA7" w:rsidRDefault="00E76A85" w:rsidP="00B90FA7">
            <w:pPr>
              <w:spacing w:after="0" w:line="240" w:lineRule="auto"/>
              <w:rPr>
                <w:b/>
                <w:bCs/>
                <w:sz w:val="20"/>
                <w:szCs w:val="20"/>
              </w:rPr>
            </w:pPr>
            <w:r w:rsidRPr="00B90FA7">
              <w:rPr>
                <w:b/>
                <w:bCs/>
                <w:sz w:val="20"/>
                <w:szCs w:val="20"/>
              </w:rPr>
              <w:t>Word Form</w:t>
            </w:r>
          </w:p>
        </w:tc>
        <w:tc>
          <w:tcPr>
            <w:tcW w:w="2232" w:type="dxa"/>
            <w:shd w:val="clear" w:color="auto" w:fill="CCCCCC"/>
            <w:hideMark/>
          </w:tcPr>
          <w:p w14:paraId="69E2DB19" w14:textId="77777777" w:rsidR="00E76A85" w:rsidRPr="00B90FA7" w:rsidRDefault="00E76A85" w:rsidP="00B90FA7">
            <w:pPr>
              <w:spacing w:after="0" w:line="240" w:lineRule="auto"/>
              <w:rPr>
                <w:b/>
                <w:bCs/>
                <w:sz w:val="20"/>
                <w:szCs w:val="20"/>
              </w:rPr>
            </w:pPr>
            <w:r w:rsidRPr="00B90FA7">
              <w:rPr>
                <w:b/>
                <w:bCs/>
                <w:sz w:val="20"/>
                <w:szCs w:val="20"/>
              </w:rPr>
              <w:t>Ending</w:t>
            </w:r>
          </w:p>
        </w:tc>
        <w:tc>
          <w:tcPr>
            <w:tcW w:w="2232" w:type="dxa"/>
            <w:shd w:val="clear" w:color="auto" w:fill="CCCCCC"/>
            <w:hideMark/>
          </w:tcPr>
          <w:p w14:paraId="3EFC4239" w14:textId="77777777" w:rsidR="00E76A85" w:rsidRPr="00B90FA7" w:rsidRDefault="00E76A85" w:rsidP="00B90FA7">
            <w:pPr>
              <w:spacing w:after="0" w:line="240" w:lineRule="auto"/>
              <w:rPr>
                <w:b/>
                <w:bCs/>
                <w:sz w:val="20"/>
                <w:szCs w:val="20"/>
              </w:rPr>
            </w:pPr>
            <w:r w:rsidRPr="00B90FA7">
              <w:rPr>
                <w:b/>
                <w:bCs/>
                <w:sz w:val="20"/>
                <w:szCs w:val="20"/>
              </w:rPr>
              <w:t>Zdetl</w:t>
            </w:r>
          </w:p>
        </w:tc>
      </w:tr>
      <w:tr w:rsidR="00283344" w:rsidRPr="00B90FA7" w14:paraId="2CBBF6A7" w14:textId="77777777" w:rsidTr="00B90FA7">
        <w:tc>
          <w:tcPr>
            <w:tcW w:w="2232" w:type="dxa"/>
            <w:shd w:val="clear" w:color="auto" w:fill="auto"/>
            <w:hideMark/>
          </w:tcPr>
          <w:p w14:paraId="0AE850CC" w14:textId="77777777" w:rsidR="00E76A85" w:rsidRPr="00B90FA7" w:rsidRDefault="00E76A85" w:rsidP="00B90FA7">
            <w:pPr>
              <w:spacing w:after="0" w:line="240" w:lineRule="auto"/>
              <w:rPr>
                <w:b/>
                <w:bCs/>
                <w:sz w:val="20"/>
                <w:szCs w:val="20"/>
              </w:rPr>
            </w:pPr>
            <w:r w:rsidRPr="00B90FA7">
              <w:rPr>
                <w:b/>
                <w:bCs/>
                <w:sz w:val="20"/>
                <w:szCs w:val="20"/>
              </w:rPr>
              <w:t>Verb Infinitive</w:t>
            </w:r>
          </w:p>
        </w:tc>
        <w:tc>
          <w:tcPr>
            <w:tcW w:w="2232" w:type="dxa"/>
            <w:shd w:val="clear" w:color="auto" w:fill="auto"/>
            <w:hideMark/>
          </w:tcPr>
          <w:p w14:paraId="0D705A62"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auto"/>
            <w:hideMark/>
          </w:tcPr>
          <w:p w14:paraId="2A4824E4"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05734DC9" w14:textId="77777777" w:rsidTr="00B90FA7">
        <w:tc>
          <w:tcPr>
            <w:tcW w:w="2232" w:type="dxa"/>
            <w:shd w:val="clear" w:color="auto" w:fill="CCCCCC"/>
            <w:hideMark/>
          </w:tcPr>
          <w:p w14:paraId="41F22482" w14:textId="77777777" w:rsidR="00E76A85" w:rsidRPr="00B90FA7" w:rsidRDefault="00E76A85" w:rsidP="00B90FA7">
            <w:pPr>
              <w:spacing w:after="0" w:line="240" w:lineRule="auto"/>
              <w:rPr>
                <w:b/>
                <w:bCs/>
                <w:sz w:val="20"/>
                <w:szCs w:val="20"/>
              </w:rPr>
            </w:pPr>
            <w:r w:rsidRPr="00B90FA7">
              <w:rPr>
                <w:b/>
                <w:bCs/>
                <w:sz w:val="20"/>
                <w:szCs w:val="20"/>
              </w:rPr>
              <w:t>Nouns</w:t>
            </w:r>
          </w:p>
        </w:tc>
        <w:tc>
          <w:tcPr>
            <w:tcW w:w="2232" w:type="dxa"/>
            <w:shd w:val="clear" w:color="auto" w:fill="CCCCCC"/>
            <w:hideMark/>
          </w:tcPr>
          <w:p w14:paraId="016F5FC7" w14:textId="77777777" w:rsidR="00E76A85" w:rsidRPr="00B90FA7" w:rsidRDefault="00E76A85" w:rsidP="00B90FA7">
            <w:pPr>
              <w:spacing w:after="0" w:line="240" w:lineRule="auto"/>
              <w:rPr>
                <w:sz w:val="20"/>
                <w:szCs w:val="20"/>
              </w:rPr>
            </w:pPr>
            <w:r w:rsidRPr="00B90FA7">
              <w:rPr>
                <w:sz w:val="20"/>
                <w:szCs w:val="20"/>
              </w:rPr>
              <w:t>-i</w:t>
            </w:r>
          </w:p>
        </w:tc>
        <w:tc>
          <w:tcPr>
            <w:tcW w:w="2232" w:type="dxa"/>
            <w:shd w:val="clear" w:color="auto" w:fill="CCCCCC"/>
            <w:hideMark/>
          </w:tcPr>
          <w:p w14:paraId="28BA12E3"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I</w:t>
            </w:r>
          </w:p>
        </w:tc>
      </w:tr>
      <w:tr w:rsidR="00283344" w:rsidRPr="00B90FA7" w14:paraId="131C1EE1" w14:textId="77777777" w:rsidTr="00B90FA7">
        <w:tc>
          <w:tcPr>
            <w:tcW w:w="2232" w:type="dxa"/>
            <w:shd w:val="clear" w:color="auto" w:fill="auto"/>
            <w:hideMark/>
          </w:tcPr>
          <w:p w14:paraId="337BC34B" w14:textId="77777777" w:rsidR="00E76A85" w:rsidRPr="00B90FA7" w:rsidRDefault="00E76A85" w:rsidP="00B90FA7">
            <w:pPr>
              <w:spacing w:after="0" w:line="240" w:lineRule="auto"/>
              <w:rPr>
                <w:b/>
                <w:bCs/>
                <w:sz w:val="20"/>
                <w:szCs w:val="20"/>
              </w:rPr>
            </w:pPr>
            <w:r w:rsidRPr="00B90FA7">
              <w:rPr>
                <w:b/>
                <w:bCs/>
                <w:sz w:val="20"/>
                <w:szCs w:val="20"/>
              </w:rPr>
              <w:t>Adjectives</w:t>
            </w:r>
          </w:p>
        </w:tc>
        <w:tc>
          <w:tcPr>
            <w:tcW w:w="2232" w:type="dxa"/>
            <w:shd w:val="clear" w:color="auto" w:fill="auto"/>
            <w:hideMark/>
          </w:tcPr>
          <w:p w14:paraId="2DFFD6F9" w14:textId="77777777" w:rsidR="00E76A85" w:rsidRPr="00B90FA7" w:rsidRDefault="00E76A85" w:rsidP="00B90FA7">
            <w:pPr>
              <w:spacing w:after="0" w:line="240" w:lineRule="auto"/>
              <w:rPr>
                <w:sz w:val="20"/>
                <w:szCs w:val="20"/>
              </w:rPr>
            </w:pPr>
            <w:r w:rsidRPr="00B90FA7">
              <w:rPr>
                <w:sz w:val="20"/>
                <w:szCs w:val="20"/>
              </w:rPr>
              <w:t>-a</w:t>
            </w:r>
          </w:p>
        </w:tc>
        <w:tc>
          <w:tcPr>
            <w:tcW w:w="2232" w:type="dxa"/>
            <w:shd w:val="clear" w:color="auto" w:fill="auto"/>
            <w:hideMark/>
          </w:tcPr>
          <w:p w14:paraId="4AE6CB90"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A</w:t>
            </w:r>
          </w:p>
        </w:tc>
      </w:tr>
      <w:tr w:rsidR="00283344" w:rsidRPr="00B90FA7" w14:paraId="43D5C0D8" w14:textId="77777777" w:rsidTr="00B90FA7">
        <w:tc>
          <w:tcPr>
            <w:tcW w:w="2232" w:type="dxa"/>
            <w:shd w:val="clear" w:color="auto" w:fill="CCCCCC"/>
            <w:hideMark/>
          </w:tcPr>
          <w:p w14:paraId="38D96B84" w14:textId="77777777" w:rsidR="00E76A85" w:rsidRPr="00B90FA7" w:rsidRDefault="00E76A85" w:rsidP="00B90FA7">
            <w:pPr>
              <w:spacing w:after="0" w:line="240" w:lineRule="auto"/>
              <w:rPr>
                <w:b/>
                <w:bCs/>
                <w:sz w:val="20"/>
                <w:szCs w:val="20"/>
              </w:rPr>
            </w:pPr>
            <w:r w:rsidRPr="00B90FA7">
              <w:rPr>
                <w:b/>
                <w:bCs/>
                <w:sz w:val="20"/>
                <w:szCs w:val="20"/>
              </w:rPr>
              <w:t>Adverbs</w:t>
            </w:r>
          </w:p>
        </w:tc>
        <w:tc>
          <w:tcPr>
            <w:tcW w:w="2232" w:type="dxa"/>
            <w:shd w:val="clear" w:color="auto" w:fill="CCCCCC"/>
            <w:hideMark/>
          </w:tcPr>
          <w:p w14:paraId="07FE6F43" w14:textId="77777777" w:rsidR="00E76A85" w:rsidRPr="00B90FA7" w:rsidRDefault="00E76A85" w:rsidP="00B90FA7">
            <w:pPr>
              <w:spacing w:after="0" w:line="240" w:lineRule="auto"/>
              <w:rPr>
                <w:sz w:val="20"/>
                <w:szCs w:val="20"/>
              </w:rPr>
            </w:pPr>
            <w:r w:rsidRPr="00B90FA7">
              <w:rPr>
                <w:sz w:val="20"/>
                <w:szCs w:val="20"/>
              </w:rPr>
              <w:t>-e</w:t>
            </w:r>
          </w:p>
        </w:tc>
        <w:tc>
          <w:tcPr>
            <w:tcW w:w="2232" w:type="dxa"/>
            <w:shd w:val="clear" w:color="auto" w:fill="CCCCCC"/>
            <w:hideMark/>
          </w:tcPr>
          <w:p w14:paraId="46FF1BAE" w14:textId="77777777" w:rsidR="00E76A85" w:rsidRPr="00B90FA7" w:rsidRDefault="00E76A85" w:rsidP="00B90FA7">
            <w:pPr>
              <w:spacing w:after="0" w:line="240" w:lineRule="auto"/>
              <w:rPr>
                <w:rFonts w:ascii="ZhoGlyph" w:hAnsi="ZhoGlyph"/>
                <w:sz w:val="16"/>
                <w:szCs w:val="16"/>
              </w:rPr>
            </w:pPr>
            <w:r w:rsidRPr="00B90FA7">
              <w:rPr>
                <w:rFonts w:ascii="Cambria" w:hAnsi="Cambria"/>
                <w:sz w:val="16"/>
                <w:szCs w:val="16"/>
              </w:rPr>
              <w:t>-</w:t>
            </w:r>
            <w:r w:rsidRPr="00B90FA7">
              <w:rPr>
                <w:rFonts w:ascii="ZhoGlyph" w:hAnsi="ZhoGlyph"/>
                <w:sz w:val="16"/>
                <w:szCs w:val="16"/>
              </w:rPr>
              <w:t>E</w:t>
            </w:r>
          </w:p>
        </w:tc>
      </w:tr>
      <w:tr w:rsidR="00283344" w:rsidRPr="00B90FA7" w14:paraId="68D4C7CC" w14:textId="77777777" w:rsidTr="00B90FA7">
        <w:tc>
          <w:tcPr>
            <w:tcW w:w="2232" w:type="dxa"/>
            <w:shd w:val="clear" w:color="auto" w:fill="auto"/>
          </w:tcPr>
          <w:p w14:paraId="7A54081D" w14:textId="77777777" w:rsidR="00E76A85" w:rsidRPr="00B90FA7" w:rsidRDefault="00E76A85" w:rsidP="00B90FA7">
            <w:pPr>
              <w:spacing w:after="0" w:line="240" w:lineRule="auto"/>
              <w:rPr>
                <w:b/>
                <w:bCs/>
                <w:sz w:val="20"/>
                <w:szCs w:val="20"/>
              </w:rPr>
            </w:pPr>
          </w:p>
        </w:tc>
        <w:tc>
          <w:tcPr>
            <w:tcW w:w="2232" w:type="dxa"/>
            <w:shd w:val="clear" w:color="auto" w:fill="auto"/>
          </w:tcPr>
          <w:p w14:paraId="04C84516" w14:textId="77777777" w:rsidR="00E76A85" w:rsidRPr="00B90FA7" w:rsidRDefault="00E76A85" w:rsidP="00B90FA7">
            <w:pPr>
              <w:spacing w:after="0" w:line="240" w:lineRule="auto"/>
              <w:rPr>
                <w:sz w:val="20"/>
                <w:szCs w:val="20"/>
              </w:rPr>
            </w:pPr>
          </w:p>
        </w:tc>
        <w:tc>
          <w:tcPr>
            <w:tcW w:w="2232" w:type="dxa"/>
            <w:shd w:val="clear" w:color="auto" w:fill="auto"/>
          </w:tcPr>
          <w:p w14:paraId="120F1CE9" w14:textId="77777777" w:rsidR="00E76A85" w:rsidRPr="00B90FA7" w:rsidRDefault="00E76A85" w:rsidP="00B90FA7">
            <w:pPr>
              <w:spacing w:after="0" w:line="240" w:lineRule="auto"/>
              <w:rPr>
                <w:sz w:val="20"/>
                <w:szCs w:val="20"/>
              </w:rPr>
            </w:pPr>
          </w:p>
        </w:tc>
      </w:tr>
    </w:tbl>
    <w:p w14:paraId="36146822" w14:textId="77777777" w:rsidR="00E76A85" w:rsidRPr="00E76A85" w:rsidRDefault="00E76A85" w:rsidP="00E76A85"/>
    <w:p w14:paraId="5E33B2DB" w14:textId="4E305852" w:rsidR="00B922E5" w:rsidRPr="00B922E5" w:rsidRDefault="00E76A85" w:rsidP="00EE30C0">
      <w:pPr>
        <w:jc w:val="center"/>
        <w:rPr>
          <w:rFonts w:cs="Calibri"/>
          <w:b/>
          <w:bCs/>
          <w:sz w:val="28"/>
          <w:szCs w:val="28"/>
        </w:rPr>
      </w:pPr>
      <w:r w:rsidRPr="00B922E5">
        <w:rPr>
          <w:rFonts w:cs="Calibri"/>
          <w:b/>
          <w:bCs/>
          <w:sz w:val="28"/>
          <w:szCs w:val="28"/>
        </w:rPr>
        <w:br w:type="page"/>
      </w:r>
      <w:r w:rsidR="00B922E5" w:rsidRPr="00B922E5">
        <w:rPr>
          <w:rFonts w:cs="Calibri"/>
          <w:b/>
          <w:bCs/>
          <w:sz w:val="28"/>
          <w:szCs w:val="28"/>
        </w:rPr>
        <w:lastRenderedPageBreak/>
        <w:t>Prefixes and Suffixes</w:t>
      </w:r>
    </w:p>
    <w:tbl>
      <w:tblPr>
        <w:tblW w:w="6480" w:type="dxa"/>
        <w:tblLook w:val="04A0" w:firstRow="1" w:lastRow="0" w:firstColumn="1" w:lastColumn="0" w:noHBand="0" w:noVBand="1"/>
      </w:tblPr>
      <w:tblGrid>
        <w:gridCol w:w="960"/>
        <w:gridCol w:w="1716"/>
        <w:gridCol w:w="3804"/>
      </w:tblGrid>
      <w:tr w:rsidR="00181A65" w:rsidRPr="00200EDC" w14:paraId="5460A90D" w14:textId="77777777">
        <w:trPr>
          <w:trHeight w:val="288"/>
        </w:trPr>
        <w:tc>
          <w:tcPr>
            <w:tcW w:w="960" w:type="dxa"/>
            <w:tcBorders>
              <w:bottom w:val="single" w:sz="4" w:space="0" w:color="666666"/>
            </w:tcBorders>
            <w:shd w:val="clear" w:color="auto" w:fill="auto"/>
            <w:noWrap/>
            <w:hideMark/>
          </w:tcPr>
          <w:p w14:paraId="00615CD2" w14:textId="77777777" w:rsidR="00B922E5" w:rsidRDefault="00B922E5">
            <w:pPr>
              <w:spacing w:after="0"/>
              <w:rPr>
                <w:rFonts w:cs="Calibri"/>
                <w:b/>
                <w:bCs/>
                <w:color w:val="000000"/>
                <w:sz w:val="18"/>
                <w:szCs w:val="18"/>
              </w:rPr>
            </w:pPr>
            <w:r>
              <w:rPr>
                <w:rFonts w:cs="Calibri"/>
                <w:b/>
                <w:bCs/>
                <w:color w:val="000000"/>
                <w:sz w:val="18"/>
                <w:szCs w:val="18"/>
              </w:rPr>
              <w:t>Affix</w:t>
            </w:r>
          </w:p>
        </w:tc>
        <w:tc>
          <w:tcPr>
            <w:tcW w:w="1716" w:type="dxa"/>
            <w:tcBorders>
              <w:bottom w:val="single" w:sz="4" w:space="0" w:color="666666"/>
            </w:tcBorders>
            <w:shd w:val="clear" w:color="auto" w:fill="auto"/>
            <w:noWrap/>
            <w:hideMark/>
          </w:tcPr>
          <w:p w14:paraId="32328EED" w14:textId="77777777" w:rsidR="00B922E5" w:rsidRDefault="00B922E5">
            <w:pPr>
              <w:spacing w:after="0"/>
              <w:rPr>
                <w:rFonts w:cs="Calibri"/>
                <w:b/>
                <w:bCs/>
                <w:color w:val="000000"/>
                <w:sz w:val="18"/>
                <w:szCs w:val="18"/>
              </w:rPr>
            </w:pPr>
            <w:r>
              <w:rPr>
                <w:rFonts w:cs="Calibri"/>
                <w:b/>
                <w:bCs/>
                <w:color w:val="000000"/>
                <w:sz w:val="18"/>
                <w:szCs w:val="18"/>
              </w:rPr>
              <w:t>Zdetl</w:t>
            </w:r>
          </w:p>
        </w:tc>
        <w:tc>
          <w:tcPr>
            <w:tcW w:w="3804" w:type="dxa"/>
            <w:tcBorders>
              <w:bottom w:val="single" w:sz="4" w:space="0" w:color="666666"/>
            </w:tcBorders>
            <w:shd w:val="clear" w:color="auto" w:fill="auto"/>
            <w:noWrap/>
            <w:hideMark/>
          </w:tcPr>
          <w:p w14:paraId="58A1DB23" w14:textId="77777777" w:rsidR="00B922E5" w:rsidRDefault="00B922E5">
            <w:pPr>
              <w:spacing w:after="0"/>
              <w:rPr>
                <w:rFonts w:cs="Calibri"/>
                <w:b/>
                <w:bCs/>
                <w:color w:val="000000"/>
                <w:sz w:val="18"/>
                <w:szCs w:val="18"/>
              </w:rPr>
            </w:pPr>
            <w:r>
              <w:rPr>
                <w:rFonts w:cs="Calibri"/>
                <w:b/>
                <w:bCs/>
                <w:color w:val="000000"/>
                <w:sz w:val="18"/>
                <w:szCs w:val="18"/>
              </w:rPr>
              <w:t>Meaning</w:t>
            </w:r>
          </w:p>
        </w:tc>
      </w:tr>
      <w:tr w:rsidR="00181A65" w:rsidRPr="00200EDC" w14:paraId="73F80F01" w14:textId="77777777">
        <w:trPr>
          <w:trHeight w:val="288"/>
        </w:trPr>
        <w:tc>
          <w:tcPr>
            <w:tcW w:w="960" w:type="dxa"/>
            <w:shd w:val="clear" w:color="auto" w:fill="CCCCCC"/>
            <w:noWrap/>
            <w:hideMark/>
          </w:tcPr>
          <w:p w14:paraId="1B4241AC" w14:textId="77777777" w:rsidR="00B922E5" w:rsidRDefault="00B922E5">
            <w:pPr>
              <w:spacing w:after="0"/>
              <w:rPr>
                <w:rFonts w:cs="Calibri"/>
                <w:b/>
                <w:bCs/>
                <w:sz w:val="18"/>
                <w:szCs w:val="18"/>
              </w:rPr>
            </w:pPr>
            <w:r>
              <w:rPr>
                <w:rFonts w:cs="Calibri"/>
                <w:b/>
                <w:bCs/>
                <w:sz w:val="18"/>
                <w:szCs w:val="18"/>
              </w:rPr>
              <w:t>-abr</w:t>
            </w:r>
          </w:p>
        </w:tc>
        <w:tc>
          <w:tcPr>
            <w:tcW w:w="1716" w:type="dxa"/>
            <w:shd w:val="clear" w:color="auto" w:fill="CCCCCC"/>
            <w:noWrap/>
            <w:hideMark/>
          </w:tcPr>
          <w:p w14:paraId="57DE372E"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AḄ</w:t>
            </w:r>
          </w:p>
        </w:tc>
        <w:tc>
          <w:tcPr>
            <w:tcW w:w="3804" w:type="dxa"/>
            <w:shd w:val="clear" w:color="auto" w:fill="CCCCCC"/>
            <w:noWrap/>
            <w:hideMark/>
          </w:tcPr>
          <w:p w14:paraId="02F7B56F" w14:textId="77777777" w:rsidR="00B922E5" w:rsidRDefault="00B922E5">
            <w:pPr>
              <w:spacing w:after="0"/>
              <w:rPr>
                <w:rFonts w:cs="Calibri"/>
                <w:sz w:val="18"/>
                <w:szCs w:val="18"/>
              </w:rPr>
            </w:pPr>
            <w:r>
              <w:rPr>
                <w:rFonts w:cs="Calibri"/>
                <w:sz w:val="18"/>
                <w:szCs w:val="18"/>
              </w:rPr>
              <w:t>family member</w:t>
            </w:r>
          </w:p>
        </w:tc>
      </w:tr>
      <w:tr w:rsidR="00181A65" w:rsidRPr="00200EDC" w14:paraId="128B4F03" w14:textId="77777777">
        <w:trPr>
          <w:trHeight w:val="288"/>
        </w:trPr>
        <w:tc>
          <w:tcPr>
            <w:tcW w:w="960" w:type="dxa"/>
            <w:shd w:val="clear" w:color="auto" w:fill="auto"/>
            <w:noWrap/>
            <w:hideMark/>
          </w:tcPr>
          <w:p w14:paraId="0E64959A" w14:textId="77777777" w:rsidR="00B922E5" w:rsidRDefault="00B922E5">
            <w:pPr>
              <w:spacing w:after="0"/>
              <w:rPr>
                <w:rFonts w:cs="Calibri"/>
                <w:b/>
                <w:bCs/>
                <w:color w:val="000000"/>
                <w:sz w:val="18"/>
                <w:szCs w:val="18"/>
              </w:rPr>
            </w:pPr>
            <w:r>
              <w:rPr>
                <w:rFonts w:cs="Calibri"/>
                <w:b/>
                <w:bCs/>
                <w:color w:val="000000"/>
                <w:sz w:val="18"/>
                <w:szCs w:val="18"/>
              </w:rPr>
              <w:t>-aj</w:t>
            </w:r>
          </w:p>
        </w:tc>
        <w:tc>
          <w:tcPr>
            <w:tcW w:w="1716" w:type="dxa"/>
            <w:shd w:val="clear" w:color="auto" w:fill="auto"/>
            <w:noWrap/>
            <w:hideMark/>
          </w:tcPr>
          <w:p w14:paraId="43CBDF48"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w:t>
            </w:r>
          </w:p>
        </w:tc>
        <w:tc>
          <w:tcPr>
            <w:tcW w:w="3804" w:type="dxa"/>
            <w:shd w:val="clear" w:color="auto" w:fill="auto"/>
            <w:noWrap/>
            <w:hideMark/>
          </w:tcPr>
          <w:p w14:paraId="7F4198AE" w14:textId="77777777" w:rsidR="00B922E5" w:rsidRDefault="00B922E5">
            <w:pPr>
              <w:spacing w:after="0"/>
              <w:rPr>
                <w:rFonts w:cs="Calibri"/>
                <w:color w:val="000000"/>
                <w:sz w:val="18"/>
                <w:szCs w:val="18"/>
              </w:rPr>
            </w:pPr>
            <w:r>
              <w:rPr>
                <w:rFonts w:cs="Calibri"/>
                <w:color w:val="000000"/>
                <w:sz w:val="18"/>
                <w:szCs w:val="18"/>
              </w:rPr>
              <w:t>used to denote a unit of a larger whole</w:t>
            </w:r>
          </w:p>
        </w:tc>
      </w:tr>
      <w:tr w:rsidR="00181A65" w:rsidRPr="00200EDC" w14:paraId="23193827" w14:textId="77777777">
        <w:trPr>
          <w:trHeight w:val="288"/>
        </w:trPr>
        <w:tc>
          <w:tcPr>
            <w:tcW w:w="960" w:type="dxa"/>
            <w:shd w:val="clear" w:color="auto" w:fill="CCCCCC"/>
            <w:noWrap/>
            <w:hideMark/>
          </w:tcPr>
          <w:p w14:paraId="0562ED0D" w14:textId="77777777" w:rsidR="00B922E5" w:rsidRDefault="00B922E5">
            <w:pPr>
              <w:spacing w:after="0"/>
              <w:rPr>
                <w:rFonts w:cs="Calibri"/>
                <w:b/>
                <w:bCs/>
                <w:color w:val="000000"/>
                <w:sz w:val="18"/>
                <w:szCs w:val="18"/>
              </w:rPr>
            </w:pPr>
            <w:r>
              <w:rPr>
                <w:rFonts w:cs="Calibri"/>
                <w:b/>
                <w:bCs/>
                <w:color w:val="000000"/>
                <w:sz w:val="18"/>
                <w:szCs w:val="18"/>
              </w:rPr>
              <w:t>-aji</w:t>
            </w:r>
          </w:p>
        </w:tc>
        <w:tc>
          <w:tcPr>
            <w:tcW w:w="1716" w:type="dxa"/>
            <w:shd w:val="clear" w:color="auto" w:fill="CCCCCC"/>
            <w:noWrap/>
            <w:hideMark/>
          </w:tcPr>
          <w:p w14:paraId="3F2CBFB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AJI</w:t>
            </w:r>
          </w:p>
        </w:tc>
        <w:tc>
          <w:tcPr>
            <w:tcW w:w="3804" w:type="dxa"/>
            <w:shd w:val="clear" w:color="auto" w:fill="CCCCCC"/>
            <w:noWrap/>
            <w:hideMark/>
          </w:tcPr>
          <w:p w14:paraId="32C3F84C" w14:textId="77777777" w:rsidR="00B922E5" w:rsidRDefault="00B922E5">
            <w:pPr>
              <w:spacing w:after="0"/>
              <w:rPr>
                <w:rFonts w:cs="Calibri"/>
                <w:color w:val="000000"/>
                <w:sz w:val="18"/>
                <w:szCs w:val="18"/>
              </w:rPr>
            </w:pPr>
            <w:r>
              <w:rPr>
                <w:rFonts w:cs="Calibri"/>
                <w:color w:val="000000"/>
                <w:sz w:val="18"/>
                <w:szCs w:val="18"/>
              </w:rPr>
              <w:t>suffix indicating a fractional part of an item</w:t>
            </w:r>
          </w:p>
        </w:tc>
      </w:tr>
      <w:tr w:rsidR="00181A65" w:rsidRPr="00200EDC" w14:paraId="099B6550" w14:textId="77777777">
        <w:trPr>
          <w:trHeight w:val="288"/>
        </w:trPr>
        <w:tc>
          <w:tcPr>
            <w:tcW w:w="960" w:type="dxa"/>
            <w:shd w:val="clear" w:color="auto" w:fill="auto"/>
            <w:noWrap/>
          </w:tcPr>
          <w:p w14:paraId="198C0105" w14:textId="77777777" w:rsidR="00B922E5" w:rsidRDefault="00B922E5">
            <w:pPr>
              <w:spacing w:after="0"/>
              <w:rPr>
                <w:rFonts w:cs="Calibri"/>
                <w:b/>
                <w:bCs/>
                <w:color w:val="000000"/>
                <w:sz w:val="18"/>
                <w:szCs w:val="18"/>
              </w:rPr>
            </w:pPr>
            <w:r>
              <w:rPr>
                <w:rFonts w:cs="Calibri"/>
                <w:b/>
                <w:bCs/>
                <w:color w:val="000000"/>
                <w:sz w:val="18"/>
                <w:szCs w:val="18"/>
              </w:rPr>
              <w:t>-ajo</w:t>
            </w:r>
          </w:p>
        </w:tc>
        <w:tc>
          <w:tcPr>
            <w:tcW w:w="1716" w:type="dxa"/>
            <w:shd w:val="clear" w:color="auto" w:fill="auto"/>
            <w:noWrap/>
          </w:tcPr>
          <w:p w14:paraId="2B0FCFE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AJO</w:t>
            </w:r>
          </w:p>
        </w:tc>
        <w:tc>
          <w:tcPr>
            <w:tcW w:w="3804" w:type="dxa"/>
            <w:shd w:val="clear" w:color="auto" w:fill="auto"/>
            <w:noWrap/>
          </w:tcPr>
          <w:p w14:paraId="18A83F91" w14:textId="77777777" w:rsidR="00B922E5" w:rsidRDefault="00B922E5">
            <w:pPr>
              <w:spacing w:after="0"/>
              <w:rPr>
                <w:rFonts w:cs="Calibri"/>
                <w:color w:val="000000"/>
                <w:sz w:val="18"/>
                <w:szCs w:val="18"/>
              </w:rPr>
            </w:pPr>
            <w:r>
              <w:rPr>
                <w:rFonts w:cs="Calibri"/>
                <w:color w:val="000000"/>
                <w:sz w:val="18"/>
                <w:szCs w:val="18"/>
              </w:rPr>
              <w:t>A mixture or blend of something</w:t>
            </w:r>
          </w:p>
        </w:tc>
      </w:tr>
      <w:tr w:rsidR="00181A65" w:rsidRPr="00200EDC" w14:paraId="4D2A8ECC" w14:textId="77777777">
        <w:trPr>
          <w:trHeight w:val="288"/>
        </w:trPr>
        <w:tc>
          <w:tcPr>
            <w:tcW w:w="960" w:type="dxa"/>
            <w:shd w:val="clear" w:color="auto" w:fill="CCCCCC"/>
            <w:noWrap/>
            <w:hideMark/>
          </w:tcPr>
          <w:p w14:paraId="298A540E" w14:textId="77777777" w:rsidR="00B922E5" w:rsidRDefault="00B922E5">
            <w:pPr>
              <w:spacing w:after="0"/>
              <w:rPr>
                <w:rFonts w:cs="Calibri"/>
                <w:b/>
                <w:bCs/>
                <w:sz w:val="18"/>
                <w:szCs w:val="18"/>
              </w:rPr>
            </w:pPr>
            <w:r>
              <w:rPr>
                <w:rFonts w:cs="Calibri"/>
                <w:b/>
                <w:bCs/>
                <w:sz w:val="18"/>
                <w:szCs w:val="18"/>
              </w:rPr>
              <w:t>-atl</w:t>
            </w:r>
          </w:p>
        </w:tc>
        <w:tc>
          <w:tcPr>
            <w:tcW w:w="1716" w:type="dxa"/>
            <w:shd w:val="clear" w:color="auto" w:fill="CCCCCC"/>
            <w:noWrap/>
            <w:hideMark/>
          </w:tcPr>
          <w:p w14:paraId="3AC75415"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AṪ</w:t>
            </w:r>
          </w:p>
        </w:tc>
        <w:tc>
          <w:tcPr>
            <w:tcW w:w="3804" w:type="dxa"/>
            <w:shd w:val="clear" w:color="auto" w:fill="CCCCCC"/>
            <w:noWrap/>
            <w:hideMark/>
          </w:tcPr>
          <w:p w14:paraId="0BF18FE9" w14:textId="77777777" w:rsidR="00B922E5" w:rsidRDefault="00B922E5">
            <w:pPr>
              <w:spacing w:after="0"/>
              <w:rPr>
                <w:rFonts w:cs="Calibri"/>
                <w:sz w:val="18"/>
                <w:szCs w:val="18"/>
              </w:rPr>
            </w:pPr>
            <w:r>
              <w:rPr>
                <w:rFonts w:cs="Calibri"/>
                <w:sz w:val="18"/>
                <w:szCs w:val="18"/>
              </w:rPr>
              <w:t>aspirant (Soc-11), also used as comparative ending</w:t>
            </w:r>
          </w:p>
        </w:tc>
      </w:tr>
      <w:tr w:rsidR="00181A65" w:rsidRPr="00200EDC" w14:paraId="0E63ED50" w14:textId="77777777">
        <w:trPr>
          <w:trHeight w:val="288"/>
        </w:trPr>
        <w:tc>
          <w:tcPr>
            <w:tcW w:w="960" w:type="dxa"/>
            <w:shd w:val="clear" w:color="auto" w:fill="auto"/>
            <w:noWrap/>
            <w:hideMark/>
          </w:tcPr>
          <w:p w14:paraId="74B507F1" w14:textId="77777777" w:rsidR="00B922E5" w:rsidRDefault="00B922E5">
            <w:pPr>
              <w:spacing w:after="0"/>
              <w:rPr>
                <w:rFonts w:cs="Calibri"/>
                <w:b/>
                <w:bCs/>
                <w:color w:val="000000"/>
                <w:sz w:val="18"/>
                <w:szCs w:val="18"/>
              </w:rPr>
            </w:pPr>
            <w:r>
              <w:rPr>
                <w:rFonts w:cs="Calibri"/>
                <w:b/>
                <w:bCs/>
                <w:color w:val="000000"/>
                <w:sz w:val="18"/>
                <w:szCs w:val="18"/>
              </w:rPr>
              <w:t>-azd</w:t>
            </w:r>
          </w:p>
        </w:tc>
        <w:tc>
          <w:tcPr>
            <w:tcW w:w="1716" w:type="dxa"/>
            <w:shd w:val="clear" w:color="auto" w:fill="auto"/>
            <w:noWrap/>
            <w:hideMark/>
          </w:tcPr>
          <w:p w14:paraId="5FFE8E9A"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AŻ</w:t>
            </w:r>
          </w:p>
        </w:tc>
        <w:tc>
          <w:tcPr>
            <w:tcW w:w="3804" w:type="dxa"/>
            <w:shd w:val="clear" w:color="auto" w:fill="auto"/>
            <w:noWrap/>
            <w:hideMark/>
          </w:tcPr>
          <w:p w14:paraId="43B19312" w14:textId="77777777" w:rsidR="00B922E5" w:rsidRDefault="00B922E5">
            <w:pPr>
              <w:spacing w:after="0"/>
              <w:rPr>
                <w:rFonts w:cs="Calibri"/>
                <w:color w:val="000000"/>
                <w:sz w:val="18"/>
                <w:szCs w:val="18"/>
              </w:rPr>
            </w:pPr>
            <w:r>
              <w:rPr>
                <w:rFonts w:cs="Calibri"/>
                <w:color w:val="000000"/>
                <w:sz w:val="18"/>
                <w:szCs w:val="18"/>
              </w:rPr>
              <w:t>indicates a continous action</w:t>
            </w:r>
          </w:p>
        </w:tc>
      </w:tr>
      <w:tr w:rsidR="00181A65" w:rsidRPr="00200EDC" w14:paraId="3295E301" w14:textId="77777777">
        <w:trPr>
          <w:trHeight w:val="288"/>
        </w:trPr>
        <w:tc>
          <w:tcPr>
            <w:tcW w:w="960" w:type="dxa"/>
            <w:shd w:val="clear" w:color="auto" w:fill="CCCCCC"/>
            <w:noWrap/>
          </w:tcPr>
          <w:p w14:paraId="2A93CC63" w14:textId="77777777" w:rsidR="00B922E5" w:rsidRDefault="00B922E5">
            <w:pPr>
              <w:spacing w:after="0"/>
              <w:rPr>
                <w:rFonts w:cs="Calibri"/>
                <w:b/>
                <w:bCs/>
                <w:color w:val="000000"/>
                <w:sz w:val="18"/>
                <w:szCs w:val="18"/>
              </w:rPr>
            </w:pPr>
            <w:r>
              <w:rPr>
                <w:rFonts w:cs="Calibri"/>
                <w:b/>
                <w:bCs/>
                <w:color w:val="000000"/>
                <w:sz w:val="18"/>
                <w:szCs w:val="18"/>
              </w:rPr>
              <w:t>chak-</w:t>
            </w:r>
          </w:p>
        </w:tc>
        <w:tc>
          <w:tcPr>
            <w:tcW w:w="1716" w:type="dxa"/>
            <w:shd w:val="clear" w:color="auto" w:fill="CCCCCC"/>
            <w:noWrap/>
          </w:tcPr>
          <w:p w14:paraId="0314BFE5"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ĈAK</w:t>
            </w:r>
            <w:r>
              <w:rPr>
                <w:rFonts w:ascii="Cambria" w:hAnsi="Cambria" w:cs="Calibri"/>
                <w:color w:val="000000"/>
                <w:sz w:val="18"/>
                <w:szCs w:val="18"/>
              </w:rPr>
              <w:t>-</w:t>
            </w:r>
          </w:p>
        </w:tc>
        <w:tc>
          <w:tcPr>
            <w:tcW w:w="3804" w:type="dxa"/>
            <w:shd w:val="clear" w:color="auto" w:fill="CCCCCC"/>
            <w:noWrap/>
          </w:tcPr>
          <w:p w14:paraId="4E126412" w14:textId="77777777" w:rsidR="00B922E5" w:rsidRDefault="00B922E5">
            <w:pPr>
              <w:spacing w:after="0"/>
              <w:rPr>
                <w:rFonts w:cs="Calibri"/>
                <w:color w:val="000000"/>
                <w:sz w:val="18"/>
                <w:szCs w:val="18"/>
              </w:rPr>
            </w:pPr>
            <w:r>
              <w:rPr>
                <w:rFonts w:cs="Calibri"/>
                <w:color w:val="000000"/>
                <w:sz w:val="18"/>
                <w:szCs w:val="18"/>
              </w:rPr>
              <w:t>Negates the root word</w:t>
            </w:r>
          </w:p>
        </w:tc>
      </w:tr>
      <w:tr w:rsidR="00181A65" w:rsidRPr="00200EDC" w14:paraId="6B19250D" w14:textId="77777777">
        <w:trPr>
          <w:trHeight w:val="288"/>
        </w:trPr>
        <w:tc>
          <w:tcPr>
            <w:tcW w:w="960" w:type="dxa"/>
            <w:shd w:val="clear" w:color="auto" w:fill="auto"/>
            <w:noWrap/>
            <w:hideMark/>
          </w:tcPr>
          <w:p w14:paraId="3B326D63" w14:textId="77777777" w:rsidR="00B922E5" w:rsidRDefault="00B922E5">
            <w:pPr>
              <w:spacing w:after="0"/>
              <w:rPr>
                <w:rFonts w:cs="Calibri"/>
                <w:b/>
                <w:bCs/>
                <w:color w:val="000000"/>
                <w:sz w:val="18"/>
                <w:szCs w:val="18"/>
              </w:rPr>
            </w:pPr>
            <w:r>
              <w:rPr>
                <w:rFonts w:cs="Calibri"/>
                <w:b/>
                <w:bCs/>
                <w:color w:val="000000"/>
                <w:sz w:val="18"/>
                <w:szCs w:val="18"/>
              </w:rPr>
              <w:t>che-</w:t>
            </w:r>
          </w:p>
        </w:tc>
        <w:tc>
          <w:tcPr>
            <w:tcW w:w="1716" w:type="dxa"/>
            <w:shd w:val="clear" w:color="auto" w:fill="auto"/>
            <w:noWrap/>
            <w:hideMark/>
          </w:tcPr>
          <w:p w14:paraId="189B4882"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ĈE</w:t>
            </w:r>
            <w:r>
              <w:rPr>
                <w:rFonts w:ascii="Cambria" w:hAnsi="Cambria" w:cs="Calibri"/>
                <w:color w:val="000000"/>
                <w:sz w:val="18"/>
                <w:szCs w:val="18"/>
              </w:rPr>
              <w:t>-</w:t>
            </w:r>
          </w:p>
        </w:tc>
        <w:tc>
          <w:tcPr>
            <w:tcW w:w="3804" w:type="dxa"/>
            <w:shd w:val="clear" w:color="auto" w:fill="auto"/>
            <w:noWrap/>
            <w:hideMark/>
          </w:tcPr>
          <w:p w14:paraId="18395907" w14:textId="77777777" w:rsidR="00B922E5" w:rsidRDefault="00B922E5">
            <w:pPr>
              <w:spacing w:after="0"/>
              <w:rPr>
                <w:rFonts w:cs="Calibri"/>
                <w:color w:val="000000"/>
                <w:sz w:val="18"/>
                <w:szCs w:val="18"/>
              </w:rPr>
            </w:pPr>
            <w:r>
              <w:rPr>
                <w:rFonts w:cs="Calibri"/>
                <w:color w:val="000000"/>
                <w:sz w:val="18"/>
                <w:szCs w:val="18"/>
              </w:rPr>
              <w:t>people of all genders</w:t>
            </w:r>
          </w:p>
        </w:tc>
      </w:tr>
      <w:tr w:rsidR="00181A65" w:rsidRPr="00200EDC" w14:paraId="4CD783BF" w14:textId="77777777">
        <w:trPr>
          <w:trHeight w:val="288"/>
        </w:trPr>
        <w:tc>
          <w:tcPr>
            <w:tcW w:w="960" w:type="dxa"/>
            <w:shd w:val="clear" w:color="auto" w:fill="CCCCCC"/>
            <w:noWrap/>
          </w:tcPr>
          <w:p w14:paraId="3EAF56D0" w14:textId="77777777" w:rsidR="00B922E5" w:rsidRDefault="00B922E5">
            <w:pPr>
              <w:spacing w:after="0"/>
              <w:rPr>
                <w:rFonts w:cs="Calibri"/>
                <w:b/>
                <w:bCs/>
                <w:color w:val="000000"/>
                <w:sz w:val="18"/>
                <w:szCs w:val="18"/>
              </w:rPr>
            </w:pPr>
            <w:r>
              <w:rPr>
                <w:rFonts w:cs="Calibri"/>
                <w:b/>
                <w:bCs/>
                <w:color w:val="000000"/>
                <w:sz w:val="18"/>
                <w:szCs w:val="18"/>
              </w:rPr>
              <w:t>dzaq-</w:t>
            </w:r>
          </w:p>
        </w:tc>
        <w:tc>
          <w:tcPr>
            <w:tcW w:w="1716" w:type="dxa"/>
            <w:shd w:val="clear" w:color="auto" w:fill="CCCCCC"/>
            <w:noWrap/>
          </w:tcPr>
          <w:p w14:paraId="67A24366"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DZAQ</w:t>
            </w:r>
            <w:r>
              <w:rPr>
                <w:rFonts w:ascii="Cambria" w:hAnsi="Cambria" w:cs="Calibri"/>
                <w:color w:val="000000"/>
                <w:sz w:val="18"/>
                <w:szCs w:val="18"/>
              </w:rPr>
              <w:t>-</w:t>
            </w:r>
          </w:p>
        </w:tc>
        <w:tc>
          <w:tcPr>
            <w:tcW w:w="3804" w:type="dxa"/>
            <w:shd w:val="clear" w:color="auto" w:fill="CCCCCC"/>
            <w:noWrap/>
          </w:tcPr>
          <w:p w14:paraId="57009817" w14:textId="77777777" w:rsidR="00B922E5" w:rsidRDefault="00B922E5">
            <w:pPr>
              <w:spacing w:after="0"/>
              <w:rPr>
                <w:rFonts w:cs="Calibri"/>
                <w:color w:val="000000"/>
                <w:sz w:val="18"/>
                <w:szCs w:val="18"/>
              </w:rPr>
            </w:pPr>
            <w:r>
              <w:rPr>
                <w:rFonts w:cs="Calibri"/>
                <w:color w:val="000000"/>
                <w:sz w:val="18"/>
                <w:szCs w:val="18"/>
              </w:rPr>
              <w:t>used to indicate a calamatous or catastrophic event</w:t>
            </w:r>
          </w:p>
        </w:tc>
      </w:tr>
      <w:tr w:rsidR="00181A65" w:rsidRPr="00200EDC" w14:paraId="39F2644F" w14:textId="77777777">
        <w:trPr>
          <w:trHeight w:val="288"/>
        </w:trPr>
        <w:tc>
          <w:tcPr>
            <w:tcW w:w="960" w:type="dxa"/>
            <w:shd w:val="clear" w:color="auto" w:fill="auto"/>
            <w:noWrap/>
            <w:hideMark/>
          </w:tcPr>
          <w:p w14:paraId="02E6049E" w14:textId="77777777" w:rsidR="00B922E5" w:rsidRDefault="00B922E5">
            <w:pPr>
              <w:spacing w:after="0"/>
              <w:rPr>
                <w:rFonts w:cs="Calibri"/>
                <w:b/>
                <w:bCs/>
                <w:color w:val="000000"/>
                <w:sz w:val="18"/>
                <w:szCs w:val="18"/>
              </w:rPr>
            </w:pPr>
            <w:r>
              <w:rPr>
                <w:rFonts w:cs="Calibri"/>
                <w:b/>
                <w:bCs/>
                <w:color w:val="000000"/>
                <w:sz w:val="18"/>
                <w:szCs w:val="18"/>
              </w:rPr>
              <w:t>-ebl</w:t>
            </w:r>
          </w:p>
        </w:tc>
        <w:tc>
          <w:tcPr>
            <w:tcW w:w="1716" w:type="dxa"/>
            <w:shd w:val="clear" w:color="auto" w:fill="auto"/>
            <w:noWrap/>
            <w:hideMark/>
          </w:tcPr>
          <w:p w14:paraId="4D4BC6CA"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-EḂ</w:t>
            </w:r>
          </w:p>
        </w:tc>
        <w:tc>
          <w:tcPr>
            <w:tcW w:w="3804" w:type="dxa"/>
            <w:shd w:val="clear" w:color="auto" w:fill="auto"/>
            <w:noWrap/>
            <w:hideMark/>
          </w:tcPr>
          <w:p w14:paraId="6F15FF5C" w14:textId="77777777" w:rsidR="00B922E5" w:rsidRDefault="00B922E5">
            <w:pPr>
              <w:spacing w:after="0"/>
              <w:rPr>
                <w:rFonts w:cs="Calibri"/>
                <w:sz w:val="18"/>
                <w:szCs w:val="18"/>
              </w:rPr>
            </w:pPr>
            <w:r>
              <w:rPr>
                <w:rFonts w:cs="Calibri"/>
                <w:sz w:val="18"/>
                <w:szCs w:val="18"/>
              </w:rPr>
              <w:t>indicates a possibility or likelihood</w:t>
            </w:r>
          </w:p>
        </w:tc>
      </w:tr>
      <w:tr w:rsidR="00181A65" w:rsidRPr="00200EDC" w14:paraId="7D35FB5C" w14:textId="77777777">
        <w:trPr>
          <w:trHeight w:val="288"/>
        </w:trPr>
        <w:tc>
          <w:tcPr>
            <w:tcW w:w="960" w:type="dxa"/>
            <w:shd w:val="clear" w:color="auto" w:fill="CCCCCC"/>
            <w:noWrap/>
            <w:hideMark/>
          </w:tcPr>
          <w:p w14:paraId="22FEF627" w14:textId="77777777" w:rsidR="00B922E5" w:rsidRDefault="00B922E5">
            <w:pPr>
              <w:spacing w:after="0"/>
              <w:rPr>
                <w:rFonts w:cs="Calibri"/>
                <w:b/>
                <w:bCs/>
                <w:color w:val="000000"/>
                <w:sz w:val="18"/>
                <w:szCs w:val="18"/>
              </w:rPr>
            </w:pPr>
            <w:r>
              <w:rPr>
                <w:rFonts w:cs="Calibri"/>
                <w:b/>
                <w:bCs/>
                <w:color w:val="000000"/>
                <w:sz w:val="18"/>
                <w:szCs w:val="18"/>
              </w:rPr>
              <w:t>-edl</w:t>
            </w:r>
          </w:p>
        </w:tc>
        <w:tc>
          <w:tcPr>
            <w:tcW w:w="1716" w:type="dxa"/>
            <w:shd w:val="clear" w:color="auto" w:fill="CCCCCC"/>
            <w:noWrap/>
            <w:hideMark/>
          </w:tcPr>
          <w:p w14:paraId="2A360CA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EḊ</w:t>
            </w:r>
          </w:p>
        </w:tc>
        <w:tc>
          <w:tcPr>
            <w:tcW w:w="3804" w:type="dxa"/>
            <w:shd w:val="clear" w:color="auto" w:fill="CCCCCC"/>
            <w:noWrap/>
            <w:hideMark/>
          </w:tcPr>
          <w:p w14:paraId="768F9437" w14:textId="77777777" w:rsidR="00B922E5" w:rsidRDefault="00B922E5">
            <w:pPr>
              <w:spacing w:after="0"/>
              <w:rPr>
                <w:rFonts w:cs="Calibri"/>
                <w:color w:val="000000"/>
                <w:sz w:val="18"/>
                <w:szCs w:val="18"/>
              </w:rPr>
            </w:pPr>
            <w:r>
              <w:rPr>
                <w:rFonts w:cs="Calibri"/>
                <w:color w:val="000000"/>
                <w:sz w:val="18"/>
                <w:szCs w:val="18"/>
              </w:rPr>
              <w:t>suffix indicating a large group or collective of items</w:t>
            </w:r>
          </w:p>
        </w:tc>
      </w:tr>
      <w:tr w:rsidR="00927244" w:rsidRPr="00200EDC" w14:paraId="54D74F3A" w14:textId="77777777">
        <w:trPr>
          <w:trHeight w:val="288"/>
        </w:trPr>
        <w:tc>
          <w:tcPr>
            <w:tcW w:w="960" w:type="dxa"/>
            <w:shd w:val="clear" w:color="auto" w:fill="auto"/>
            <w:noWrap/>
          </w:tcPr>
          <w:p w14:paraId="3CEFF757" w14:textId="5B5C5301" w:rsidR="00927244" w:rsidRDefault="00927244">
            <w:pPr>
              <w:spacing w:after="0"/>
              <w:rPr>
                <w:rFonts w:cs="Calibri"/>
                <w:b/>
                <w:bCs/>
                <w:color w:val="000000"/>
                <w:sz w:val="18"/>
                <w:szCs w:val="18"/>
              </w:rPr>
            </w:pPr>
            <w:r>
              <w:rPr>
                <w:rFonts w:cs="Calibri"/>
                <w:b/>
                <w:bCs/>
                <w:color w:val="000000"/>
                <w:sz w:val="18"/>
                <w:szCs w:val="18"/>
              </w:rPr>
              <w:t>-ets</w:t>
            </w:r>
          </w:p>
        </w:tc>
        <w:tc>
          <w:tcPr>
            <w:tcW w:w="1716" w:type="dxa"/>
            <w:shd w:val="clear" w:color="auto" w:fill="auto"/>
            <w:noWrap/>
          </w:tcPr>
          <w:p w14:paraId="5CF0A616" w14:textId="4A6CD6DD" w:rsidR="00927244" w:rsidRDefault="00927244">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EṮ</w:t>
            </w:r>
          </w:p>
        </w:tc>
        <w:tc>
          <w:tcPr>
            <w:tcW w:w="3804" w:type="dxa"/>
            <w:shd w:val="clear" w:color="auto" w:fill="auto"/>
            <w:noWrap/>
          </w:tcPr>
          <w:p w14:paraId="17207FE6" w14:textId="0B62EE16" w:rsidR="00927244" w:rsidRDefault="00927244">
            <w:pPr>
              <w:spacing w:after="0"/>
              <w:rPr>
                <w:rFonts w:cs="Calibri"/>
                <w:color w:val="000000"/>
                <w:sz w:val="18"/>
                <w:szCs w:val="18"/>
              </w:rPr>
            </w:pPr>
            <w:r>
              <w:rPr>
                <w:rFonts w:cs="Calibri"/>
                <w:color w:val="000000"/>
                <w:sz w:val="18"/>
                <w:szCs w:val="18"/>
              </w:rPr>
              <w:t>an abstract quality (goodness, strength, etc)</w:t>
            </w:r>
          </w:p>
        </w:tc>
      </w:tr>
      <w:tr w:rsidR="00181A65" w:rsidRPr="00200EDC" w14:paraId="6CC6DB61" w14:textId="77777777">
        <w:trPr>
          <w:trHeight w:val="288"/>
        </w:trPr>
        <w:tc>
          <w:tcPr>
            <w:tcW w:w="960" w:type="dxa"/>
            <w:shd w:val="clear" w:color="auto" w:fill="CCCCCC"/>
            <w:noWrap/>
            <w:hideMark/>
          </w:tcPr>
          <w:p w14:paraId="1AF90284" w14:textId="77777777" w:rsidR="00B922E5" w:rsidRDefault="00B922E5">
            <w:pPr>
              <w:spacing w:after="0"/>
              <w:rPr>
                <w:rFonts w:cs="Calibri"/>
                <w:b/>
                <w:bCs/>
                <w:color w:val="000000"/>
                <w:sz w:val="18"/>
                <w:szCs w:val="18"/>
              </w:rPr>
            </w:pPr>
            <w:r>
              <w:rPr>
                <w:rFonts w:cs="Calibri"/>
                <w:b/>
                <w:bCs/>
                <w:color w:val="000000"/>
                <w:sz w:val="18"/>
                <w:szCs w:val="18"/>
              </w:rPr>
              <w:t>-ev</w:t>
            </w:r>
          </w:p>
        </w:tc>
        <w:tc>
          <w:tcPr>
            <w:tcW w:w="1716" w:type="dxa"/>
            <w:shd w:val="clear" w:color="auto" w:fill="CCCCCC"/>
            <w:noWrap/>
            <w:hideMark/>
          </w:tcPr>
          <w:p w14:paraId="5DE252C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EV</w:t>
            </w:r>
          </w:p>
        </w:tc>
        <w:tc>
          <w:tcPr>
            <w:tcW w:w="3804" w:type="dxa"/>
            <w:shd w:val="clear" w:color="auto" w:fill="CCCCCC"/>
            <w:noWrap/>
            <w:hideMark/>
          </w:tcPr>
          <w:p w14:paraId="4E8F5BF0" w14:textId="77777777" w:rsidR="00B922E5" w:rsidRDefault="00B922E5">
            <w:pPr>
              <w:spacing w:after="0"/>
              <w:rPr>
                <w:rFonts w:cs="Calibri"/>
                <w:color w:val="000000"/>
                <w:sz w:val="18"/>
                <w:szCs w:val="18"/>
              </w:rPr>
            </w:pPr>
            <w:r>
              <w:rPr>
                <w:rFonts w:cs="Calibri"/>
                <w:color w:val="000000"/>
                <w:sz w:val="18"/>
                <w:szCs w:val="18"/>
              </w:rPr>
              <w:t>expresses the bringing about of an action or state</w:t>
            </w:r>
          </w:p>
        </w:tc>
      </w:tr>
      <w:tr w:rsidR="00181A65" w:rsidRPr="00200EDC" w14:paraId="043FDC8A" w14:textId="77777777">
        <w:trPr>
          <w:trHeight w:val="288"/>
        </w:trPr>
        <w:tc>
          <w:tcPr>
            <w:tcW w:w="960" w:type="dxa"/>
            <w:shd w:val="clear" w:color="auto" w:fill="auto"/>
            <w:noWrap/>
            <w:hideMark/>
          </w:tcPr>
          <w:p w14:paraId="23DB063C" w14:textId="77777777" w:rsidR="00B922E5" w:rsidRDefault="00B922E5">
            <w:pPr>
              <w:spacing w:after="0"/>
              <w:rPr>
                <w:rFonts w:cs="Calibri"/>
                <w:b/>
                <w:bCs/>
                <w:color w:val="000000"/>
                <w:sz w:val="18"/>
                <w:szCs w:val="18"/>
              </w:rPr>
            </w:pPr>
            <w:r>
              <w:rPr>
                <w:rFonts w:cs="Calibri"/>
                <w:b/>
                <w:bCs/>
                <w:color w:val="000000"/>
                <w:sz w:val="18"/>
                <w:szCs w:val="18"/>
              </w:rPr>
              <w:t>-ez</w:t>
            </w:r>
          </w:p>
        </w:tc>
        <w:tc>
          <w:tcPr>
            <w:tcW w:w="1716" w:type="dxa"/>
            <w:shd w:val="clear" w:color="auto" w:fill="auto"/>
            <w:noWrap/>
            <w:hideMark/>
          </w:tcPr>
          <w:p w14:paraId="248AF82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EZ</w:t>
            </w:r>
          </w:p>
        </w:tc>
        <w:tc>
          <w:tcPr>
            <w:tcW w:w="3804" w:type="dxa"/>
            <w:shd w:val="clear" w:color="auto" w:fill="auto"/>
            <w:noWrap/>
            <w:hideMark/>
          </w:tcPr>
          <w:p w14:paraId="025EA72B" w14:textId="77777777" w:rsidR="00B922E5" w:rsidRDefault="00B922E5">
            <w:pPr>
              <w:spacing w:after="0"/>
              <w:rPr>
                <w:rFonts w:cs="Calibri"/>
                <w:color w:val="000000"/>
                <w:sz w:val="18"/>
                <w:szCs w:val="18"/>
              </w:rPr>
            </w:pPr>
            <w:r>
              <w:rPr>
                <w:rFonts w:cs="Calibri"/>
                <w:color w:val="000000"/>
                <w:sz w:val="18"/>
                <w:szCs w:val="18"/>
              </w:rPr>
              <w:t>indicates the state expressed has come into being</w:t>
            </w:r>
          </w:p>
        </w:tc>
      </w:tr>
      <w:tr w:rsidR="00181A65" w:rsidRPr="00200EDC" w14:paraId="29BB748B" w14:textId="77777777">
        <w:trPr>
          <w:trHeight w:val="288"/>
        </w:trPr>
        <w:tc>
          <w:tcPr>
            <w:tcW w:w="960" w:type="dxa"/>
            <w:shd w:val="clear" w:color="auto" w:fill="CCCCCC"/>
            <w:noWrap/>
          </w:tcPr>
          <w:p w14:paraId="20FC4B4A" w14:textId="77777777" w:rsidR="00B922E5" w:rsidRDefault="00B922E5">
            <w:pPr>
              <w:spacing w:after="0"/>
              <w:rPr>
                <w:rFonts w:cs="Calibri"/>
                <w:b/>
                <w:bCs/>
                <w:color w:val="000000"/>
                <w:sz w:val="18"/>
                <w:szCs w:val="18"/>
              </w:rPr>
            </w:pPr>
            <w:r>
              <w:rPr>
                <w:rFonts w:cs="Calibri"/>
                <w:b/>
                <w:bCs/>
                <w:color w:val="000000"/>
                <w:sz w:val="18"/>
                <w:szCs w:val="18"/>
              </w:rPr>
              <w:t>fel-</w:t>
            </w:r>
          </w:p>
        </w:tc>
        <w:tc>
          <w:tcPr>
            <w:tcW w:w="1716" w:type="dxa"/>
            <w:shd w:val="clear" w:color="auto" w:fill="CCCCCC"/>
            <w:noWrap/>
          </w:tcPr>
          <w:p w14:paraId="09E1265A"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FEL</w:t>
            </w:r>
            <w:r>
              <w:rPr>
                <w:rFonts w:ascii="Cambria" w:hAnsi="Cambria" w:cs="Calibri"/>
                <w:color w:val="000000"/>
                <w:sz w:val="18"/>
                <w:szCs w:val="18"/>
              </w:rPr>
              <w:t>-</w:t>
            </w:r>
          </w:p>
        </w:tc>
        <w:tc>
          <w:tcPr>
            <w:tcW w:w="3804" w:type="dxa"/>
            <w:shd w:val="clear" w:color="auto" w:fill="CCCCCC"/>
            <w:noWrap/>
          </w:tcPr>
          <w:p w14:paraId="1D88F213" w14:textId="77777777" w:rsidR="00B922E5" w:rsidRDefault="00B922E5">
            <w:pPr>
              <w:spacing w:after="0"/>
              <w:rPr>
                <w:rFonts w:cs="Calibri"/>
                <w:color w:val="000000"/>
                <w:sz w:val="18"/>
                <w:szCs w:val="18"/>
              </w:rPr>
            </w:pPr>
            <w:r>
              <w:rPr>
                <w:rFonts w:cs="Calibri"/>
                <w:color w:val="000000"/>
                <w:sz w:val="18"/>
                <w:szCs w:val="18"/>
              </w:rPr>
              <w:t>Indicates shamefulness or depravity</w:t>
            </w:r>
          </w:p>
        </w:tc>
      </w:tr>
      <w:tr w:rsidR="00181A65" w:rsidRPr="00200EDC" w14:paraId="113C5E5A" w14:textId="77777777">
        <w:trPr>
          <w:trHeight w:val="288"/>
        </w:trPr>
        <w:tc>
          <w:tcPr>
            <w:tcW w:w="960" w:type="dxa"/>
            <w:shd w:val="clear" w:color="auto" w:fill="auto"/>
            <w:noWrap/>
            <w:hideMark/>
          </w:tcPr>
          <w:p w14:paraId="1772CC15" w14:textId="77777777" w:rsidR="00B922E5" w:rsidRDefault="00B922E5">
            <w:pPr>
              <w:spacing w:after="0"/>
              <w:rPr>
                <w:rFonts w:cs="Calibri"/>
                <w:b/>
                <w:bCs/>
                <w:sz w:val="18"/>
                <w:szCs w:val="18"/>
              </w:rPr>
            </w:pPr>
            <w:r>
              <w:rPr>
                <w:rFonts w:cs="Calibri"/>
                <w:b/>
                <w:bCs/>
                <w:sz w:val="18"/>
                <w:szCs w:val="18"/>
              </w:rPr>
              <w:t>-iashav</w:t>
            </w:r>
          </w:p>
        </w:tc>
        <w:tc>
          <w:tcPr>
            <w:tcW w:w="1716" w:type="dxa"/>
            <w:shd w:val="clear" w:color="auto" w:fill="auto"/>
            <w:noWrap/>
            <w:hideMark/>
          </w:tcPr>
          <w:p w14:paraId="2A0BF9B7"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ĨŚAV</w:t>
            </w:r>
          </w:p>
        </w:tc>
        <w:tc>
          <w:tcPr>
            <w:tcW w:w="3804" w:type="dxa"/>
            <w:shd w:val="clear" w:color="auto" w:fill="auto"/>
            <w:noWrap/>
            <w:hideMark/>
          </w:tcPr>
          <w:p w14:paraId="2877A687" w14:textId="77777777" w:rsidR="00B922E5" w:rsidRDefault="00B922E5">
            <w:pPr>
              <w:spacing w:after="0"/>
              <w:rPr>
                <w:rFonts w:cs="Calibri"/>
                <w:sz w:val="18"/>
                <w:szCs w:val="18"/>
              </w:rPr>
            </w:pPr>
            <w:r>
              <w:rPr>
                <w:rFonts w:cs="Calibri"/>
                <w:sz w:val="18"/>
                <w:szCs w:val="18"/>
              </w:rPr>
              <w:t>princely born (Soc 15)</w:t>
            </w:r>
          </w:p>
        </w:tc>
      </w:tr>
      <w:tr w:rsidR="00181A65" w:rsidRPr="00200EDC" w14:paraId="6AA88150" w14:textId="77777777">
        <w:trPr>
          <w:trHeight w:val="288"/>
        </w:trPr>
        <w:tc>
          <w:tcPr>
            <w:tcW w:w="960" w:type="dxa"/>
            <w:shd w:val="clear" w:color="auto" w:fill="CCCCCC"/>
            <w:noWrap/>
            <w:hideMark/>
          </w:tcPr>
          <w:p w14:paraId="53FC6199" w14:textId="77777777" w:rsidR="00B922E5" w:rsidRDefault="00B922E5">
            <w:pPr>
              <w:spacing w:after="0"/>
              <w:rPr>
                <w:rFonts w:cs="Calibri"/>
                <w:b/>
                <w:bCs/>
                <w:color w:val="000000"/>
                <w:sz w:val="18"/>
                <w:szCs w:val="18"/>
              </w:rPr>
            </w:pPr>
            <w:r>
              <w:rPr>
                <w:rFonts w:cs="Calibri"/>
                <w:b/>
                <w:bCs/>
                <w:color w:val="000000"/>
                <w:sz w:val="18"/>
                <w:szCs w:val="18"/>
              </w:rPr>
              <w:t>icha-</w:t>
            </w:r>
          </w:p>
        </w:tc>
        <w:tc>
          <w:tcPr>
            <w:tcW w:w="1716" w:type="dxa"/>
            <w:shd w:val="clear" w:color="auto" w:fill="CCCCCC"/>
            <w:noWrap/>
            <w:hideMark/>
          </w:tcPr>
          <w:p w14:paraId="143903F0"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w:t>
            </w:r>
            <w:r>
              <w:rPr>
                <w:rFonts w:ascii="Cambria" w:hAnsi="Cambria" w:cs="Calibri"/>
                <w:color w:val="000000"/>
                <w:sz w:val="18"/>
                <w:szCs w:val="18"/>
              </w:rPr>
              <w:t>-</w:t>
            </w:r>
          </w:p>
        </w:tc>
        <w:tc>
          <w:tcPr>
            <w:tcW w:w="3804" w:type="dxa"/>
            <w:shd w:val="clear" w:color="auto" w:fill="CCCCCC"/>
            <w:noWrap/>
            <w:hideMark/>
          </w:tcPr>
          <w:p w14:paraId="6A58C5C8" w14:textId="77777777" w:rsidR="00B922E5" w:rsidRDefault="00B922E5">
            <w:pPr>
              <w:spacing w:after="0"/>
              <w:rPr>
                <w:rFonts w:cs="Calibri"/>
                <w:color w:val="000000"/>
                <w:sz w:val="18"/>
                <w:szCs w:val="18"/>
              </w:rPr>
            </w:pPr>
            <w:r>
              <w:rPr>
                <w:rFonts w:cs="Calibri"/>
                <w:color w:val="000000"/>
                <w:sz w:val="18"/>
                <w:szCs w:val="18"/>
              </w:rPr>
              <w:t xml:space="preserve">implies non-specific multiples of a noun </w:t>
            </w:r>
          </w:p>
        </w:tc>
      </w:tr>
      <w:tr w:rsidR="00181A65" w:rsidRPr="00200EDC" w14:paraId="5944773E" w14:textId="77777777">
        <w:trPr>
          <w:trHeight w:val="288"/>
        </w:trPr>
        <w:tc>
          <w:tcPr>
            <w:tcW w:w="960" w:type="dxa"/>
            <w:shd w:val="clear" w:color="auto" w:fill="auto"/>
            <w:noWrap/>
            <w:hideMark/>
          </w:tcPr>
          <w:p w14:paraId="5D75DD56" w14:textId="77777777" w:rsidR="00B922E5" w:rsidRDefault="00B922E5">
            <w:pPr>
              <w:spacing w:after="0"/>
              <w:rPr>
                <w:rFonts w:cs="Calibri"/>
                <w:b/>
                <w:bCs/>
                <w:color w:val="000000"/>
                <w:sz w:val="18"/>
                <w:szCs w:val="18"/>
              </w:rPr>
            </w:pPr>
            <w:r>
              <w:rPr>
                <w:rFonts w:cs="Calibri"/>
                <w:b/>
                <w:bCs/>
                <w:color w:val="000000"/>
                <w:sz w:val="18"/>
                <w:szCs w:val="18"/>
              </w:rPr>
              <w:t>ichaki-</w:t>
            </w:r>
          </w:p>
        </w:tc>
        <w:tc>
          <w:tcPr>
            <w:tcW w:w="1716" w:type="dxa"/>
            <w:shd w:val="clear" w:color="auto" w:fill="auto"/>
            <w:noWrap/>
            <w:hideMark/>
          </w:tcPr>
          <w:p w14:paraId="0DB90F13"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IĈAKI</w:t>
            </w:r>
            <w:r>
              <w:rPr>
                <w:rFonts w:ascii="Cambria" w:hAnsi="Cambria" w:cs="Calibri"/>
                <w:color w:val="000000"/>
                <w:sz w:val="18"/>
                <w:szCs w:val="18"/>
              </w:rPr>
              <w:t>-</w:t>
            </w:r>
          </w:p>
        </w:tc>
        <w:tc>
          <w:tcPr>
            <w:tcW w:w="3804" w:type="dxa"/>
            <w:shd w:val="clear" w:color="auto" w:fill="auto"/>
            <w:noWrap/>
            <w:hideMark/>
          </w:tcPr>
          <w:p w14:paraId="0F8415C9" w14:textId="77777777" w:rsidR="00B922E5" w:rsidRDefault="00B922E5">
            <w:pPr>
              <w:spacing w:after="0"/>
              <w:rPr>
                <w:rFonts w:cs="Calibri"/>
                <w:color w:val="000000"/>
                <w:sz w:val="18"/>
                <w:szCs w:val="18"/>
              </w:rPr>
            </w:pPr>
            <w:r>
              <w:rPr>
                <w:rFonts w:cs="Calibri"/>
                <w:color w:val="000000"/>
                <w:sz w:val="18"/>
                <w:szCs w:val="18"/>
              </w:rPr>
              <w:t>implies very large size</w:t>
            </w:r>
          </w:p>
        </w:tc>
      </w:tr>
      <w:tr w:rsidR="00181A65" w:rsidRPr="00200EDC" w14:paraId="6E78C2D4" w14:textId="77777777">
        <w:trPr>
          <w:trHeight w:val="288"/>
        </w:trPr>
        <w:tc>
          <w:tcPr>
            <w:tcW w:w="960" w:type="dxa"/>
            <w:shd w:val="clear" w:color="auto" w:fill="CCCCCC"/>
            <w:noWrap/>
            <w:hideMark/>
          </w:tcPr>
          <w:p w14:paraId="329F5A58" w14:textId="77777777" w:rsidR="00B922E5" w:rsidRDefault="00B922E5">
            <w:pPr>
              <w:spacing w:after="0"/>
              <w:rPr>
                <w:rFonts w:cs="Calibri"/>
                <w:b/>
                <w:bCs/>
                <w:sz w:val="18"/>
                <w:szCs w:val="18"/>
              </w:rPr>
            </w:pPr>
            <w:r>
              <w:rPr>
                <w:rFonts w:cs="Calibri"/>
                <w:b/>
                <w:bCs/>
                <w:sz w:val="18"/>
                <w:szCs w:val="18"/>
              </w:rPr>
              <w:t>-iepr</w:t>
            </w:r>
          </w:p>
        </w:tc>
        <w:tc>
          <w:tcPr>
            <w:tcW w:w="1716" w:type="dxa"/>
            <w:shd w:val="clear" w:color="auto" w:fill="CCCCCC"/>
            <w:noWrap/>
            <w:hideMark/>
          </w:tcPr>
          <w:p w14:paraId="2659AD2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ĪṔ</w:t>
            </w:r>
          </w:p>
        </w:tc>
        <w:tc>
          <w:tcPr>
            <w:tcW w:w="3804" w:type="dxa"/>
            <w:shd w:val="clear" w:color="auto" w:fill="CCCCCC"/>
            <w:noWrap/>
            <w:hideMark/>
          </w:tcPr>
          <w:p w14:paraId="59535F38" w14:textId="77777777" w:rsidR="00B922E5" w:rsidRDefault="00B922E5">
            <w:pPr>
              <w:spacing w:after="0"/>
              <w:rPr>
                <w:rFonts w:cs="Calibri"/>
                <w:sz w:val="18"/>
                <w:szCs w:val="18"/>
              </w:rPr>
            </w:pPr>
            <w:r>
              <w:rPr>
                <w:rFonts w:cs="Calibri"/>
                <w:sz w:val="18"/>
                <w:szCs w:val="18"/>
              </w:rPr>
              <w:t>intendant (an individual of Soc-10)</w:t>
            </w:r>
          </w:p>
        </w:tc>
      </w:tr>
      <w:tr w:rsidR="00181A65" w:rsidRPr="00200EDC" w14:paraId="1DD67130" w14:textId="77777777">
        <w:trPr>
          <w:trHeight w:val="288"/>
        </w:trPr>
        <w:tc>
          <w:tcPr>
            <w:tcW w:w="960" w:type="dxa"/>
            <w:shd w:val="clear" w:color="auto" w:fill="auto"/>
            <w:noWrap/>
            <w:hideMark/>
          </w:tcPr>
          <w:p w14:paraId="29D736E7" w14:textId="77777777" w:rsidR="00B922E5" w:rsidRDefault="00B922E5">
            <w:pPr>
              <w:spacing w:after="0"/>
              <w:rPr>
                <w:rFonts w:cs="Calibri"/>
                <w:b/>
                <w:bCs/>
                <w:color w:val="000000"/>
                <w:sz w:val="18"/>
                <w:szCs w:val="18"/>
              </w:rPr>
            </w:pPr>
            <w:r>
              <w:rPr>
                <w:rFonts w:cs="Calibri"/>
                <w:b/>
                <w:bCs/>
                <w:color w:val="000000"/>
                <w:sz w:val="18"/>
                <w:szCs w:val="18"/>
              </w:rPr>
              <w:t>-ipr</w:t>
            </w:r>
          </w:p>
        </w:tc>
        <w:tc>
          <w:tcPr>
            <w:tcW w:w="1716" w:type="dxa"/>
            <w:shd w:val="clear" w:color="auto" w:fill="auto"/>
            <w:noWrap/>
            <w:hideMark/>
          </w:tcPr>
          <w:p w14:paraId="4062075F"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-IṔ</w:t>
            </w:r>
          </w:p>
        </w:tc>
        <w:tc>
          <w:tcPr>
            <w:tcW w:w="3804" w:type="dxa"/>
            <w:shd w:val="clear" w:color="auto" w:fill="auto"/>
            <w:noWrap/>
            <w:hideMark/>
          </w:tcPr>
          <w:p w14:paraId="0BC19DFC" w14:textId="77777777" w:rsidR="00B922E5" w:rsidRDefault="00B922E5">
            <w:pPr>
              <w:spacing w:after="0"/>
              <w:rPr>
                <w:rFonts w:cs="Calibri"/>
                <w:sz w:val="18"/>
                <w:szCs w:val="18"/>
              </w:rPr>
            </w:pPr>
            <w:r>
              <w:rPr>
                <w:rFonts w:cs="Calibri"/>
                <w:sz w:val="18"/>
                <w:szCs w:val="18"/>
              </w:rPr>
              <w:t>having value, worthiness, or merit</w:t>
            </w:r>
          </w:p>
        </w:tc>
      </w:tr>
      <w:tr w:rsidR="00181A65" w:rsidRPr="00200EDC" w14:paraId="3D4EAAAF" w14:textId="77777777">
        <w:trPr>
          <w:trHeight w:val="288"/>
        </w:trPr>
        <w:tc>
          <w:tcPr>
            <w:tcW w:w="960" w:type="dxa"/>
            <w:shd w:val="clear" w:color="auto" w:fill="CCCCCC"/>
            <w:noWrap/>
          </w:tcPr>
          <w:p w14:paraId="46C11175" w14:textId="77777777" w:rsidR="00B922E5" w:rsidRDefault="00B922E5">
            <w:pPr>
              <w:spacing w:after="0"/>
              <w:rPr>
                <w:rFonts w:cs="Calibri"/>
                <w:b/>
                <w:bCs/>
                <w:color w:val="000000"/>
                <w:sz w:val="18"/>
                <w:szCs w:val="18"/>
              </w:rPr>
            </w:pPr>
            <w:r>
              <w:rPr>
                <w:rFonts w:cs="Calibri"/>
                <w:b/>
                <w:bCs/>
                <w:color w:val="000000"/>
                <w:sz w:val="18"/>
                <w:szCs w:val="18"/>
              </w:rPr>
              <w:t>-ivr</w:t>
            </w:r>
          </w:p>
        </w:tc>
        <w:tc>
          <w:tcPr>
            <w:tcW w:w="1716" w:type="dxa"/>
            <w:shd w:val="clear" w:color="auto" w:fill="CCCCCC"/>
            <w:noWrap/>
          </w:tcPr>
          <w:p w14:paraId="77C7993B"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IṼ</w:t>
            </w:r>
          </w:p>
        </w:tc>
        <w:tc>
          <w:tcPr>
            <w:tcW w:w="3804" w:type="dxa"/>
            <w:shd w:val="clear" w:color="auto" w:fill="CCCCCC"/>
            <w:noWrap/>
          </w:tcPr>
          <w:p w14:paraId="3F4E6392" w14:textId="77777777" w:rsidR="00B922E5" w:rsidRDefault="00B922E5">
            <w:pPr>
              <w:spacing w:after="0"/>
              <w:rPr>
                <w:rFonts w:cs="Calibri"/>
                <w:sz w:val="18"/>
                <w:szCs w:val="18"/>
              </w:rPr>
            </w:pPr>
            <w:r>
              <w:rPr>
                <w:rFonts w:cs="Calibri"/>
                <w:sz w:val="18"/>
                <w:szCs w:val="18"/>
              </w:rPr>
              <w:t>A land or region</w:t>
            </w:r>
          </w:p>
        </w:tc>
      </w:tr>
      <w:tr w:rsidR="00181A65" w:rsidRPr="00200EDC" w14:paraId="1F744AF8" w14:textId="77777777">
        <w:trPr>
          <w:trHeight w:val="288"/>
        </w:trPr>
        <w:tc>
          <w:tcPr>
            <w:tcW w:w="960" w:type="dxa"/>
            <w:shd w:val="clear" w:color="auto" w:fill="auto"/>
            <w:noWrap/>
            <w:hideMark/>
          </w:tcPr>
          <w:p w14:paraId="0DF6E2D4" w14:textId="77777777" w:rsidR="00B922E5" w:rsidRDefault="00B922E5">
            <w:pPr>
              <w:spacing w:after="0"/>
              <w:rPr>
                <w:rFonts w:cs="Calibri"/>
                <w:b/>
                <w:bCs/>
                <w:color w:val="000000"/>
                <w:sz w:val="18"/>
                <w:szCs w:val="18"/>
              </w:rPr>
            </w:pPr>
            <w:r>
              <w:rPr>
                <w:rFonts w:cs="Calibri"/>
                <w:b/>
                <w:bCs/>
                <w:color w:val="000000"/>
                <w:sz w:val="18"/>
                <w:szCs w:val="18"/>
              </w:rPr>
              <w:t>kasha-</w:t>
            </w:r>
          </w:p>
        </w:tc>
        <w:tc>
          <w:tcPr>
            <w:tcW w:w="1716" w:type="dxa"/>
            <w:shd w:val="clear" w:color="auto" w:fill="auto"/>
            <w:noWrap/>
            <w:hideMark/>
          </w:tcPr>
          <w:p w14:paraId="53689E08"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KA</w:t>
            </w:r>
            <w:r>
              <w:rPr>
                <w:rFonts w:ascii="ZhoGlyph" w:hAnsi="ZhoGlyph" w:cs="Calibri" w:hint="eastAsia"/>
                <w:color w:val="000000"/>
                <w:sz w:val="18"/>
                <w:szCs w:val="18"/>
              </w:rPr>
              <w:t>Ś</w:t>
            </w:r>
            <w:r>
              <w:rPr>
                <w:rFonts w:ascii="ZhoGlyph" w:hAnsi="ZhoGlyph" w:cs="Calibri"/>
                <w:color w:val="000000"/>
                <w:sz w:val="18"/>
                <w:szCs w:val="18"/>
              </w:rPr>
              <w:t>A</w:t>
            </w:r>
            <w:r>
              <w:rPr>
                <w:rFonts w:ascii="Cambria" w:hAnsi="Cambria" w:cs="Calibri"/>
                <w:color w:val="000000"/>
                <w:sz w:val="18"/>
                <w:szCs w:val="18"/>
              </w:rPr>
              <w:t>-</w:t>
            </w:r>
          </w:p>
        </w:tc>
        <w:tc>
          <w:tcPr>
            <w:tcW w:w="3804" w:type="dxa"/>
            <w:shd w:val="clear" w:color="auto" w:fill="auto"/>
            <w:noWrap/>
            <w:hideMark/>
          </w:tcPr>
          <w:p w14:paraId="6F836987" w14:textId="77777777" w:rsidR="00B922E5" w:rsidRDefault="00B922E5">
            <w:pPr>
              <w:spacing w:after="0"/>
              <w:rPr>
                <w:rFonts w:cs="Calibri"/>
                <w:color w:val="000000"/>
                <w:sz w:val="18"/>
                <w:szCs w:val="18"/>
              </w:rPr>
            </w:pPr>
            <w:r>
              <w:rPr>
                <w:rFonts w:cs="Calibri"/>
                <w:color w:val="000000"/>
                <w:sz w:val="18"/>
                <w:szCs w:val="18"/>
              </w:rPr>
              <w:t>prefix indicating a container for something physical</w:t>
            </w:r>
          </w:p>
        </w:tc>
      </w:tr>
      <w:tr w:rsidR="00181A65" w:rsidRPr="00200EDC" w14:paraId="594D9E8A" w14:textId="77777777">
        <w:trPr>
          <w:trHeight w:val="198"/>
        </w:trPr>
        <w:tc>
          <w:tcPr>
            <w:tcW w:w="960" w:type="dxa"/>
            <w:shd w:val="clear" w:color="auto" w:fill="CCCCCC"/>
            <w:noWrap/>
            <w:hideMark/>
          </w:tcPr>
          <w:p w14:paraId="4B6CC75D" w14:textId="77777777" w:rsidR="00B922E5" w:rsidRDefault="00B922E5">
            <w:pPr>
              <w:spacing w:after="0"/>
              <w:rPr>
                <w:rFonts w:cs="Calibri"/>
                <w:b/>
                <w:bCs/>
                <w:color w:val="000000"/>
                <w:sz w:val="18"/>
                <w:szCs w:val="18"/>
              </w:rPr>
            </w:pPr>
            <w:r>
              <w:rPr>
                <w:rFonts w:cs="Calibri"/>
                <w:b/>
                <w:bCs/>
                <w:color w:val="000000"/>
                <w:sz w:val="18"/>
                <w:szCs w:val="18"/>
              </w:rPr>
              <w:t>-nad</w:t>
            </w:r>
          </w:p>
        </w:tc>
        <w:tc>
          <w:tcPr>
            <w:tcW w:w="1716" w:type="dxa"/>
            <w:shd w:val="clear" w:color="auto" w:fill="CCCCCC"/>
            <w:noWrap/>
            <w:hideMark/>
          </w:tcPr>
          <w:p w14:paraId="27290843"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NAD</w:t>
            </w:r>
          </w:p>
        </w:tc>
        <w:tc>
          <w:tcPr>
            <w:tcW w:w="3804" w:type="dxa"/>
            <w:shd w:val="clear" w:color="auto" w:fill="CCCCCC"/>
            <w:noWrap/>
            <w:hideMark/>
          </w:tcPr>
          <w:p w14:paraId="6C2EC522" w14:textId="77777777" w:rsidR="00B922E5" w:rsidRDefault="00B922E5">
            <w:pPr>
              <w:spacing w:after="0"/>
              <w:rPr>
                <w:rFonts w:cs="Calibri"/>
                <w:color w:val="000000"/>
                <w:sz w:val="18"/>
                <w:szCs w:val="18"/>
              </w:rPr>
            </w:pPr>
            <w:r>
              <w:rPr>
                <w:rFonts w:cs="Calibri"/>
                <w:color w:val="000000"/>
                <w:sz w:val="18"/>
                <w:szCs w:val="18"/>
              </w:rPr>
              <w:t>"one who", a thing that</w:t>
            </w:r>
          </w:p>
        </w:tc>
      </w:tr>
      <w:tr w:rsidR="00181A65" w:rsidRPr="00200EDC" w14:paraId="42583263" w14:textId="77777777">
        <w:trPr>
          <w:trHeight w:val="288"/>
        </w:trPr>
        <w:tc>
          <w:tcPr>
            <w:tcW w:w="960" w:type="dxa"/>
            <w:shd w:val="clear" w:color="auto" w:fill="auto"/>
            <w:noWrap/>
            <w:hideMark/>
          </w:tcPr>
          <w:p w14:paraId="11C7F146" w14:textId="77777777" w:rsidR="00B922E5" w:rsidRDefault="00B922E5">
            <w:pPr>
              <w:spacing w:after="0"/>
              <w:rPr>
                <w:rFonts w:cs="Calibri"/>
                <w:b/>
                <w:bCs/>
                <w:color w:val="000000"/>
                <w:sz w:val="18"/>
                <w:szCs w:val="18"/>
              </w:rPr>
            </w:pPr>
            <w:r>
              <w:rPr>
                <w:rFonts w:cs="Calibri"/>
                <w:b/>
                <w:bCs/>
                <w:color w:val="000000"/>
                <w:sz w:val="18"/>
                <w:szCs w:val="18"/>
              </w:rPr>
              <w:t>-nam</w:t>
            </w:r>
          </w:p>
        </w:tc>
        <w:tc>
          <w:tcPr>
            <w:tcW w:w="1716" w:type="dxa"/>
            <w:shd w:val="clear" w:color="auto" w:fill="auto"/>
            <w:noWrap/>
            <w:hideMark/>
          </w:tcPr>
          <w:p w14:paraId="3E7FB570"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NAM</w:t>
            </w:r>
          </w:p>
        </w:tc>
        <w:tc>
          <w:tcPr>
            <w:tcW w:w="3804" w:type="dxa"/>
            <w:shd w:val="clear" w:color="auto" w:fill="auto"/>
            <w:noWrap/>
            <w:hideMark/>
          </w:tcPr>
          <w:p w14:paraId="44606D91" w14:textId="77777777" w:rsidR="00B922E5" w:rsidRDefault="00B922E5">
            <w:pPr>
              <w:spacing w:after="0"/>
              <w:rPr>
                <w:rFonts w:cs="Calibri"/>
                <w:sz w:val="18"/>
                <w:szCs w:val="18"/>
              </w:rPr>
            </w:pPr>
            <w:r>
              <w:rPr>
                <w:rFonts w:cs="Calibri"/>
                <w:sz w:val="18"/>
                <w:szCs w:val="18"/>
              </w:rPr>
              <w:t>spouse of</w:t>
            </w:r>
          </w:p>
        </w:tc>
      </w:tr>
      <w:tr w:rsidR="00181A65" w:rsidRPr="00200EDC" w14:paraId="45F84273" w14:textId="77777777">
        <w:trPr>
          <w:trHeight w:val="288"/>
        </w:trPr>
        <w:tc>
          <w:tcPr>
            <w:tcW w:w="960" w:type="dxa"/>
            <w:shd w:val="clear" w:color="auto" w:fill="CCCCCC"/>
            <w:noWrap/>
            <w:hideMark/>
          </w:tcPr>
          <w:p w14:paraId="4C91CA38" w14:textId="77777777" w:rsidR="00B922E5" w:rsidRDefault="00B922E5">
            <w:pPr>
              <w:spacing w:after="0"/>
              <w:rPr>
                <w:rFonts w:cs="Calibri"/>
                <w:b/>
                <w:bCs/>
                <w:color w:val="000000"/>
                <w:sz w:val="18"/>
                <w:szCs w:val="18"/>
              </w:rPr>
            </w:pPr>
            <w:r>
              <w:rPr>
                <w:rFonts w:cs="Calibri"/>
                <w:b/>
                <w:bCs/>
                <w:color w:val="000000"/>
                <w:sz w:val="18"/>
                <w:szCs w:val="18"/>
              </w:rPr>
              <w:t>-oj</w:t>
            </w:r>
          </w:p>
        </w:tc>
        <w:tc>
          <w:tcPr>
            <w:tcW w:w="1716" w:type="dxa"/>
            <w:shd w:val="clear" w:color="auto" w:fill="CCCCCC"/>
            <w:noWrap/>
            <w:hideMark/>
          </w:tcPr>
          <w:p w14:paraId="1007A069"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OJ</w:t>
            </w:r>
          </w:p>
        </w:tc>
        <w:tc>
          <w:tcPr>
            <w:tcW w:w="3804" w:type="dxa"/>
            <w:shd w:val="clear" w:color="auto" w:fill="CCCCCC"/>
            <w:noWrap/>
            <w:hideMark/>
          </w:tcPr>
          <w:p w14:paraId="0FA19C5D" w14:textId="77777777" w:rsidR="00B922E5" w:rsidRDefault="00B922E5">
            <w:pPr>
              <w:spacing w:after="0"/>
              <w:rPr>
                <w:rFonts w:cs="Calibri"/>
                <w:color w:val="000000"/>
                <w:sz w:val="18"/>
                <w:szCs w:val="18"/>
              </w:rPr>
            </w:pPr>
            <w:r>
              <w:rPr>
                <w:rFonts w:cs="Calibri"/>
                <w:color w:val="000000"/>
                <w:sz w:val="18"/>
                <w:szCs w:val="18"/>
              </w:rPr>
              <w:t>suffix indicating something made from the root</w:t>
            </w:r>
          </w:p>
        </w:tc>
      </w:tr>
      <w:tr w:rsidR="00181A65" w:rsidRPr="00200EDC" w14:paraId="0C611D4D" w14:textId="77777777">
        <w:trPr>
          <w:trHeight w:val="288"/>
        </w:trPr>
        <w:tc>
          <w:tcPr>
            <w:tcW w:w="960" w:type="dxa"/>
            <w:shd w:val="clear" w:color="auto" w:fill="auto"/>
            <w:noWrap/>
          </w:tcPr>
          <w:p w14:paraId="601A0520" w14:textId="77777777" w:rsidR="00B922E5" w:rsidRDefault="00B922E5">
            <w:pPr>
              <w:spacing w:after="0"/>
              <w:rPr>
                <w:rFonts w:cs="Calibri"/>
                <w:b/>
                <w:bCs/>
                <w:color w:val="000000"/>
                <w:sz w:val="18"/>
                <w:szCs w:val="18"/>
              </w:rPr>
            </w:pPr>
            <w:r>
              <w:rPr>
                <w:rFonts w:cs="Calibri"/>
                <w:b/>
                <w:bCs/>
                <w:color w:val="000000"/>
                <w:sz w:val="18"/>
                <w:szCs w:val="18"/>
              </w:rPr>
              <w:t>-ozh</w:t>
            </w:r>
          </w:p>
        </w:tc>
        <w:tc>
          <w:tcPr>
            <w:tcW w:w="1716" w:type="dxa"/>
            <w:shd w:val="clear" w:color="auto" w:fill="auto"/>
            <w:noWrap/>
          </w:tcPr>
          <w:p w14:paraId="6143842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O</w:t>
            </w:r>
            <w:r>
              <w:rPr>
                <w:rFonts w:ascii="ZhoGlyph" w:hAnsi="ZhoGlyph" w:cs="Calibri" w:hint="eastAsia"/>
                <w:color w:val="000000"/>
                <w:sz w:val="18"/>
                <w:szCs w:val="18"/>
              </w:rPr>
              <w:t>Ź</w:t>
            </w:r>
          </w:p>
        </w:tc>
        <w:tc>
          <w:tcPr>
            <w:tcW w:w="3804" w:type="dxa"/>
            <w:shd w:val="clear" w:color="auto" w:fill="auto"/>
            <w:noWrap/>
          </w:tcPr>
          <w:p w14:paraId="76328D3C" w14:textId="77777777" w:rsidR="00B922E5" w:rsidRDefault="00B922E5">
            <w:pPr>
              <w:spacing w:after="0"/>
              <w:rPr>
                <w:rFonts w:cs="Calibri"/>
                <w:color w:val="000000"/>
                <w:sz w:val="18"/>
                <w:szCs w:val="18"/>
              </w:rPr>
            </w:pPr>
            <w:r>
              <w:rPr>
                <w:rFonts w:cs="Calibri"/>
                <w:color w:val="000000"/>
                <w:sz w:val="18"/>
                <w:szCs w:val="18"/>
              </w:rPr>
              <w:t>A food item made from the root word</w:t>
            </w:r>
          </w:p>
        </w:tc>
      </w:tr>
      <w:tr w:rsidR="00181A65" w:rsidRPr="00200EDC" w14:paraId="5752A622" w14:textId="77777777">
        <w:trPr>
          <w:trHeight w:val="288"/>
        </w:trPr>
        <w:tc>
          <w:tcPr>
            <w:tcW w:w="960" w:type="dxa"/>
            <w:shd w:val="clear" w:color="auto" w:fill="CCCCCC"/>
            <w:noWrap/>
            <w:hideMark/>
          </w:tcPr>
          <w:p w14:paraId="04ADD909" w14:textId="77777777" w:rsidR="00B922E5" w:rsidRDefault="00B922E5">
            <w:pPr>
              <w:spacing w:after="0"/>
              <w:rPr>
                <w:rFonts w:cs="Calibri"/>
                <w:b/>
                <w:bCs/>
                <w:color w:val="000000"/>
                <w:sz w:val="18"/>
                <w:szCs w:val="18"/>
              </w:rPr>
            </w:pPr>
            <w:r>
              <w:rPr>
                <w:rFonts w:cs="Calibri"/>
                <w:b/>
                <w:bCs/>
                <w:color w:val="000000"/>
                <w:sz w:val="18"/>
                <w:szCs w:val="18"/>
              </w:rPr>
              <w:t>-pria</w:t>
            </w:r>
          </w:p>
        </w:tc>
        <w:tc>
          <w:tcPr>
            <w:tcW w:w="1716" w:type="dxa"/>
            <w:shd w:val="clear" w:color="auto" w:fill="CCCCCC"/>
            <w:noWrap/>
            <w:hideMark/>
          </w:tcPr>
          <w:p w14:paraId="1C6BDB61"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ṔĨA</w:t>
            </w:r>
          </w:p>
        </w:tc>
        <w:tc>
          <w:tcPr>
            <w:tcW w:w="3804" w:type="dxa"/>
            <w:shd w:val="clear" w:color="auto" w:fill="CCCCCC"/>
            <w:noWrap/>
            <w:hideMark/>
          </w:tcPr>
          <w:p w14:paraId="70CBD90C" w14:textId="77777777" w:rsidR="00B922E5" w:rsidRDefault="00B922E5">
            <w:pPr>
              <w:spacing w:after="0"/>
              <w:rPr>
                <w:rFonts w:cs="Calibri"/>
                <w:sz w:val="18"/>
                <w:szCs w:val="18"/>
              </w:rPr>
            </w:pPr>
            <w:r>
              <w:rPr>
                <w:rFonts w:cs="Calibri"/>
                <w:sz w:val="18"/>
                <w:szCs w:val="18"/>
              </w:rPr>
              <w:t xml:space="preserve">a room or interior space </w:t>
            </w:r>
          </w:p>
        </w:tc>
      </w:tr>
      <w:tr w:rsidR="00181A65" w:rsidRPr="00200EDC" w14:paraId="381E76C5" w14:textId="77777777">
        <w:trPr>
          <w:trHeight w:val="288"/>
        </w:trPr>
        <w:tc>
          <w:tcPr>
            <w:tcW w:w="960" w:type="dxa"/>
            <w:shd w:val="clear" w:color="auto" w:fill="auto"/>
            <w:noWrap/>
            <w:hideMark/>
          </w:tcPr>
          <w:p w14:paraId="18BC3B19" w14:textId="77777777" w:rsidR="00B922E5" w:rsidRDefault="00B922E5">
            <w:pPr>
              <w:spacing w:after="0"/>
              <w:rPr>
                <w:rFonts w:cs="Calibri"/>
                <w:b/>
                <w:bCs/>
                <w:color w:val="000000"/>
                <w:sz w:val="18"/>
                <w:szCs w:val="18"/>
              </w:rPr>
            </w:pPr>
            <w:r>
              <w:rPr>
                <w:rFonts w:cs="Calibri"/>
                <w:b/>
                <w:bCs/>
                <w:color w:val="000000"/>
                <w:sz w:val="18"/>
                <w:szCs w:val="18"/>
              </w:rPr>
              <w:t>-qik</w:t>
            </w:r>
          </w:p>
        </w:tc>
        <w:tc>
          <w:tcPr>
            <w:tcW w:w="1716" w:type="dxa"/>
            <w:shd w:val="clear" w:color="auto" w:fill="auto"/>
            <w:noWrap/>
            <w:hideMark/>
          </w:tcPr>
          <w:p w14:paraId="0833F245"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QIK</w:t>
            </w:r>
          </w:p>
        </w:tc>
        <w:tc>
          <w:tcPr>
            <w:tcW w:w="3804" w:type="dxa"/>
            <w:shd w:val="clear" w:color="auto" w:fill="auto"/>
            <w:noWrap/>
            <w:hideMark/>
          </w:tcPr>
          <w:p w14:paraId="4BE1FFC8" w14:textId="77777777" w:rsidR="00B922E5" w:rsidRDefault="00B922E5">
            <w:pPr>
              <w:spacing w:after="0"/>
              <w:rPr>
                <w:rFonts w:cs="Calibri"/>
                <w:color w:val="000000"/>
                <w:sz w:val="18"/>
                <w:szCs w:val="18"/>
              </w:rPr>
            </w:pPr>
            <w:r>
              <w:rPr>
                <w:rFonts w:cs="Calibri"/>
                <w:color w:val="000000"/>
                <w:sz w:val="18"/>
                <w:szCs w:val="18"/>
              </w:rPr>
              <w:t>when used as a suffix, indicates repetitions of an action</w:t>
            </w:r>
          </w:p>
        </w:tc>
      </w:tr>
      <w:tr w:rsidR="00181A65" w:rsidRPr="00200EDC" w14:paraId="7A86A1A7" w14:textId="77777777">
        <w:trPr>
          <w:trHeight w:val="288"/>
        </w:trPr>
        <w:tc>
          <w:tcPr>
            <w:tcW w:w="960" w:type="dxa"/>
            <w:shd w:val="clear" w:color="auto" w:fill="CCCCCC"/>
            <w:noWrap/>
            <w:hideMark/>
          </w:tcPr>
          <w:p w14:paraId="03BF389D" w14:textId="77777777" w:rsidR="00B922E5" w:rsidRDefault="00B922E5">
            <w:pPr>
              <w:spacing w:after="0"/>
              <w:rPr>
                <w:rFonts w:cs="Calibri"/>
                <w:b/>
                <w:bCs/>
                <w:color w:val="000000"/>
                <w:sz w:val="18"/>
                <w:szCs w:val="18"/>
              </w:rPr>
            </w:pPr>
            <w:r>
              <w:rPr>
                <w:rFonts w:cs="Calibri"/>
                <w:b/>
                <w:bCs/>
                <w:color w:val="000000"/>
                <w:sz w:val="18"/>
                <w:szCs w:val="18"/>
              </w:rPr>
              <w:t>ro-</w:t>
            </w:r>
          </w:p>
        </w:tc>
        <w:tc>
          <w:tcPr>
            <w:tcW w:w="1716" w:type="dxa"/>
            <w:shd w:val="clear" w:color="auto" w:fill="CCCCCC"/>
            <w:noWrap/>
            <w:hideMark/>
          </w:tcPr>
          <w:p w14:paraId="59EB98BB" w14:textId="77777777" w:rsidR="00B922E5" w:rsidRDefault="00B922E5">
            <w:pPr>
              <w:spacing w:after="0"/>
              <w:rPr>
                <w:rFonts w:ascii="ZhoGlyph" w:hAnsi="ZhoGlyph" w:cs="Calibri"/>
                <w:color w:val="000000"/>
                <w:sz w:val="18"/>
                <w:szCs w:val="18"/>
              </w:rPr>
            </w:pPr>
            <w:r>
              <w:rPr>
                <w:rFonts w:ascii="ZhoGlyph" w:hAnsi="ZhoGlyph" w:cs="Calibri"/>
                <w:color w:val="000000"/>
                <w:sz w:val="18"/>
                <w:szCs w:val="18"/>
              </w:rPr>
              <w:t>RO-</w:t>
            </w:r>
          </w:p>
        </w:tc>
        <w:tc>
          <w:tcPr>
            <w:tcW w:w="3804" w:type="dxa"/>
            <w:shd w:val="clear" w:color="auto" w:fill="CCCCCC"/>
            <w:noWrap/>
            <w:hideMark/>
          </w:tcPr>
          <w:p w14:paraId="3E4F1287" w14:textId="77777777" w:rsidR="00B922E5" w:rsidRDefault="00B922E5">
            <w:pPr>
              <w:spacing w:after="0"/>
              <w:rPr>
                <w:rFonts w:cs="Calibri"/>
                <w:sz w:val="18"/>
                <w:szCs w:val="18"/>
              </w:rPr>
            </w:pPr>
            <w:r>
              <w:rPr>
                <w:rFonts w:cs="Calibri"/>
                <w:sz w:val="18"/>
                <w:szCs w:val="18"/>
              </w:rPr>
              <w:t>To repeat an action</w:t>
            </w:r>
          </w:p>
        </w:tc>
      </w:tr>
      <w:tr w:rsidR="00181A65" w:rsidRPr="00200EDC" w14:paraId="32EE7DC0" w14:textId="77777777">
        <w:trPr>
          <w:trHeight w:val="288"/>
        </w:trPr>
        <w:tc>
          <w:tcPr>
            <w:tcW w:w="960" w:type="dxa"/>
            <w:shd w:val="clear" w:color="auto" w:fill="auto"/>
            <w:noWrap/>
            <w:hideMark/>
          </w:tcPr>
          <w:p w14:paraId="19F470FE" w14:textId="77777777" w:rsidR="00B922E5" w:rsidRDefault="00B922E5">
            <w:pPr>
              <w:spacing w:after="0"/>
              <w:rPr>
                <w:rFonts w:cs="Calibri"/>
                <w:b/>
                <w:bCs/>
                <w:sz w:val="18"/>
                <w:szCs w:val="18"/>
              </w:rPr>
            </w:pPr>
            <w:r>
              <w:rPr>
                <w:rFonts w:cs="Calibri"/>
                <w:b/>
                <w:bCs/>
                <w:sz w:val="18"/>
                <w:szCs w:val="18"/>
              </w:rPr>
              <w:lastRenderedPageBreak/>
              <w:t>-stebr</w:t>
            </w:r>
          </w:p>
        </w:tc>
        <w:tc>
          <w:tcPr>
            <w:tcW w:w="1716" w:type="dxa"/>
            <w:shd w:val="clear" w:color="auto" w:fill="auto"/>
            <w:noWrap/>
            <w:hideMark/>
          </w:tcPr>
          <w:p w14:paraId="519F7459"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STEḄ</w:t>
            </w:r>
          </w:p>
        </w:tc>
        <w:tc>
          <w:tcPr>
            <w:tcW w:w="3804" w:type="dxa"/>
            <w:shd w:val="clear" w:color="auto" w:fill="auto"/>
            <w:noWrap/>
            <w:hideMark/>
          </w:tcPr>
          <w:p w14:paraId="6D3F5D63" w14:textId="77777777" w:rsidR="00B922E5" w:rsidRDefault="00B922E5">
            <w:pPr>
              <w:spacing w:after="0"/>
              <w:rPr>
                <w:rFonts w:cs="Calibri"/>
                <w:sz w:val="18"/>
                <w:szCs w:val="18"/>
              </w:rPr>
            </w:pPr>
            <w:r>
              <w:rPr>
                <w:rFonts w:cs="Calibri"/>
                <w:sz w:val="18"/>
                <w:szCs w:val="18"/>
              </w:rPr>
              <w:t>wellborn (Soc 12)</w:t>
            </w:r>
          </w:p>
        </w:tc>
      </w:tr>
      <w:tr w:rsidR="00181A65" w:rsidRPr="00200EDC" w14:paraId="3123BE70" w14:textId="77777777">
        <w:trPr>
          <w:trHeight w:val="288"/>
        </w:trPr>
        <w:tc>
          <w:tcPr>
            <w:tcW w:w="960" w:type="dxa"/>
            <w:shd w:val="clear" w:color="auto" w:fill="CCCCCC"/>
            <w:noWrap/>
            <w:hideMark/>
          </w:tcPr>
          <w:p w14:paraId="025B000D" w14:textId="77777777" w:rsidR="00B922E5" w:rsidRDefault="00B922E5">
            <w:pPr>
              <w:spacing w:after="0"/>
              <w:rPr>
                <w:rFonts w:cs="Calibri"/>
                <w:b/>
                <w:bCs/>
                <w:color w:val="000000"/>
                <w:sz w:val="18"/>
                <w:szCs w:val="18"/>
              </w:rPr>
            </w:pPr>
            <w:r>
              <w:rPr>
                <w:rFonts w:cs="Calibri"/>
                <w:b/>
                <w:bCs/>
                <w:color w:val="000000"/>
                <w:sz w:val="18"/>
                <w:szCs w:val="18"/>
              </w:rPr>
              <w:t>-tepo</w:t>
            </w:r>
          </w:p>
        </w:tc>
        <w:tc>
          <w:tcPr>
            <w:tcW w:w="1716" w:type="dxa"/>
            <w:shd w:val="clear" w:color="auto" w:fill="CCCCCC"/>
            <w:noWrap/>
            <w:hideMark/>
          </w:tcPr>
          <w:p w14:paraId="781DA944"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TEPO</w:t>
            </w:r>
          </w:p>
        </w:tc>
        <w:tc>
          <w:tcPr>
            <w:tcW w:w="3804" w:type="dxa"/>
            <w:shd w:val="clear" w:color="auto" w:fill="CCCCCC"/>
            <w:noWrap/>
            <w:hideMark/>
          </w:tcPr>
          <w:p w14:paraId="24F39EE7" w14:textId="77777777" w:rsidR="00B922E5" w:rsidRDefault="00B922E5">
            <w:pPr>
              <w:spacing w:after="0"/>
              <w:rPr>
                <w:rFonts w:cs="Calibri"/>
                <w:color w:val="000000"/>
                <w:sz w:val="18"/>
                <w:szCs w:val="18"/>
              </w:rPr>
            </w:pPr>
            <w:r>
              <w:rPr>
                <w:rFonts w:cs="Calibri"/>
                <w:color w:val="000000"/>
                <w:sz w:val="18"/>
                <w:szCs w:val="18"/>
              </w:rPr>
              <w:t>suffix indicating a machine or device for performin a function</w:t>
            </w:r>
          </w:p>
        </w:tc>
      </w:tr>
      <w:tr w:rsidR="00181A65" w:rsidRPr="00200EDC" w14:paraId="2375BFD8" w14:textId="77777777">
        <w:trPr>
          <w:trHeight w:val="288"/>
        </w:trPr>
        <w:tc>
          <w:tcPr>
            <w:tcW w:w="960" w:type="dxa"/>
            <w:shd w:val="clear" w:color="auto" w:fill="auto"/>
            <w:noWrap/>
            <w:hideMark/>
          </w:tcPr>
          <w:p w14:paraId="434DA335" w14:textId="77777777" w:rsidR="00B922E5" w:rsidRDefault="00B922E5">
            <w:pPr>
              <w:spacing w:after="0"/>
              <w:rPr>
                <w:rFonts w:cs="Calibri"/>
                <w:b/>
                <w:bCs/>
                <w:color w:val="000000"/>
                <w:sz w:val="18"/>
                <w:szCs w:val="18"/>
              </w:rPr>
            </w:pPr>
            <w:r>
              <w:rPr>
                <w:rFonts w:cs="Calibri"/>
                <w:b/>
                <w:bCs/>
                <w:color w:val="000000"/>
                <w:sz w:val="18"/>
                <w:szCs w:val="18"/>
              </w:rPr>
              <w:t>-tiki</w:t>
            </w:r>
          </w:p>
        </w:tc>
        <w:tc>
          <w:tcPr>
            <w:tcW w:w="1716" w:type="dxa"/>
            <w:shd w:val="clear" w:color="auto" w:fill="auto"/>
            <w:noWrap/>
            <w:hideMark/>
          </w:tcPr>
          <w:p w14:paraId="147AFDE6"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TIKI</w:t>
            </w:r>
          </w:p>
        </w:tc>
        <w:tc>
          <w:tcPr>
            <w:tcW w:w="3804" w:type="dxa"/>
            <w:shd w:val="clear" w:color="auto" w:fill="auto"/>
            <w:noWrap/>
            <w:hideMark/>
          </w:tcPr>
          <w:p w14:paraId="4D6B2BA2" w14:textId="77777777" w:rsidR="00B922E5" w:rsidRDefault="00B922E5">
            <w:pPr>
              <w:spacing w:after="0"/>
              <w:rPr>
                <w:rFonts w:cs="Calibri"/>
                <w:sz w:val="18"/>
                <w:szCs w:val="18"/>
              </w:rPr>
            </w:pPr>
            <w:r>
              <w:rPr>
                <w:rFonts w:cs="Calibri"/>
                <w:sz w:val="18"/>
                <w:szCs w:val="18"/>
              </w:rPr>
              <w:t>an ending indicating a diminutive form or term of endearment</w:t>
            </w:r>
          </w:p>
        </w:tc>
      </w:tr>
      <w:tr w:rsidR="00181A65" w:rsidRPr="00200EDC" w14:paraId="677A93E2" w14:textId="77777777">
        <w:trPr>
          <w:trHeight w:val="288"/>
        </w:trPr>
        <w:tc>
          <w:tcPr>
            <w:tcW w:w="960" w:type="dxa"/>
            <w:shd w:val="clear" w:color="auto" w:fill="CCCCCC"/>
            <w:noWrap/>
            <w:hideMark/>
          </w:tcPr>
          <w:p w14:paraId="774D7AB6" w14:textId="77777777" w:rsidR="00B922E5" w:rsidRDefault="00B922E5">
            <w:pPr>
              <w:spacing w:after="0"/>
              <w:rPr>
                <w:rFonts w:cs="Calibri"/>
                <w:b/>
                <w:bCs/>
                <w:sz w:val="18"/>
                <w:szCs w:val="18"/>
              </w:rPr>
            </w:pPr>
            <w:r>
              <w:rPr>
                <w:rFonts w:cs="Calibri"/>
                <w:b/>
                <w:bCs/>
                <w:sz w:val="18"/>
                <w:szCs w:val="18"/>
              </w:rPr>
              <w:t>-tlas</w:t>
            </w:r>
          </w:p>
        </w:tc>
        <w:tc>
          <w:tcPr>
            <w:tcW w:w="1716" w:type="dxa"/>
            <w:shd w:val="clear" w:color="auto" w:fill="CCCCCC"/>
            <w:noWrap/>
            <w:hideMark/>
          </w:tcPr>
          <w:p w14:paraId="72698FA0"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w:t>
            </w:r>
          </w:p>
        </w:tc>
        <w:tc>
          <w:tcPr>
            <w:tcW w:w="3804" w:type="dxa"/>
            <w:shd w:val="clear" w:color="auto" w:fill="CCCCCC"/>
            <w:noWrap/>
            <w:hideMark/>
          </w:tcPr>
          <w:p w14:paraId="56B7E289" w14:textId="77777777" w:rsidR="00B922E5" w:rsidRDefault="00B922E5">
            <w:pPr>
              <w:spacing w:after="0"/>
              <w:rPr>
                <w:rFonts w:cs="Calibri"/>
                <w:sz w:val="18"/>
                <w:szCs w:val="18"/>
              </w:rPr>
            </w:pPr>
            <w:r>
              <w:rPr>
                <w:rFonts w:cs="Calibri"/>
                <w:sz w:val="18"/>
                <w:szCs w:val="18"/>
              </w:rPr>
              <w:t>highborn (Soc 13), also used as superlative ending</w:t>
            </w:r>
          </w:p>
        </w:tc>
      </w:tr>
      <w:tr w:rsidR="00181A65" w:rsidRPr="00200EDC" w14:paraId="281F909D" w14:textId="77777777">
        <w:trPr>
          <w:trHeight w:val="288"/>
        </w:trPr>
        <w:tc>
          <w:tcPr>
            <w:tcW w:w="960" w:type="dxa"/>
            <w:shd w:val="clear" w:color="auto" w:fill="auto"/>
            <w:noWrap/>
            <w:hideMark/>
          </w:tcPr>
          <w:p w14:paraId="64883771" w14:textId="77777777" w:rsidR="00B922E5" w:rsidRDefault="00B922E5">
            <w:pPr>
              <w:spacing w:after="0"/>
              <w:rPr>
                <w:rFonts w:cs="Calibri"/>
                <w:b/>
                <w:bCs/>
                <w:sz w:val="18"/>
                <w:szCs w:val="18"/>
              </w:rPr>
            </w:pPr>
            <w:r>
              <w:rPr>
                <w:rFonts w:cs="Calibri"/>
                <w:b/>
                <w:bCs/>
                <w:sz w:val="18"/>
                <w:szCs w:val="18"/>
              </w:rPr>
              <w:t>-tlasche'</w:t>
            </w:r>
          </w:p>
        </w:tc>
        <w:tc>
          <w:tcPr>
            <w:tcW w:w="1716" w:type="dxa"/>
            <w:shd w:val="clear" w:color="auto" w:fill="auto"/>
            <w:noWrap/>
            <w:hideMark/>
          </w:tcPr>
          <w:p w14:paraId="58C3CAEF" w14:textId="77777777" w:rsidR="00B922E5" w:rsidRDefault="00B922E5">
            <w:pPr>
              <w:spacing w:after="0"/>
              <w:rPr>
                <w:rFonts w:ascii="ZhoGlyph" w:hAnsi="ZhoGlyph" w:cs="Calibri"/>
                <w:sz w:val="18"/>
                <w:szCs w:val="18"/>
              </w:rPr>
            </w:pPr>
            <w:r>
              <w:rPr>
                <w:rFonts w:ascii="Cambria" w:hAnsi="Cambria" w:cs="Calibri"/>
                <w:sz w:val="18"/>
                <w:szCs w:val="18"/>
              </w:rPr>
              <w:t>-</w:t>
            </w:r>
            <w:r>
              <w:rPr>
                <w:rFonts w:ascii="ZhoGlyph" w:hAnsi="ZhoGlyph" w:cs="Calibri"/>
                <w:sz w:val="18"/>
                <w:szCs w:val="18"/>
              </w:rPr>
              <w:t>ṪASĈE'</w:t>
            </w:r>
          </w:p>
        </w:tc>
        <w:tc>
          <w:tcPr>
            <w:tcW w:w="3804" w:type="dxa"/>
            <w:shd w:val="clear" w:color="auto" w:fill="auto"/>
            <w:noWrap/>
            <w:hideMark/>
          </w:tcPr>
          <w:p w14:paraId="6A4D0757" w14:textId="77777777" w:rsidR="00B922E5" w:rsidRDefault="00B922E5">
            <w:pPr>
              <w:spacing w:after="0"/>
              <w:rPr>
                <w:rFonts w:cs="Calibri"/>
                <w:sz w:val="18"/>
                <w:szCs w:val="18"/>
              </w:rPr>
            </w:pPr>
            <w:r>
              <w:rPr>
                <w:rFonts w:cs="Calibri"/>
                <w:sz w:val="18"/>
                <w:szCs w:val="18"/>
              </w:rPr>
              <w:t>noble born (Soc 14)</w:t>
            </w:r>
          </w:p>
        </w:tc>
      </w:tr>
      <w:tr w:rsidR="00181A65" w:rsidRPr="00200EDC" w14:paraId="0D2CF809" w14:textId="77777777">
        <w:trPr>
          <w:trHeight w:val="288"/>
        </w:trPr>
        <w:tc>
          <w:tcPr>
            <w:tcW w:w="960" w:type="dxa"/>
            <w:shd w:val="clear" w:color="auto" w:fill="CCCCCC"/>
            <w:noWrap/>
            <w:hideMark/>
          </w:tcPr>
          <w:p w14:paraId="5DFBA21D" w14:textId="77777777" w:rsidR="00B922E5" w:rsidRDefault="00B922E5">
            <w:pPr>
              <w:spacing w:after="0"/>
              <w:rPr>
                <w:rFonts w:cs="Calibri"/>
                <w:b/>
                <w:bCs/>
                <w:color w:val="000000"/>
                <w:sz w:val="18"/>
                <w:szCs w:val="18"/>
              </w:rPr>
            </w:pPr>
            <w:r>
              <w:rPr>
                <w:rFonts w:cs="Calibri"/>
                <w:b/>
                <w:bCs/>
                <w:color w:val="000000"/>
                <w:sz w:val="18"/>
                <w:szCs w:val="18"/>
              </w:rPr>
              <w:t>-yotl</w:t>
            </w:r>
          </w:p>
        </w:tc>
        <w:tc>
          <w:tcPr>
            <w:tcW w:w="1716" w:type="dxa"/>
            <w:shd w:val="clear" w:color="auto" w:fill="CCCCCC"/>
            <w:noWrap/>
            <w:hideMark/>
          </w:tcPr>
          <w:p w14:paraId="19870C87"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YOṪ</w:t>
            </w:r>
          </w:p>
        </w:tc>
        <w:tc>
          <w:tcPr>
            <w:tcW w:w="3804" w:type="dxa"/>
            <w:shd w:val="clear" w:color="auto" w:fill="CCCCCC"/>
            <w:noWrap/>
            <w:hideMark/>
          </w:tcPr>
          <w:p w14:paraId="6CF85049" w14:textId="77777777" w:rsidR="00B922E5" w:rsidRDefault="00B922E5">
            <w:pPr>
              <w:spacing w:after="0"/>
              <w:rPr>
                <w:rFonts w:cs="Calibri"/>
                <w:color w:val="000000"/>
                <w:sz w:val="18"/>
                <w:szCs w:val="18"/>
              </w:rPr>
            </w:pPr>
            <w:r>
              <w:rPr>
                <w:rFonts w:cs="Calibri"/>
                <w:color w:val="000000"/>
                <w:sz w:val="18"/>
                <w:szCs w:val="18"/>
              </w:rPr>
              <w:t>suffix referring specifically to large vehicles and transportation machinery</w:t>
            </w:r>
          </w:p>
        </w:tc>
      </w:tr>
      <w:tr w:rsidR="00181A65" w:rsidRPr="00200EDC" w14:paraId="4B670E22" w14:textId="77777777">
        <w:trPr>
          <w:trHeight w:val="288"/>
        </w:trPr>
        <w:tc>
          <w:tcPr>
            <w:tcW w:w="960" w:type="dxa"/>
            <w:shd w:val="clear" w:color="auto" w:fill="auto"/>
            <w:noWrap/>
          </w:tcPr>
          <w:p w14:paraId="113419F5" w14:textId="77777777" w:rsidR="00B922E5" w:rsidRDefault="00B922E5">
            <w:pPr>
              <w:spacing w:after="0"/>
              <w:rPr>
                <w:rFonts w:cs="Calibri"/>
                <w:b/>
                <w:bCs/>
                <w:color w:val="000000"/>
                <w:sz w:val="18"/>
                <w:szCs w:val="18"/>
              </w:rPr>
            </w:pPr>
            <w:r>
              <w:rPr>
                <w:rFonts w:cs="Calibri"/>
                <w:b/>
                <w:bCs/>
                <w:color w:val="000000"/>
                <w:sz w:val="18"/>
                <w:szCs w:val="18"/>
              </w:rPr>
              <w:t>zil-</w:t>
            </w:r>
          </w:p>
        </w:tc>
        <w:tc>
          <w:tcPr>
            <w:tcW w:w="1716" w:type="dxa"/>
            <w:shd w:val="clear" w:color="auto" w:fill="auto"/>
            <w:noWrap/>
          </w:tcPr>
          <w:p w14:paraId="16D497AF" w14:textId="77777777" w:rsidR="00B922E5" w:rsidRDefault="00B922E5">
            <w:pPr>
              <w:spacing w:after="0"/>
              <w:rPr>
                <w:rFonts w:ascii="Cambria" w:hAnsi="Cambria" w:cs="Calibri"/>
                <w:color w:val="000000"/>
                <w:sz w:val="18"/>
                <w:szCs w:val="18"/>
              </w:rPr>
            </w:pPr>
            <w:r>
              <w:rPr>
                <w:rFonts w:ascii="ZhoGlyph" w:hAnsi="ZhoGlyph" w:cs="Calibri"/>
                <w:color w:val="000000"/>
                <w:sz w:val="18"/>
                <w:szCs w:val="18"/>
              </w:rPr>
              <w:t>ZIL</w:t>
            </w:r>
            <w:r>
              <w:rPr>
                <w:rFonts w:ascii="Cambria" w:hAnsi="Cambria" w:cs="Calibri"/>
                <w:color w:val="000000"/>
                <w:sz w:val="18"/>
                <w:szCs w:val="18"/>
              </w:rPr>
              <w:t>-</w:t>
            </w:r>
          </w:p>
        </w:tc>
        <w:tc>
          <w:tcPr>
            <w:tcW w:w="3804" w:type="dxa"/>
            <w:shd w:val="clear" w:color="auto" w:fill="auto"/>
            <w:noWrap/>
          </w:tcPr>
          <w:p w14:paraId="74CBD995" w14:textId="77777777" w:rsidR="00B922E5" w:rsidRDefault="00B922E5">
            <w:pPr>
              <w:spacing w:after="0"/>
              <w:rPr>
                <w:rFonts w:cs="Calibri"/>
                <w:sz w:val="18"/>
                <w:szCs w:val="18"/>
              </w:rPr>
            </w:pPr>
            <w:r>
              <w:rPr>
                <w:rFonts w:cs="Calibri"/>
                <w:sz w:val="18"/>
                <w:szCs w:val="18"/>
              </w:rPr>
              <w:t>Like the Anglic ‘mis</w:t>
            </w:r>
            <w:proofErr w:type="gramStart"/>
            <w:r>
              <w:rPr>
                <w:rFonts w:cs="Calibri"/>
                <w:sz w:val="18"/>
                <w:szCs w:val="18"/>
              </w:rPr>
              <w:t>-‘</w:t>
            </w:r>
            <w:proofErr w:type="gramEnd"/>
            <w:r>
              <w:rPr>
                <w:rFonts w:cs="Calibri"/>
                <w:sz w:val="18"/>
                <w:szCs w:val="18"/>
              </w:rPr>
              <w:t>, indicates an error</w:t>
            </w:r>
          </w:p>
        </w:tc>
      </w:tr>
      <w:tr w:rsidR="00181A65" w:rsidRPr="00200EDC" w14:paraId="183CDD26" w14:textId="77777777">
        <w:trPr>
          <w:trHeight w:val="288"/>
        </w:trPr>
        <w:tc>
          <w:tcPr>
            <w:tcW w:w="960" w:type="dxa"/>
            <w:shd w:val="clear" w:color="auto" w:fill="CCCCCC"/>
            <w:noWrap/>
            <w:hideMark/>
          </w:tcPr>
          <w:p w14:paraId="4B96027F" w14:textId="77777777" w:rsidR="00B922E5" w:rsidRDefault="00B922E5">
            <w:pPr>
              <w:spacing w:after="0"/>
              <w:rPr>
                <w:rFonts w:cs="Calibri"/>
                <w:b/>
                <w:bCs/>
                <w:color w:val="000000"/>
                <w:sz w:val="18"/>
                <w:szCs w:val="18"/>
              </w:rPr>
            </w:pPr>
            <w:r>
              <w:rPr>
                <w:rFonts w:cs="Calibri"/>
                <w:b/>
                <w:bCs/>
                <w:color w:val="000000"/>
                <w:sz w:val="18"/>
                <w:szCs w:val="18"/>
              </w:rPr>
              <w:t>-zin</w:t>
            </w:r>
          </w:p>
        </w:tc>
        <w:tc>
          <w:tcPr>
            <w:tcW w:w="1716" w:type="dxa"/>
            <w:shd w:val="clear" w:color="auto" w:fill="CCCCCC"/>
            <w:noWrap/>
            <w:hideMark/>
          </w:tcPr>
          <w:p w14:paraId="54EA9B4D" w14:textId="77777777" w:rsidR="00B922E5" w:rsidRDefault="00B922E5">
            <w:pPr>
              <w:spacing w:after="0"/>
              <w:rPr>
                <w:rFonts w:ascii="ZhoGlyph" w:hAnsi="ZhoGlyph" w:cs="Calibri"/>
                <w:color w:val="000000"/>
                <w:sz w:val="18"/>
                <w:szCs w:val="18"/>
              </w:rPr>
            </w:pPr>
            <w:r>
              <w:rPr>
                <w:rFonts w:ascii="Cambria" w:hAnsi="Cambria" w:cs="Calibri"/>
                <w:color w:val="000000"/>
                <w:sz w:val="18"/>
                <w:szCs w:val="18"/>
              </w:rPr>
              <w:t>-</w:t>
            </w:r>
            <w:r>
              <w:rPr>
                <w:rFonts w:ascii="ZhoGlyph" w:hAnsi="ZhoGlyph" w:cs="Calibri"/>
                <w:color w:val="000000"/>
                <w:sz w:val="18"/>
                <w:szCs w:val="18"/>
              </w:rPr>
              <w:t>ZIN</w:t>
            </w:r>
          </w:p>
        </w:tc>
        <w:tc>
          <w:tcPr>
            <w:tcW w:w="3804" w:type="dxa"/>
            <w:shd w:val="clear" w:color="auto" w:fill="CCCCCC"/>
            <w:noWrap/>
            <w:hideMark/>
          </w:tcPr>
          <w:p w14:paraId="4754B8A8" w14:textId="77777777" w:rsidR="00B922E5" w:rsidRDefault="00B922E5">
            <w:pPr>
              <w:spacing w:after="0"/>
              <w:rPr>
                <w:rFonts w:cs="Calibri"/>
                <w:sz w:val="18"/>
                <w:szCs w:val="18"/>
              </w:rPr>
            </w:pPr>
            <w:r>
              <w:rPr>
                <w:rFonts w:cs="Calibri"/>
                <w:sz w:val="18"/>
                <w:szCs w:val="18"/>
              </w:rPr>
              <w:t>child or offspring of</w:t>
            </w:r>
          </w:p>
        </w:tc>
      </w:tr>
    </w:tbl>
    <w:p w14:paraId="76EB1493" w14:textId="77777777" w:rsidR="00B922E5" w:rsidRDefault="00B922E5" w:rsidP="00EE30C0">
      <w:pPr>
        <w:jc w:val="center"/>
        <w:rPr>
          <w:rFonts w:cs="Calibri"/>
          <w:b/>
          <w:bCs/>
          <w:sz w:val="28"/>
          <w:szCs w:val="28"/>
        </w:rPr>
      </w:pPr>
    </w:p>
    <w:p w14:paraId="2DE37BE4" w14:textId="33813341" w:rsidR="00E76A85" w:rsidRPr="00B90FA7" w:rsidRDefault="00B922E5" w:rsidP="00EE30C0">
      <w:pPr>
        <w:jc w:val="center"/>
        <w:rPr>
          <w:rFonts w:cs="Calibri"/>
          <w:b/>
          <w:bCs/>
          <w:sz w:val="28"/>
          <w:szCs w:val="28"/>
        </w:rPr>
      </w:pPr>
      <w:r>
        <w:rPr>
          <w:rFonts w:cs="Calibri"/>
          <w:b/>
          <w:bCs/>
          <w:sz w:val="28"/>
          <w:szCs w:val="28"/>
        </w:rPr>
        <w:br w:type="page"/>
      </w:r>
      <w:r w:rsidR="00EE30C0" w:rsidRPr="00B90FA7">
        <w:rPr>
          <w:rFonts w:cs="Calibri"/>
          <w:b/>
          <w:bCs/>
          <w:sz w:val="28"/>
          <w:szCs w:val="28"/>
        </w:rPr>
        <w:lastRenderedPageBreak/>
        <w:t>Pronunciation Guide</w:t>
      </w:r>
    </w:p>
    <w:p w14:paraId="172D9953" w14:textId="77777777" w:rsidR="00EE30C0" w:rsidRDefault="00EE30C0" w:rsidP="00EE30C0">
      <w:pPr>
        <w:spacing w:after="120" w:line="240" w:lineRule="auto"/>
        <w:jc w:val="both"/>
        <w:rPr>
          <w:sz w:val="20"/>
          <w:szCs w:val="20"/>
        </w:rPr>
      </w:pPr>
      <w:r>
        <w:rPr>
          <w:sz w:val="20"/>
          <w:szCs w:val="20"/>
        </w:rPr>
        <w:tab/>
        <w:t xml:space="preserve">The phonemes (sounds) of Zdetl are differentiated and distinct and follow predictable patterns. Multiple vowels rarely appear together, and syllables consist of </w:t>
      </w:r>
      <w:r>
        <w:rPr>
          <w:i/>
          <w:iCs/>
          <w:sz w:val="20"/>
          <w:szCs w:val="20"/>
        </w:rPr>
        <w:t>Vowel</w:t>
      </w:r>
      <w:r>
        <w:rPr>
          <w:sz w:val="20"/>
          <w:szCs w:val="20"/>
        </w:rPr>
        <w:t xml:space="preserve"> (V), </w:t>
      </w:r>
      <w:r>
        <w:rPr>
          <w:i/>
          <w:iCs/>
          <w:sz w:val="20"/>
          <w:szCs w:val="20"/>
        </w:rPr>
        <w:t>Consonant-Vowel</w:t>
      </w:r>
      <w:r>
        <w:rPr>
          <w:sz w:val="20"/>
          <w:szCs w:val="20"/>
        </w:rPr>
        <w:t xml:space="preserve"> (CV), </w:t>
      </w:r>
      <w:r>
        <w:rPr>
          <w:i/>
          <w:iCs/>
          <w:sz w:val="20"/>
          <w:szCs w:val="20"/>
        </w:rPr>
        <w:t>Vowel-Consonant</w:t>
      </w:r>
      <w:r>
        <w:rPr>
          <w:sz w:val="20"/>
          <w:szCs w:val="20"/>
        </w:rPr>
        <w:t xml:space="preserve"> (VC) or </w:t>
      </w:r>
      <w:r>
        <w:rPr>
          <w:i/>
          <w:iCs/>
          <w:sz w:val="20"/>
          <w:szCs w:val="20"/>
        </w:rPr>
        <w:t>Consonant-Vowel-Consonant</w:t>
      </w:r>
      <w:r>
        <w:rPr>
          <w:sz w:val="20"/>
          <w:szCs w:val="20"/>
        </w:rPr>
        <w:t xml:space="preserve"> (CVC) groupings.  </w:t>
      </w:r>
    </w:p>
    <w:p w14:paraId="4B5FC7EA" w14:textId="77777777" w:rsidR="00EE30C0" w:rsidRDefault="00EE30C0" w:rsidP="00EE30C0">
      <w:pPr>
        <w:spacing w:after="120" w:line="240" w:lineRule="auto"/>
        <w:jc w:val="both"/>
        <w:rPr>
          <w:sz w:val="20"/>
          <w:szCs w:val="20"/>
        </w:rPr>
      </w:pPr>
      <w:r>
        <w:rPr>
          <w:sz w:val="20"/>
          <w:szCs w:val="20"/>
        </w:rPr>
        <w:tab/>
        <w:t>Words are accented, and the placement is usually predictable. The accent usually falls on the penultimate syllable. If the word is two syllables, the accent falls on the final. In the case of longer words there may be a secondary accent on the first syllable.</w:t>
      </w:r>
    </w:p>
    <w:tbl>
      <w:tblPr>
        <w:tblW w:w="3780" w:type="dxa"/>
        <w:jc w:val="center"/>
        <w:tblLook w:val="04A0" w:firstRow="1" w:lastRow="0" w:firstColumn="1" w:lastColumn="0" w:noHBand="0" w:noVBand="1"/>
      </w:tblPr>
      <w:tblGrid>
        <w:gridCol w:w="1080"/>
        <w:gridCol w:w="810"/>
        <w:gridCol w:w="1260"/>
        <w:gridCol w:w="635"/>
      </w:tblGrid>
      <w:tr w:rsidR="00283344" w:rsidRPr="00B90FA7" w14:paraId="023B794B" w14:textId="77777777" w:rsidTr="00B90FA7">
        <w:trPr>
          <w:trHeight w:val="312"/>
          <w:jc w:val="center"/>
        </w:trPr>
        <w:tc>
          <w:tcPr>
            <w:tcW w:w="1080" w:type="dxa"/>
            <w:tcBorders>
              <w:bottom w:val="single" w:sz="4" w:space="0" w:color="666666"/>
            </w:tcBorders>
            <w:shd w:val="clear" w:color="auto" w:fill="auto"/>
            <w:noWrap/>
            <w:hideMark/>
          </w:tcPr>
          <w:p w14:paraId="0B14B88B"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Phoneme</w:t>
            </w:r>
          </w:p>
        </w:tc>
        <w:tc>
          <w:tcPr>
            <w:tcW w:w="810" w:type="dxa"/>
            <w:tcBorders>
              <w:bottom w:val="single" w:sz="4" w:space="0" w:color="666666"/>
            </w:tcBorders>
            <w:shd w:val="clear" w:color="auto" w:fill="auto"/>
            <w:noWrap/>
            <w:hideMark/>
          </w:tcPr>
          <w:p w14:paraId="34F85063"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Zdetl</w:t>
            </w:r>
          </w:p>
        </w:tc>
        <w:tc>
          <w:tcPr>
            <w:tcW w:w="1260" w:type="dxa"/>
            <w:tcBorders>
              <w:bottom w:val="single" w:sz="4" w:space="0" w:color="666666"/>
            </w:tcBorders>
            <w:shd w:val="clear" w:color="auto" w:fill="auto"/>
            <w:noWrap/>
            <w:hideMark/>
          </w:tcPr>
          <w:p w14:paraId="3530C008"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English</w:t>
            </w:r>
          </w:p>
        </w:tc>
        <w:tc>
          <w:tcPr>
            <w:tcW w:w="630" w:type="dxa"/>
            <w:tcBorders>
              <w:bottom w:val="single" w:sz="4" w:space="0" w:color="666666"/>
            </w:tcBorders>
            <w:shd w:val="clear" w:color="auto" w:fill="auto"/>
            <w:noWrap/>
            <w:hideMark/>
          </w:tcPr>
          <w:p w14:paraId="2A43B31F" w14:textId="77777777" w:rsidR="00E76A85" w:rsidRPr="00B90FA7" w:rsidRDefault="00E76A85" w:rsidP="00B90FA7">
            <w:pPr>
              <w:spacing w:after="0" w:line="240" w:lineRule="auto"/>
              <w:rPr>
                <w:rFonts w:ascii="Arial" w:hAnsi="Arial" w:cs="Arial"/>
                <w:b/>
                <w:bCs/>
                <w:i/>
                <w:iCs/>
                <w:color w:val="000000"/>
                <w:sz w:val="18"/>
                <w:szCs w:val="18"/>
              </w:rPr>
            </w:pPr>
            <w:r w:rsidRPr="00B90FA7">
              <w:rPr>
                <w:rFonts w:ascii="Arial" w:hAnsi="Arial" w:cs="Arial"/>
                <w:b/>
                <w:bCs/>
                <w:i/>
                <w:iCs/>
                <w:color w:val="000000"/>
                <w:sz w:val="18"/>
                <w:szCs w:val="18"/>
              </w:rPr>
              <w:t>IPA</w:t>
            </w:r>
          </w:p>
        </w:tc>
      </w:tr>
      <w:tr w:rsidR="00283344" w:rsidRPr="00B90FA7" w14:paraId="46C07E95" w14:textId="77777777" w:rsidTr="00B90FA7">
        <w:trPr>
          <w:trHeight w:val="336"/>
          <w:jc w:val="center"/>
        </w:trPr>
        <w:tc>
          <w:tcPr>
            <w:tcW w:w="1080" w:type="dxa"/>
            <w:shd w:val="clear" w:color="auto" w:fill="CCCCCC"/>
            <w:noWrap/>
            <w:hideMark/>
          </w:tcPr>
          <w:p w14:paraId="3EA8DB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b/>
                <w:bCs/>
                <w:color w:val="000000"/>
                <w:sz w:val="18"/>
                <w:szCs w:val="18"/>
              </w:rPr>
              <w:t>B</w:t>
            </w:r>
          </w:p>
        </w:tc>
        <w:tc>
          <w:tcPr>
            <w:tcW w:w="810" w:type="dxa"/>
            <w:shd w:val="clear" w:color="auto" w:fill="CCCCCC"/>
            <w:noWrap/>
            <w:hideMark/>
          </w:tcPr>
          <w:p w14:paraId="6EEF4DF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B</w:t>
            </w:r>
          </w:p>
        </w:tc>
        <w:tc>
          <w:tcPr>
            <w:tcW w:w="1260" w:type="dxa"/>
            <w:shd w:val="clear" w:color="auto" w:fill="CCCCCC"/>
            <w:noWrap/>
            <w:hideMark/>
          </w:tcPr>
          <w:p w14:paraId="6D8FAE6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Boy</w:t>
            </w:r>
          </w:p>
        </w:tc>
        <w:tc>
          <w:tcPr>
            <w:tcW w:w="630" w:type="dxa"/>
            <w:shd w:val="clear" w:color="auto" w:fill="CCCCCC"/>
            <w:noWrap/>
            <w:hideMark/>
          </w:tcPr>
          <w:p w14:paraId="3C23DC2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w:t>
            </w:r>
          </w:p>
        </w:tc>
      </w:tr>
      <w:tr w:rsidR="00283344" w:rsidRPr="00B90FA7" w14:paraId="19AE27C1" w14:textId="77777777" w:rsidTr="00B90FA7">
        <w:trPr>
          <w:trHeight w:val="336"/>
          <w:jc w:val="center"/>
        </w:trPr>
        <w:tc>
          <w:tcPr>
            <w:tcW w:w="1080" w:type="dxa"/>
            <w:shd w:val="clear" w:color="auto" w:fill="auto"/>
            <w:noWrap/>
            <w:hideMark/>
          </w:tcPr>
          <w:p w14:paraId="61C4F4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BL</w:t>
            </w:r>
          </w:p>
        </w:tc>
        <w:tc>
          <w:tcPr>
            <w:tcW w:w="810" w:type="dxa"/>
            <w:shd w:val="clear" w:color="auto" w:fill="auto"/>
            <w:noWrap/>
            <w:hideMark/>
          </w:tcPr>
          <w:p w14:paraId="5BE461DC"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Ḃ</w:t>
            </w:r>
          </w:p>
        </w:tc>
        <w:tc>
          <w:tcPr>
            <w:tcW w:w="1260" w:type="dxa"/>
            <w:shd w:val="clear" w:color="auto" w:fill="auto"/>
            <w:noWrap/>
            <w:hideMark/>
          </w:tcPr>
          <w:p w14:paraId="638B17D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BLue</w:t>
            </w:r>
          </w:p>
        </w:tc>
        <w:tc>
          <w:tcPr>
            <w:tcW w:w="630" w:type="dxa"/>
            <w:shd w:val="clear" w:color="auto" w:fill="auto"/>
            <w:noWrap/>
            <w:hideMark/>
          </w:tcPr>
          <w:p w14:paraId="6A1DF0D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bl</w:t>
            </w:r>
          </w:p>
        </w:tc>
      </w:tr>
      <w:tr w:rsidR="00283344" w:rsidRPr="00B90FA7" w14:paraId="04D22BF9" w14:textId="77777777" w:rsidTr="00B90FA7">
        <w:trPr>
          <w:trHeight w:val="336"/>
          <w:jc w:val="center"/>
        </w:trPr>
        <w:tc>
          <w:tcPr>
            <w:tcW w:w="1080" w:type="dxa"/>
            <w:shd w:val="clear" w:color="auto" w:fill="CCCCCC"/>
            <w:noWrap/>
            <w:hideMark/>
          </w:tcPr>
          <w:p w14:paraId="4937C5F1"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BR</w:t>
            </w:r>
          </w:p>
        </w:tc>
        <w:tc>
          <w:tcPr>
            <w:tcW w:w="810" w:type="dxa"/>
            <w:shd w:val="clear" w:color="auto" w:fill="CCCCCC"/>
            <w:noWrap/>
            <w:hideMark/>
          </w:tcPr>
          <w:p w14:paraId="7BB19C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Ḅ</w:t>
            </w:r>
          </w:p>
        </w:tc>
        <w:tc>
          <w:tcPr>
            <w:tcW w:w="1260" w:type="dxa"/>
            <w:shd w:val="clear" w:color="auto" w:fill="CCCCCC"/>
            <w:noWrap/>
            <w:hideMark/>
          </w:tcPr>
          <w:p w14:paraId="67CF733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BRown</w:t>
            </w:r>
          </w:p>
        </w:tc>
        <w:tc>
          <w:tcPr>
            <w:tcW w:w="630" w:type="dxa"/>
            <w:shd w:val="clear" w:color="auto" w:fill="CCCCCC"/>
            <w:noWrap/>
            <w:hideMark/>
          </w:tcPr>
          <w:p w14:paraId="1C83BC0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br</w:t>
            </w:r>
          </w:p>
        </w:tc>
      </w:tr>
      <w:tr w:rsidR="00283344" w:rsidRPr="00B90FA7" w14:paraId="1F3F02F5" w14:textId="77777777" w:rsidTr="00B90FA7">
        <w:trPr>
          <w:trHeight w:val="336"/>
          <w:jc w:val="center"/>
        </w:trPr>
        <w:tc>
          <w:tcPr>
            <w:tcW w:w="1080" w:type="dxa"/>
            <w:shd w:val="clear" w:color="auto" w:fill="auto"/>
            <w:noWrap/>
            <w:hideMark/>
          </w:tcPr>
          <w:p w14:paraId="0DED9C7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w:t>
            </w:r>
          </w:p>
        </w:tc>
        <w:tc>
          <w:tcPr>
            <w:tcW w:w="810" w:type="dxa"/>
            <w:shd w:val="clear" w:color="auto" w:fill="auto"/>
            <w:noWrap/>
            <w:hideMark/>
          </w:tcPr>
          <w:p w14:paraId="6F99479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w:t>
            </w:r>
          </w:p>
        </w:tc>
        <w:tc>
          <w:tcPr>
            <w:tcW w:w="1260" w:type="dxa"/>
            <w:shd w:val="clear" w:color="auto" w:fill="auto"/>
            <w:noWrap/>
            <w:hideMark/>
          </w:tcPr>
          <w:p w14:paraId="665D5AE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CHurch</w:t>
            </w:r>
          </w:p>
        </w:tc>
        <w:tc>
          <w:tcPr>
            <w:tcW w:w="630" w:type="dxa"/>
            <w:shd w:val="clear" w:color="auto" w:fill="auto"/>
            <w:noWrap/>
            <w:hideMark/>
          </w:tcPr>
          <w:p w14:paraId="267630E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w:t>
            </w:r>
          </w:p>
        </w:tc>
      </w:tr>
      <w:tr w:rsidR="00283344" w:rsidRPr="00B90FA7" w14:paraId="6DA7DAA4" w14:textId="77777777" w:rsidTr="00B90FA7">
        <w:trPr>
          <w:trHeight w:val="336"/>
          <w:jc w:val="center"/>
        </w:trPr>
        <w:tc>
          <w:tcPr>
            <w:tcW w:w="1080" w:type="dxa"/>
            <w:shd w:val="clear" w:color="auto" w:fill="CCCCCC"/>
            <w:noWrap/>
            <w:hideMark/>
          </w:tcPr>
          <w:p w14:paraId="4F61403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CHT</w:t>
            </w:r>
          </w:p>
        </w:tc>
        <w:tc>
          <w:tcPr>
            <w:tcW w:w="810" w:type="dxa"/>
            <w:shd w:val="clear" w:color="auto" w:fill="CCCCCC"/>
            <w:noWrap/>
            <w:hideMark/>
          </w:tcPr>
          <w:p w14:paraId="60E8E4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ĈT</w:t>
            </w:r>
          </w:p>
        </w:tc>
        <w:tc>
          <w:tcPr>
            <w:tcW w:w="1260" w:type="dxa"/>
            <w:shd w:val="clear" w:color="auto" w:fill="CCCCCC"/>
            <w:noWrap/>
            <w:hideMark/>
          </w:tcPr>
          <w:p w14:paraId="61930B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whiCH Type</w:t>
            </w:r>
          </w:p>
        </w:tc>
        <w:tc>
          <w:tcPr>
            <w:tcW w:w="630" w:type="dxa"/>
            <w:shd w:val="clear" w:color="auto" w:fill="CCCCCC"/>
            <w:noWrap/>
            <w:hideMark/>
          </w:tcPr>
          <w:p w14:paraId="613FF50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t͡ʃt</w:t>
            </w:r>
          </w:p>
        </w:tc>
      </w:tr>
      <w:tr w:rsidR="00283344" w:rsidRPr="00B90FA7" w14:paraId="426CB4A3" w14:textId="77777777" w:rsidTr="00B90FA7">
        <w:trPr>
          <w:trHeight w:val="336"/>
          <w:jc w:val="center"/>
        </w:trPr>
        <w:tc>
          <w:tcPr>
            <w:tcW w:w="1080" w:type="dxa"/>
            <w:shd w:val="clear" w:color="auto" w:fill="auto"/>
            <w:noWrap/>
            <w:hideMark/>
          </w:tcPr>
          <w:p w14:paraId="5B7BC24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w:t>
            </w:r>
          </w:p>
        </w:tc>
        <w:tc>
          <w:tcPr>
            <w:tcW w:w="810" w:type="dxa"/>
            <w:shd w:val="clear" w:color="auto" w:fill="auto"/>
            <w:noWrap/>
            <w:hideMark/>
          </w:tcPr>
          <w:p w14:paraId="35D8416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D</w:t>
            </w:r>
          </w:p>
        </w:tc>
        <w:tc>
          <w:tcPr>
            <w:tcW w:w="1260" w:type="dxa"/>
            <w:shd w:val="clear" w:color="auto" w:fill="auto"/>
            <w:noWrap/>
            <w:hideMark/>
          </w:tcPr>
          <w:p w14:paraId="44520E0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Dog</w:t>
            </w:r>
          </w:p>
        </w:tc>
        <w:tc>
          <w:tcPr>
            <w:tcW w:w="630" w:type="dxa"/>
            <w:shd w:val="clear" w:color="auto" w:fill="auto"/>
            <w:noWrap/>
            <w:hideMark/>
          </w:tcPr>
          <w:p w14:paraId="1AF19EF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w:t>
            </w:r>
          </w:p>
        </w:tc>
      </w:tr>
      <w:tr w:rsidR="00283344" w:rsidRPr="00B90FA7" w14:paraId="1F3A1CFD" w14:textId="77777777" w:rsidTr="00B90FA7">
        <w:trPr>
          <w:trHeight w:val="336"/>
          <w:jc w:val="center"/>
        </w:trPr>
        <w:tc>
          <w:tcPr>
            <w:tcW w:w="1080" w:type="dxa"/>
            <w:shd w:val="clear" w:color="auto" w:fill="CCCCCC"/>
            <w:noWrap/>
            <w:hideMark/>
          </w:tcPr>
          <w:p w14:paraId="5F5AA6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DL</w:t>
            </w:r>
          </w:p>
        </w:tc>
        <w:tc>
          <w:tcPr>
            <w:tcW w:w="810" w:type="dxa"/>
            <w:shd w:val="clear" w:color="auto" w:fill="CCCCCC"/>
            <w:noWrap/>
            <w:hideMark/>
          </w:tcPr>
          <w:p w14:paraId="33B4918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Ḋ</w:t>
            </w:r>
          </w:p>
        </w:tc>
        <w:tc>
          <w:tcPr>
            <w:tcW w:w="1260" w:type="dxa"/>
            <w:shd w:val="clear" w:color="auto" w:fill="CCCCCC"/>
            <w:noWrap/>
            <w:hideMark/>
          </w:tcPr>
          <w:p w14:paraId="313F5F6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HurDLe</w:t>
            </w:r>
          </w:p>
        </w:tc>
        <w:tc>
          <w:tcPr>
            <w:tcW w:w="630" w:type="dxa"/>
            <w:shd w:val="clear" w:color="auto" w:fill="CCCCCC"/>
            <w:noWrap/>
            <w:hideMark/>
          </w:tcPr>
          <w:p w14:paraId="673CB6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dəl</w:t>
            </w:r>
          </w:p>
        </w:tc>
      </w:tr>
      <w:tr w:rsidR="00283344" w:rsidRPr="00B90FA7" w14:paraId="6D8A3DFC" w14:textId="77777777" w:rsidTr="00B90FA7">
        <w:trPr>
          <w:trHeight w:val="336"/>
          <w:jc w:val="center"/>
        </w:trPr>
        <w:tc>
          <w:tcPr>
            <w:tcW w:w="1080" w:type="dxa"/>
            <w:shd w:val="clear" w:color="auto" w:fill="auto"/>
            <w:noWrap/>
            <w:hideMark/>
          </w:tcPr>
          <w:p w14:paraId="1376EA9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DR</w:t>
            </w:r>
          </w:p>
        </w:tc>
        <w:tc>
          <w:tcPr>
            <w:tcW w:w="810" w:type="dxa"/>
            <w:shd w:val="clear" w:color="auto" w:fill="auto"/>
            <w:noWrap/>
            <w:hideMark/>
          </w:tcPr>
          <w:p w14:paraId="5412135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Ḍ</w:t>
            </w:r>
          </w:p>
        </w:tc>
        <w:tc>
          <w:tcPr>
            <w:tcW w:w="1260" w:type="dxa"/>
            <w:shd w:val="clear" w:color="auto" w:fill="auto"/>
            <w:noWrap/>
            <w:hideMark/>
          </w:tcPr>
          <w:p w14:paraId="547D002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DRain</w:t>
            </w:r>
          </w:p>
        </w:tc>
        <w:tc>
          <w:tcPr>
            <w:tcW w:w="630" w:type="dxa"/>
            <w:shd w:val="clear" w:color="auto" w:fill="auto"/>
            <w:noWrap/>
            <w:hideMark/>
          </w:tcPr>
          <w:p w14:paraId="5A7C4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dr</w:t>
            </w:r>
          </w:p>
        </w:tc>
      </w:tr>
      <w:tr w:rsidR="00283344" w:rsidRPr="00B90FA7" w14:paraId="722002B7" w14:textId="77777777" w:rsidTr="00B90FA7">
        <w:trPr>
          <w:trHeight w:val="336"/>
          <w:jc w:val="center"/>
        </w:trPr>
        <w:tc>
          <w:tcPr>
            <w:tcW w:w="1080" w:type="dxa"/>
            <w:shd w:val="clear" w:color="auto" w:fill="CCCCCC"/>
            <w:noWrap/>
            <w:hideMark/>
          </w:tcPr>
          <w:p w14:paraId="6B78E13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w:t>
            </w:r>
          </w:p>
        </w:tc>
        <w:tc>
          <w:tcPr>
            <w:tcW w:w="810" w:type="dxa"/>
            <w:shd w:val="clear" w:color="auto" w:fill="CCCCCC"/>
            <w:noWrap/>
            <w:hideMark/>
          </w:tcPr>
          <w:p w14:paraId="1764A7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F</w:t>
            </w:r>
          </w:p>
        </w:tc>
        <w:tc>
          <w:tcPr>
            <w:tcW w:w="1260" w:type="dxa"/>
            <w:shd w:val="clear" w:color="auto" w:fill="CCCCCC"/>
            <w:noWrap/>
            <w:hideMark/>
          </w:tcPr>
          <w:p w14:paraId="0B775C6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Fox</w:t>
            </w:r>
          </w:p>
        </w:tc>
        <w:tc>
          <w:tcPr>
            <w:tcW w:w="630" w:type="dxa"/>
            <w:shd w:val="clear" w:color="auto" w:fill="CCCCCC"/>
            <w:noWrap/>
            <w:hideMark/>
          </w:tcPr>
          <w:p w14:paraId="7D20E5E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w:t>
            </w:r>
          </w:p>
        </w:tc>
      </w:tr>
      <w:tr w:rsidR="00283344" w:rsidRPr="00B90FA7" w14:paraId="4C1CA781" w14:textId="77777777" w:rsidTr="00B90FA7">
        <w:trPr>
          <w:trHeight w:val="336"/>
          <w:jc w:val="center"/>
        </w:trPr>
        <w:tc>
          <w:tcPr>
            <w:tcW w:w="1080" w:type="dxa"/>
            <w:shd w:val="clear" w:color="auto" w:fill="auto"/>
            <w:noWrap/>
            <w:hideMark/>
          </w:tcPr>
          <w:p w14:paraId="51150AC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FL</w:t>
            </w:r>
          </w:p>
        </w:tc>
        <w:tc>
          <w:tcPr>
            <w:tcW w:w="810" w:type="dxa"/>
            <w:shd w:val="clear" w:color="auto" w:fill="auto"/>
            <w:noWrap/>
            <w:hideMark/>
          </w:tcPr>
          <w:p w14:paraId="2F4C896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auto"/>
            <w:noWrap/>
            <w:hideMark/>
          </w:tcPr>
          <w:p w14:paraId="26411FD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FLy</w:t>
            </w:r>
          </w:p>
        </w:tc>
        <w:tc>
          <w:tcPr>
            <w:tcW w:w="630" w:type="dxa"/>
            <w:shd w:val="clear" w:color="auto" w:fill="auto"/>
            <w:noWrap/>
            <w:hideMark/>
          </w:tcPr>
          <w:p w14:paraId="2B6E937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fl</w:t>
            </w:r>
          </w:p>
        </w:tc>
      </w:tr>
      <w:tr w:rsidR="00283344" w:rsidRPr="00B90FA7" w14:paraId="78995D5D" w14:textId="77777777" w:rsidTr="00B90FA7">
        <w:trPr>
          <w:trHeight w:val="336"/>
          <w:jc w:val="center"/>
        </w:trPr>
        <w:tc>
          <w:tcPr>
            <w:tcW w:w="1080" w:type="dxa"/>
            <w:shd w:val="clear" w:color="auto" w:fill="CCCCCC"/>
            <w:noWrap/>
            <w:hideMark/>
          </w:tcPr>
          <w:p w14:paraId="0252E73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FR</w:t>
            </w:r>
          </w:p>
        </w:tc>
        <w:tc>
          <w:tcPr>
            <w:tcW w:w="810" w:type="dxa"/>
            <w:shd w:val="clear" w:color="auto" w:fill="CCCCCC"/>
            <w:noWrap/>
            <w:hideMark/>
          </w:tcPr>
          <w:p w14:paraId="417C08C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ḟ</w:t>
            </w:r>
          </w:p>
        </w:tc>
        <w:tc>
          <w:tcPr>
            <w:tcW w:w="1260" w:type="dxa"/>
            <w:shd w:val="clear" w:color="auto" w:fill="CCCCCC"/>
            <w:noWrap/>
            <w:hideMark/>
          </w:tcPr>
          <w:p w14:paraId="4E69D38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FRed</w:t>
            </w:r>
          </w:p>
        </w:tc>
        <w:tc>
          <w:tcPr>
            <w:tcW w:w="630" w:type="dxa"/>
            <w:shd w:val="clear" w:color="auto" w:fill="CCCCCC"/>
            <w:noWrap/>
            <w:hideMark/>
          </w:tcPr>
          <w:p w14:paraId="4CE497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fr</w:t>
            </w:r>
          </w:p>
        </w:tc>
      </w:tr>
      <w:tr w:rsidR="00283344" w:rsidRPr="00B90FA7" w14:paraId="0B4C06C4" w14:textId="77777777" w:rsidTr="00B90FA7">
        <w:trPr>
          <w:trHeight w:val="336"/>
          <w:jc w:val="center"/>
        </w:trPr>
        <w:tc>
          <w:tcPr>
            <w:tcW w:w="1080" w:type="dxa"/>
            <w:shd w:val="clear" w:color="auto" w:fill="auto"/>
            <w:noWrap/>
            <w:hideMark/>
          </w:tcPr>
          <w:p w14:paraId="2E9FB83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w:t>
            </w:r>
          </w:p>
        </w:tc>
        <w:tc>
          <w:tcPr>
            <w:tcW w:w="810" w:type="dxa"/>
            <w:shd w:val="clear" w:color="auto" w:fill="auto"/>
            <w:noWrap/>
            <w:hideMark/>
          </w:tcPr>
          <w:p w14:paraId="406BD4F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w:t>
            </w:r>
          </w:p>
        </w:tc>
        <w:tc>
          <w:tcPr>
            <w:tcW w:w="1260" w:type="dxa"/>
            <w:shd w:val="clear" w:color="auto" w:fill="auto"/>
            <w:noWrap/>
            <w:hideMark/>
          </w:tcPr>
          <w:p w14:paraId="03D5517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Jack</w:t>
            </w:r>
          </w:p>
        </w:tc>
        <w:tc>
          <w:tcPr>
            <w:tcW w:w="630" w:type="dxa"/>
            <w:shd w:val="clear" w:color="auto" w:fill="auto"/>
            <w:noWrap/>
            <w:hideMark/>
          </w:tcPr>
          <w:p w14:paraId="29A3C86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w:t>
            </w:r>
          </w:p>
        </w:tc>
      </w:tr>
      <w:tr w:rsidR="00283344" w:rsidRPr="00B90FA7" w14:paraId="7F57C940" w14:textId="77777777" w:rsidTr="00B90FA7">
        <w:trPr>
          <w:trHeight w:val="336"/>
          <w:jc w:val="center"/>
        </w:trPr>
        <w:tc>
          <w:tcPr>
            <w:tcW w:w="1080" w:type="dxa"/>
            <w:shd w:val="clear" w:color="auto" w:fill="CCCCCC"/>
            <w:noWrap/>
            <w:hideMark/>
          </w:tcPr>
          <w:p w14:paraId="7EAC3D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JD</w:t>
            </w:r>
          </w:p>
        </w:tc>
        <w:tc>
          <w:tcPr>
            <w:tcW w:w="810" w:type="dxa"/>
            <w:shd w:val="clear" w:color="auto" w:fill="CCCCCC"/>
            <w:noWrap/>
            <w:hideMark/>
          </w:tcPr>
          <w:p w14:paraId="30C16A5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JD</w:t>
            </w:r>
          </w:p>
        </w:tc>
        <w:tc>
          <w:tcPr>
            <w:tcW w:w="1260" w:type="dxa"/>
            <w:shd w:val="clear" w:color="auto" w:fill="CCCCCC"/>
            <w:noWrap/>
            <w:hideMark/>
          </w:tcPr>
          <w:p w14:paraId="07186C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charGED</w:t>
            </w:r>
          </w:p>
        </w:tc>
        <w:tc>
          <w:tcPr>
            <w:tcW w:w="630" w:type="dxa"/>
            <w:shd w:val="clear" w:color="auto" w:fill="CCCCCC"/>
            <w:noWrap/>
            <w:hideMark/>
          </w:tcPr>
          <w:p w14:paraId="4EF7467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d͡ʒd</w:t>
            </w:r>
          </w:p>
        </w:tc>
      </w:tr>
      <w:tr w:rsidR="00283344" w:rsidRPr="00B90FA7" w14:paraId="748BADAB" w14:textId="77777777" w:rsidTr="00B90FA7">
        <w:trPr>
          <w:trHeight w:val="336"/>
          <w:jc w:val="center"/>
        </w:trPr>
        <w:tc>
          <w:tcPr>
            <w:tcW w:w="1080" w:type="dxa"/>
            <w:shd w:val="clear" w:color="auto" w:fill="auto"/>
            <w:noWrap/>
            <w:hideMark/>
          </w:tcPr>
          <w:p w14:paraId="65D0A40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w:t>
            </w:r>
          </w:p>
        </w:tc>
        <w:tc>
          <w:tcPr>
            <w:tcW w:w="810" w:type="dxa"/>
            <w:shd w:val="clear" w:color="auto" w:fill="auto"/>
            <w:noWrap/>
            <w:hideMark/>
          </w:tcPr>
          <w:p w14:paraId="103132C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K</w:t>
            </w:r>
          </w:p>
        </w:tc>
        <w:tc>
          <w:tcPr>
            <w:tcW w:w="1260" w:type="dxa"/>
            <w:shd w:val="clear" w:color="auto" w:fill="auto"/>
            <w:noWrap/>
            <w:hideMark/>
          </w:tcPr>
          <w:p w14:paraId="4A74CEE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King</w:t>
            </w:r>
          </w:p>
        </w:tc>
        <w:tc>
          <w:tcPr>
            <w:tcW w:w="630" w:type="dxa"/>
            <w:shd w:val="clear" w:color="auto" w:fill="auto"/>
            <w:noWrap/>
            <w:hideMark/>
          </w:tcPr>
          <w:p w14:paraId="7E328E5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w:t>
            </w:r>
          </w:p>
        </w:tc>
      </w:tr>
      <w:tr w:rsidR="00283344" w:rsidRPr="00B90FA7" w14:paraId="4EDF959C" w14:textId="77777777" w:rsidTr="00B90FA7">
        <w:trPr>
          <w:trHeight w:val="336"/>
          <w:jc w:val="center"/>
        </w:trPr>
        <w:tc>
          <w:tcPr>
            <w:tcW w:w="1080" w:type="dxa"/>
            <w:shd w:val="clear" w:color="auto" w:fill="CCCCCC"/>
            <w:noWrap/>
            <w:hideMark/>
          </w:tcPr>
          <w:p w14:paraId="2D9261F2"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KL</w:t>
            </w:r>
          </w:p>
        </w:tc>
        <w:tc>
          <w:tcPr>
            <w:tcW w:w="810" w:type="dxa"/>
            <w:shd w:val="clear" w:color="auto" w:fill="CCCCCC"/>
            <w:noWrap/>
            <w:hideMark/>
          </w:tcPr>
          <w:p w14:paraId="63C45F3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Ḱ</w:t>
            </w:r>
          </w:p>
        </w:tc>
        <w:tc>
          <w:tcPr>
            <w:tcW w:w="1260" w:type="dxa"/>
            <w:shd w:val="clear" w:color="auto" w:fill="CCCCCC"/>
            <w:noWrap/>
            <w:hideMark/>
          </w:tcPr>
          <w:p w14:paraId="7F86E80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knucKLe</w:t>
            </w:r>
          </w:p>
        </w:tc>
        <w:tc>
          <w:tcPr>
            <w:tcW w:w="630" w:type="dxa"/>
            <w:shd w:val="clear" w:color="auto" w:fill="CCCCCC"/>
            <w:noWrap/>
            <w:hideMark/>
          </w:tcPr>
          <w:p w14:paraId="75801CD9"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kəl</w:t>
            </w:r>
          </w:p>
        </w:tc>
      </w:tr>
      <w:tr w:rsidR="00283344" w:rsidRPr="00B90FA7" w14:paraId="4A00BCF3" w14:textId="77777777" w:rsidTr="00B90FA7">
        <w:trPr>
          <w:trHeight w:val="336"/>
          <w:jc w:val="center"/>
        </w:trPr>
        <w:tc>
          <w:tcPr>
            <w:tcW w:w="1080" w:type="dxa"/>
            <w:shd w:val="clear" w:color="auto" w:fill="auto"/>
            <w:noWrap/>
            <w:hideMark/>
          </w:tcPr>
          <w:p w14:paraId="727B675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KR</w:t>
            </w:r>
          </w:p>
        </w:tc>
        <w:tc>
          <w:tcPr>
            <w:tcW w:w="810" w:type="dxa"/>
            <w:shd w:val="clear" w:color="auto" w:fill="auto"/>
            <w:noWrap/>
            <w:hideMark/>
          </w:tcPr>
          <w:p w14:paraId="0338ADD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Ḳ</w:t>
            </w:r>
          </w:p>
        </w:tc>
        <w:tc>
          <w:tcPr>
            <w:tcW w:w="1260" w:type="dxa"/>
            <w:shd w:val="clear" w:color="auto" w:fill="auto"/>
            <w:noWrap/>
            <w:hideMark/>
          </w:tcPr>
          <w:p w14:paraId="3071787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KRinkle</w:t>
            </w:r>
          </w:p>
        </w:tc>
        <w:tc>
          <w:tcPr>
            <w:tcW w:w="630" w:type="dxa"/>
            <w:shd w:val="clear" w:color="auto" w:fill="auto"/>
            <w:noWrap/>
            <w:hideMark/>
          </w:tcPr>
          <w:p w14:paraId="0C26DD3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kr</w:t>
            </w:r>
          </w:p>
        </w:tc>
      </w:tr>
      <w:tr w:rsidR="00283344" w:rsidRPr="00B90FA7" w14:paraId="02DB3B09" w14:textId="77777777" w:rsidTr="00B90FA7">
        <w:trPr>
          <w:trHeight w:val="336"/>
          <w:jc w:val="center"/>
        </w:trPr>
        <w:tc>
          <w:tcPr>
            <w:tcW w:w="1080" w:type="dxa"/>
            <w:shd w:val="clear" w:color="auto" w:fill="CCCCCC"/>
            <w:noWrap/>
            <w:hideMark/>
          </w:tcPr>
          <w:p w14:paraId="195DA4C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L</w:t>
            </w:r>
          </w:p>
        </w:tc>
        <w:tc>
          <w:tcPr>
            <w:tcW w:w="810" w:type="dxa"/>
            <w:shd w:val="clear" w:color="auto" w:fill="CCCCCC"/>
            <w:noWrap/>
            <w:hideMark/>
          </w:tcPr>
          <w:p w14:paraId="3887FCE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L</w:t>
            </w:r>
          </w:p>
        </w:tc>
        <w:tc>
          <w:tcPr>
            <w:tcW w:w="1260" w:type="dxa"/>
            <w:shd w:val="clear" w:color="auto" w:fill="CCCCCC"/>
            <w:noWrap/>
            <w:hideMark/>
          </w:tcPr>
          <w:p w14:paraId="53FD0440"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Love</w:t>
            </w:r>
          </w:p>
        </w:tc>
        <w:tc>
          <w:tcPr>
            <w:tcW w:w="630" w:type="dxa"/>
            <w:shd w:val="clear" w:color="auto" w:fill="CCCCCC"/>
            <w:noWrap/>
            <w:hideMark/>
          </w:tcPr>
          <w:p w14:paraId="2C98F42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w:t>
            </w:r>
          </w:p>
        </w:tc>
      </w:tr>
      <w:tr w:rsidR="00283344" w:rsidRPr="00B90FA7" w14:paraId="7B92F2F8" w14:textId="77777777" w:rsidTr="00B90FA7">
        <w:trPr>
          <w:trHeight w:val="336"/>
          <w:jc w:val="center"/>
        </w:trPr>
        <w:tc>
          <w:tcPr>
            <w:tcW w:w="1080" w:type="dxa"/>
            <w:shd w:val="clear" w:color="auto" w:fill="auto"/>
            <w:noWrap/>
            <w:hideMark/>
          </w:tcPr>
          <w:p w14:paraId="2F748AF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M</w:t>
            </w:r>
          </w:p>
        </w:tc>
        <w:tc>
          <w:tcPr>
            <w:tcW w:w="810" w:type="dxa"/>
            <w:shd w:val="clear" w:color="auto" w:fill="auto"/>
            <w:noWrap/>
            <w:hideMark/>
          </w:tcPr>
          <w:p w14:paraId="2503A5CF"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M</w:t>
            </w:r>
          </w:p>
        </w:tc>
        <w:tc>
          <w:tcPr>
            <w:tcW w:w="1260" w:type="dxa"/>
            <w:shd w:val="clear" w:color="auto" w:fill="auto"/>
            <w:noWrap/>
            <w:hideMark/>
          </w:tcPr>
          <w:p w14:paraId="17FCC7A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Mark</w:t>
            </w:r>
          </w:p>
        </w:tc>
        <w:tc>
          <w:tcPr>
            <w:tcW w:w="630" w:type="dxa"/>
            <w:shd w:val="clear" w:color="auto" w:fill="auto"/>
            <w:noWrap/>
            <w:hideMark/>
          </w:tcPr>
          <w:p w14:paraId="5783EFC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m</w:t>
            </w:r>
          </w:p>
        </w:tc>
      </w:tr>
      <w:tr w:rsidR="00283344" w:rsidRPr="00B90FA7" w14:paraId="1E0A6CA8" w14:textId="77777777" w:rsidTr="00B90FA7">
        <w:trPr>
          <w:trHeight w:val="336"/>
          <w:jc w:val="center"/>
        </w:trPr>
        <w:tc>
          <w:tcPr>
            <w:tcW w:w="1080" w:type="dxa"/>
            <w:shd w:val="clear" w:color="auto" w:fill="CCCCCC"/>
            <w:noWrap/>
            <w:hideMark/>
          </w:tcPr>
          <w:p w14:paraId="4F80051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w:t>
            </w:r>
          </w:p>
        </w:tc>
        <w:tc>
          <w:tcPr>
            <w:tcW w:w="810" w:type="dxa"/>
            <w:shd w:val="clear" w:color="auto" w:fill="CCCCCC"/>
            <w:noWrap/>
            <w:hideMark/>
          </w:tcPr>
          <w:p w14:paraId="7D4FF38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w:t>
            </w:r>
          </w:p>
        </w:tc>
        <w:tc>
          <w:tcPr>
            <w:tcW w:w="1260" w:type="dxa"/>
            <w:shd w:val="clear" w:color="auto" w:fill="CCCCCC"/>
            <w:noWrap/>
            <w:hideMark/>
          </w:tcPr>
          <w:p w14:paraId="7F3EA0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Nail</w:t>
            </w:r>
          </w:p>
        </w:tc>
        <w:tc>
          <w:tcPr>
            <w:tcW w:w="630" w:type="dxa"/>
            <w:shd w:val="clear" w:color="auto" w:fill="CCCCCC"/>
            <w:noWrap/>
            <w:hideMark/>
          </w:tcPr>
          <w:p w14:paraId="20A9681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w:t>
            </w:r>
          </w:p>
        </w:tc>
      </w:tr>
      <w:tr w:rsidR="00283344" w:rsidRPr="00B90FA7" w14:paraId="5F3DFC7E" w14:textId="77777777" w:rsidTr="00B90FA7">
        <w:trPr>
          <w:trHeight w:val="336"/>
          <w:jc w:val="center"/>
        </w:trPr>
        <w:tc>
          <w:tcPr>
            <w:tcW w:w="1080" w:type="dxa"/>
            <w:shd w:val="clear" w:color="auto" w:fill="auto"/>
            <w:noWrap/>
            <w:hideMark/>
          </w:tcPr>
          <w:p w14:paraId="10F7350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NCH</w:t>
            </w:r>
          </w:p>
        </w:tc>
        <w:tc>
          <w:tcPr>
            <w:tcW w:w="810" w:type="dxa"/>
            <w:shd w:val="clear" w:color="auto" w:fill="auto"/>
            <w:noWrap/>
            <w:hideMark/>
          </w:tcPr>
          <w:p w14:paraId="76B96E9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NĈ</w:t>
            </w:r>
          </w:p>
        </w:tc>
        <w:tc>
          <w:tcPr>
            <w:tcW w:w="1260" w:type="dxa"/>
            <w:shd w:val="clear" w:color="auto" w:fill="auto"/>
            <w:noWrap/>
            <w:hideMark/>
          </w:tcPr>
          <w:p w14:paraId="42D52B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fiNCH</w:t>
            </w:r>
          </w:p>
        </w:tc>
        <w:tc>
          <w:tcPr>
            <w:tcW w:w="630" w:type="dxa"/>
            <w:shd w:val="clear" w:color="auto" w:fill="auto"/>
            <w:noWrap/>
            <w:hideMark/>
          </w:tcPr>
          <w:p w14:paraId="06E6CC73"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ntʃ</w:t>
            </w:r>
          </w:p>
        </w:tc>
      </w:tr>
      <w:tr w:rsidR="00283344" w:rsidRPr="00B90FA7" w14:paraId="0A8C9FC4" w14:textId="77777777" w:rsidTr="00B90FA7">
        <w:trPr>
          <w:trHeight w:val="336"/>
          <w:jc w:val="center"/>
        </w:trPr>
        <w:tc>
          <w:tcPr>
            <w:tcW w:w="1080" w:type="dxa"/>
            <w:shd w:val="clear" w:color="auto" w:fill="CCCCCC"/>
            <w:noWrap/>
            <w:hideMark/>
          </w:tcPr>
          <w:p w14:paraId="680C47C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NJ</w:t>
            </w:r>
          </w:p>
        </w:tc>
        <w:tc>
          <w:tcPr>
            <w:tcW w:w="810" w:type="dxa"/>
            <w:shd w:val="clear" w:color="auto" w:fill="CCCCCC"/>
            <w:noWrap/>
            <w:hideMark/>
          </w:tcPr>
          <w:p w14:paraId="3A29E373"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NJ</w:t>
            </w:r>
          </w:p>
        </w:tc>
        <w:tc>
          <w:tcPr>
            <w:tcW w:w="1260" w:type="dxa"/>
            <w:shd w:val="clear" w:color="auto" w:fill="CCCCCC"/>
            <w:noWrap/>
            <w:hideMark/>
          </w:tcPr>
          <w:p w14:paraId="740783E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niNJa</w:t>
            </w:r>
          </w:p>
        </w:tc>
        <w:tc>
          <w:tcPr>
            <w:tcW w:w="630" w:type="dxa"/>
            <w:shd w:val="clear" w:color="auto" w:fill="CCCCCC"/>
            <w:noWrap/>
            <w:hideMark/>
          </w:tcPr>
          <w:p w14:paraId="5F5CEA12"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5DA5A319" w14:textId="77777777" w:rsidTr="00B90FA7">
        <w:trPr>
          <w:trHeight w:val="336"/>
          <w:jc w:val="center"/>
        </w:trPr>
        <w:tc>
          <w:tcPr>
            <w:tcW w:w="1080" w:type="dxa"/>
            <w:shd w:val="clear" w:color="auto" w:fill="auto"/>
            <w:noWrap/>
            <w:hideMark/>
          </w:tcPr>
          <w:p w14:paraId="4FD9D2E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NS</w:t>
            </w:r>
          </w:p>
        </w:tc>
        <w:tc>
          <w:tcPr>
            <w:tcW w:w="810" w:type="dxa"/>
            <w:shd w:val="clear" w:color="auto" w:fill="auto"/>
            <w:noWrap/>
            <w:hideMark/>
          </w:tcPr>
          <w:p w14:paraId="727CEAA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NS</w:t>
            </w:r>
          </w:p>
        </w:tc>
        <w:tc>
          <w:tcPr>
            <w:tcW w:w="1260" w:type="dxa"/>
            <w:shd w:val="clear" w:color="auto" w:fill="auto"/>
            <w:noWrap/>
            <w:hideMark/>
          </w:tcPr>
          <w:p w14:paraId="3D437A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oNCe</w:t>
            </w:r>
          </w:p>
        </w:tc>
        <w:tc>
          <w:tcPr>
            <w:tcW w:w="630" w:type="dxa"/>
            <w:shd w:val="clear" w:color="auto" w:fill="auto"/>
            <w:noWrap/>
            <w:hideMark/>
          </w:tcPr>
          <w:p w14:paraId="60C0C07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n(t)s</w:t>
            </w:r>
          </w:p>
        </w:tc>
      </w:tr>
      <w:tr w:rsidR="00283344" w:rsidRPr="00B90FA7" w14:paraId="02906D33" w14:textId="77777777" w:rsidTr="00B90FA7">
        <w:trPr>
          <w:trHeight w:val="336"/>
          <w:jc w:val="center"/>
        </w:trPr>
        <w:tc>
          <w:tcPr>
            <w:tcW w:w="1080" w:type="dxa"/>
            <w:shd w:val="clear" w:color="auto" w:fill="CCCCCC"/>
            <w:noWrap/>
            <w:hideMark/>
          </w:tcPr>
          <w:p w14:paraId="366EE38E"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lastRenderedPageBreak/>
              <w:t>NT</w:t>
            </w:r>
          </w:p>
        </w:tc>
        <w:tc>
          <w:tcPr>
            <w:tcW w:w="810" w:type="dxa"/>
            <w:shd w:val="clear" w:color="auto" w:fill="CCCCCC"/>
            <w:noWrap/>
            <w:hideMark/>
          </w:tcPr>
          <w:p w14:paraId="571C808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NT</w:t>
            </w:r>
          </w:p>
        </w:tc>
        <w:tc>
          <w:tcPr>
            <w:tcW w:w="1260" w:type="dxa"/>
            <w:shd w:val="clear" w:color="auto" w:fill="CCCCCC"/>
            <w:noWrap/>
            <w:hideMark/>
          </w:tcPr>
          <w:p w14:paraId="7B7B688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paNT</w:t>
            </w:r>
          </w:p>
        </w:tc>
        <w:tc>
          <w:tcPr>
            <w:tcW w:w="630" w:type="dxa"/>
            <w:shd w:val="clear" w:color="auto" w:fill="CCCCCC"/>
            <w:noWrap/>
            <w:hideMark/>
          </w:tcPr>
          <w:p w14:paraId="4865C0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ntʃ</w:t>
            </w:r>
          </w:p>
        </w:tc>
      </w:tr>
      <w:tr w:rsidR="00283344" w:rsidRPr="00B90FA7" w14:paraId="7C05A195" w14:textId="77777777" w:rsidTr="00B90FA7">
        <w:trPr>
          <w:trHeight w:val="336"/>
          <w:jc w:val="center"/>
        </w:trPr>
        <w:tc>
          <w:tcPr>
            <w:tcW w:w="1080" w:type="dxa"/>
            <w:shd w:val="clear" w:color="auto" w:fill="auto"/>
            <w:noWrap/>
            <w:hideMark/>
          </w:tcPr>
          <w:p w14:paraId="79B9FBB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w:t>
            </w:r>
          </w:p>
        </w:tc>
        <w:tc>
          <w:tcPr>
            <w:tcW w:w="810" w:type="dxa"/>
            <w:shd w:val="clear" w:color="auto" w:fill="auto"/>
            <w:noWrap/>
            <w:hideMark/>
          </w:tcPr>
          <w:p w14:paraId="6EFA928B"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NZ</w:t>
            </w:r>
          </w:p>
        </w:tc>
        <w:tc>
          <w:tcPr>
            <w:tcW w:w="1260" w:type="dxa"/>
            <w:shd w:val="clear" w:color="auto" w:fill="auto"/>
            <w:noWrap/>
            <w:hideMark/>
          </w:tcPr>
          <w:p w14:paraId="1DD4C107"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caNS</w:t>
            </w:r>
          </w:p>
        </w:tc>
        <w:tc>
          <w:tcPr>
            <w:tcW w:w="630" w:type="dxa"/>
            <w:shd w:val="clear" w:color="auto" w:fill="auto"/>
            <w:noWrap/>
            <w:hideMark/>
          </w:tcPr>
          <w:p w14:paraId="05FDFDF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 xml:space="preserve">nz </w:t>
            </w:r>
          </w:p>
        </w:tc>
      </w:tr>
      <w:tr w:rsidR="00283344" w:rsidRPr="00B90FA7" w14:paraId="5207ABCA" w14:textId="77777777" w:rsidTr="00B90FA7">
        <w:trPr>
          <w:trHeight w:val="336"/>
          <w:jc w:val="center"/>
        </w:trPr>
        <w:tc>
          <w:tcPr>
            <w:tcW w:w="1080" w:type="dxa"/>
            <w:shd w:val="clear" w:color="auto" w:fill="CCCCCC"/>
            <w:noWrap/>
            <w:hideMark/>
          </w:tcPr>
          <w:p w14:paraId="7F14C6B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NZH</w:t>
            </w:r>
          </w:p>
        </w:tc>
        <w:tc>
          <w:tcPr>
            <w:tcW w:w="810" w:type="dxa"/>
            <w:shd w:val="clear" w:color="auto" w:fill="CCCCCC"/>
            <w:noWrap/>
            <w:hideMark/>
          </w:tcPr>
          <w:p w14:paraId="5B174DF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NŹ</w:t>
            </w:r>
          </w:p>
        </w:tc>
        <w:tc>
          <w:tcPr>
            <w:tcW w:w="1260" w:type="dxa"/>
            <w:shd w:val="clear" w:color="auto" w:fill="CCCCCC"/>
            <w:noWrap/>
            <w:hideMark/>
          </w:tcPr>
          <w:p w14:paraId="2817CD1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eNGineer</w:t>
            </w:r>
          </w:p>
        </w:tc>
        <w:tc>
          <w:tcPr>
            <w:tcW w:w="630" w:type="dxa"/>
            <w:shd w:val="clear" w:color="auto" w:fill="CCCCCC"/>
            <w:noWrap/>
            <w:hideMark/>
          </w:tcPr>
          <w:p w14:paraId="3423873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n(d)ʒ</w:t>
            </w:r>
          </w:p>
        </w:tc>
      </w:tr>
      <w:tr w:rsidR="00283344" w:rsidRPr="00B90FA7" w14:paraId="027B2A65" w14:textId="77777777" w:rsidTr="00B90FA7">
        <w:trPr>
          <w:trHeight w:val="336"/>
          <w:jc w:val="center"/>
        </w:trPr>
        <w:tc>
          <w:tcPr>
            <w:tcW w:w="1080" w:type="dxa"/>
            <w:shd w:val="clear" w:color="auto" w:fill="auto"/>
            <w:noWrap/>
            <w:hideMark/>
          </w:tcPr>
          <w:p w14:paraId="0B56378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w:t>
            </w:r>
          </w:p>
        </w:tc>
        <w:tc>
          <w:tcPr>
            <w:tcW w:w="810" w:type="dxa"/>
            <w:shd w:val="clear" w:color="auto" w:fill="auto"/>
            <w:noWrap/>
            <w:hideMark/>
          </w:tcPr>
          <w:p w14:paraId="059E0DE5"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P</w:t>
            </w:r>
          </w:p>
        </w:tc>
        <w:tc>
          <w:tcPr>
            <w:tcW w:w="1260" w:type="dxa"/>
            <w:shd w:val="clear" w:color="auto" w:fill="auto"/>
            <w:noWrap/>
            <w:hideMark/>
          </w:tcPr>
          <w:p w14:paraId="1B87AC5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Pet</w:t>
            </w:r>
          </w:p>
        </w:tc>
        <w:tc>
          <w:tcPr>
            <w:tcW w:w="630" w:type="dxa"/>
            <w:shd w:val="clear" w:color="auto" w:fill="auto"/>
            <w:noWrap/>
            <w:hideMark/>
          </w:tcPr>
          <w:p w14:paraId="3EEC18A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w:t>
            </w:r>
          </w:p>
        </w:tc>
      </w:tr>
      <w:tr w:rsidR="00283344" w:rsidRPr="00B90FA7" w14:paraId="3B6674A1" w14:textId="77777777" w:rsidTr="00B90FA7">
        <w:trPr>
          <w:trHeight w:val="336"/>
          <w:jc w:val="center"/>
        </w:trPr>
        <w:tc>
          <w:tcPr>
            <w:tcW w:w="1080" w:type="dxa"/>
            <w:shd w:val="clear" w:color="auto" w:fill="CCCCCC"/>
            <w:noWrap/>
            <w:hideMark/>
          </w:tcPr>
          <w:p w14:paraId="4A16291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PL</w:t>
            </w:r>
          </w:p>
        </w:tc>
        <w:tc>
          <w:tcPr>
            <w:tcW w:w="810" w:type="dxa"/>
            <w:shd w:val="clear" w:color="auto" w:fill="CCCCCC"/>
            <w:noWrap/>
            <w:hideMark/>
          </w:tcPr>
          <w:p w14:paraId="4F339E1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Ṗ</w:t>
            </w:r>
          </w:p>
        </w:tc>
        <w:tc>
          <w:tcPr>
            <w:tcW w:w="1260" w:type="dxa"/>
            <w:shd w:val="clear" w:color="auto" w:fill="CCCCCC"/>
            <w:noWrap/>
            <w:hideMark/>
          </w:tcPr>
          <w:p w14:paraId="0A43D7E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PLaid</w:t>
            </w:r>
          </w:p>
        </w:tc>
        <w:tc>
          <w:tcPr>
            <w:tcW w:w="630" w:type="dxa"/>
            <w:shd w:val="clear" w:color="auto" w:fill="CCCCCC"/>
            <w:noWrap/>
            <w:hideMark/>
          </w:tcPr>
          <w:p w14:paraId="67BF928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pl</w:t>
            </w:r>
          </w:p>
        </w:tc>
      </w:tr>
      <w:tr w:rsidR="00283344" w:rsidRPr="00B90FA7" w14:paraId="62318C81" w14:textId="77777777" w:rsidTr="00B90FA7">
        <w:trPr>
          <w:trHeight w:val="336"/>
          <w:jc w:val="center"/>
        </w:trPr>
        <w:tc>
          <w:tcPr>
            <w:tcW w:w="1080" w:type="dxa"/>
            <w:shd w:val="clear" w:color="auto" w:fill="auto"/>
            <w:noWrap/>
            <w:hideMark/>
          </w:tcPr>
          <w:p w14:paraId="649527EB"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PR</w:t>
            </w:r>
          </w:p>
        </w:tc>
        <w:tc>
          <w:tcPr>
            <w:tcW w:w="810" w:type="dxa"/>
            <w:shd w:val="clear" w:color="auto" w:fill="auto"/>
            <w:noWrap/>
            <w:hideMark/>
          </w:tcPr>
          <w:p w14:paraId="49293DA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Ṕ</w:t>
            </w:r>
          </w:p>
        </w:tc>
        <w:tc>
          <w:tcPr>
            <w:tcW w:w="1260" w:type="dxa"/>
            <w:shd w:val="clear" w:color="auto" w:fill="auto"/>
            <w:noWrap/>
            <w:hideMark/>
          </w:tcPr>
          <w:p w14:paraId="4E2E52D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PRetty</w:t>
            </w:r>
          </w:p>
        </w:tc>
        <w:tc>
          <w:tcPr>
            <w:tcW w:w="630" w:type="dxa"/>
            <w:shd w:val="clear" w:color="auto" w:fill="auto"/>
            <w:noWrap/>
            <w:hideMark/>
          </w:tcPr>
          <w:p w14:paraId="622C8D31"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pr</w:t>
            </w:r>
          </w:p>
        </w:tc>
      </w:tr>
      <w:tr w:rsidR="00283344" w:rsidRPr="00B90FA7" w14:paraId="0372408C" w14:textId="77777777" w:rsidTr="00B90FA7">
        <w:trPr>
          <w:trHeight w:val="336"/>
          <w:jc w:val="center"/>
        </w:trPr>
        <w:tc>
          <w:tcPr>
            <w:tcW w:w="1080" w:type="dxa"/>
            <w:shd w:val="clear" w:color="auto" w:fill="CCCCCC"/>
            <w:noWrap/>
            <w:hideMark/>
          </w:tcPr>
          <w:p w14:paraId="21E82CC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w:t>
            </w:r>
          </w:p>
        </w:tc>
        <w:tc>
          <w:tcPr>
            <w:tcW w:w="810" w:type="dxa"/>
            <w:shd w:val="clear" w:color="auto" w:fill="CCCCCC"/>
            <w:noWrap/>
            <w:hideMark/>
          </w:tcPr>
          <w:p w14:paraId="630B523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Q</w:t>
            </w:r>
          </w:p>
        </w:tc>
        <w:tc>
          <w:tcPr>
            <w:tcW w:w="1260" w:type="dxa"/>
            <w:shd w:val="clear" w:color="auto" w:fill="CCCCCC"/>
            <w:noWrap/>
            <w:hideMark/>
          </w:tcPr>
          <w:p w14:paraId="445E0C7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Queen</w:t>
            </w:r>
          </w:p>
        </w:tc>
        <w:tc>
          <w:tcPr>
            <w:tcW w:w="630" w:type="dxa"/>
            <w:shd w:val="clear" w:color="auto" w:fill="CCCCCC"/>
            <w:noWrap/>
            <w:hideMark/>
          </w:tcPr>
          <w:p w14:paraId="67109D5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w:t>
            </w:r>
          </w:p>
        </w:tc>
      </w:tr>
      <w:tr w:rsidR="00283344" w:rsidRPr="00B90FA7" w14:paraId="4F2ADAE1" w14:textId="77777777" w:rsidTr="00B90FA7">
        <w:trPr>
          <w:trHeight w:val="336"/>
          <w:jc w:val="center"/>
        </w:trPr>
        <w:tc>
          <w:tcPr>
            <w:tcW w:w="1080" w:type="dxa"/>
            <w:shd w:val="clear" w:color="auto" w:fill="auto"/>
            <w:noWrap/>
            <w:hideMark/>
          </w:tcPr>
          <w:p w14:paraId="5122F813"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QL</w:t>
            </w:r>
          </w:p>
        </w:tc>
        <w:tc>
          <w:tcPr>
            <w:tcW w:w="810" w:type="dxa"/>
            <w:shd w:val="clear" w:color="auto" w:fill="auto"/>
            <w:noWrap/>
            <w:hideMark/>
          </w:tcPr>
          <w:p w14:paraId="4593DA1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Ờ</w:t>
            </w:r>
          </w:p>
        </w:tc>
        <w:tc>
          <w:tcPr>
            <w:tcW w:w="1260" w:type="dxa"/>
            <w:shd w:val="clear" w:color="auto" w:fill="auto"/>
            <w:noWrap/>
            <w:hideMark/>
          </w:tcPr>
          <w:p w14:paraId="5422F22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GLad</w:t>
            </w:r>
          </w:p>
        </w:tc>
        <w:tc>
          <w:tcPr>
            <w:tcW w:w="630" w:type="dxa"/>
            <w:shd w:val="clear" w:color="auto" w:fill="auto"/>
            <w:noWrap/>
            <w:hideMark/>
          </w:tcPr>
          <w:p w14:paraId="5BB1CD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ql</w:t>
            </w:r>
          </w:p>
        </w:tc>
      </w:tr>
      <w:tr w:rsidR="00283344" w:rsidRPr="00B90FA7" w14:paraId="637F9A78" w14:textId="77777777" w:rsidTr="00B90FA7">
        <w:trPr>
          <w:trHeight w:val="336"/>
          <w:jc w:val="center"/>
        </w:trPr>
        <w:tc>
          <w:tcPr>
            <w:tcW w:w="1080" w:type="dxa"/>
            <w:shd w:val="clear" w:color="auto" w:fill="CCCCCC"/>
            <w:noWrap/>
            <w:hideMark/>
          </w:tcPr>
          <w:p w14:paraId="3A1BBC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QR</w:t>
            </w:r>
          </w:p>
        </w:tc>
        <w:tc>
          <w:tcPr>
            <w:tcW w:w="810" w:type="dxa"/>
            <w:shd w:val="clear" w:color="auto" w:fill="CCCCCC"/>
            <w:noWrap/>
            <w:hideMark/>
          </w:tcPr>
          <w:p w14:paraId="5519C2B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Ợ</w:t>
            </w:r>
          </w:p>
        </w:tc>
        <w:tc>
          <w:tcPr>
            <w:tcW w:w="1260" w:type="dxa"/>
            <w:shd w:val="clear" w:color="auto" w:fill="CCCCCC"/>
            <w:noWrap/>
            <w:hideMark/>
          </w:tcPr>
          <w:p w14:paraId="5850147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GRate</w:t>
            </w:r>
          </w:p>
        </w:tc>
        <w:tc>
          <w:tcPr>
            <w:tcW w:w="630" w:type="dxa"/>
            <w:shd w:val="clear" w:color="auto" w:fill="CCCCCC"/>
            <w:noWrap/>
            <w:hideMark/>
          </w:tcPr>
          <w:p w14:paraId="132DEA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qr</w:t>
            </w:r>
          </w:p>
        </w:tc>
      </w:tr>
      <w:tr w:rsidR="00283344" w:rsidRPr="00B90FA7" w14:paraId="4597D2C7" w14:textId="77777777" w:rsidTr="00B90FA7">
        <w:trPr>
          <w:trHeight w:val="336"/>
          <w:jc w:val="center"/>
        </w:trPr>
        <w:tc>
          <w:tcPr>
            <w:tcW w:w="1080" w:type="dxa"/>
            <w:shd w:val="clear" w:color="auto" w:fill="auto"/>
            <w:noWrap/>
            <w:hideMark/>
          </w:tcPr>
          <w:p w14:paraId="3155E0E9"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w:t>
            </w:r>
          </w:p>
        </w:tc>
        <w:tc>
          <w:tcPr>
            <w:tcW w:w="810" w:type="dxa"/>
            <w:shd w:val="clear" w:color="auto" w:fill="auto"/>
            <w:noWrap/>
            <w:hideMark/>
          </w:tcPr>
          <w:p w14:paraId="46A21306"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R</w:t>
            </w:r>
          </w:p>
        </w:tc>
        <w:tc>
          <w:tcPr>
            <w:tcW w:w="1260" w:type="dxa"/>
            <w:shd w:val="clear" w:color="auto" w:fill="auto"/>
            <w:noWrap/>
            <w:hideMark/>
          </w:tcPr>
          <w:p w14:paraId="52C0B8D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Raid</w:t>
            </w:r>
          </w:p>
        </w:tc>
        <w:tc>
          <w:tcPr>
            <w:tcW w:w="630" w:type="dxa"/>
            <w:shd w:val="clear" w:color="auto" w:fill="auto"/>
            <w:noWrap/>
            <w:hideMark/>
          </w:tcPr>
          <w:p w14:paraId="46805DB5"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r</w:t>
            </w:r>
          </w:p>
        </w:tc>
      </w:tr>
      <w:tr w:rsidR="00283344" w:rsidRPr="00B90FA7" w14:paraId="1DA19968" w14:textId="77777777" w:rsidTr="00B90FA7">
        <w:trPr>
          <w:trHeight w:val="336"/>
          <w:jc w:val="center"/>
        </w:trPr>
        <w:tc>
          <w:tcPr>
            <w:tcW w:w="1080" w:type="dxa"/>
            <w:shd w:val="clear" w:color="auto" w:fill="CCCCCC"/>
            <w:noWrap/>
            <w:hideMark/>
          </w:tcPr>
          <w:p w14:paraId="6C7DF6F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w:t>
            </w:r>
          </w:p>
        </w:tc>
        <w:tc>
          <w:tcPr>
            <w:tcW w:w="810" w:type="dxa"/>
            <w:shd w:val="clear" w:color="auto" w:fill="CCCCCC"/>
            <w:noWrap/>
            <w:hideMark/>
          </w:tcPr>
          <w:p w14:paraId="3777E69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S</w:t>
            </w:r>
          </w:p>
        </w:tc>
        <w:tc>
          <w:tcPr>
            <w:tcW w:w="1260" w:type="dxa"/>
            <w:shd w:val="clear" w:color="auto" w:fill="CCCCCC"/>
            <w:noWrap/>
            <w:hideMark/>
          </w:tcPr>
          <w:p w14:paraId="0DD67472"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Sing</w:t>
            </w:r>
          </w:p>
        </w:tc>
        <w:tc>
          <w:tcPr>
            <w:tcW w:w="630" w:type="dxa"/>
            <w:shd w:val="clear" w:color="auto" w:fill="CCCCCC"/>
            <w:noWrap/>
            <w:hideMark/>
          </w:tcPr>
          <w:p w14:paraId="773DEC5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w:t>
            </w:r>
          </w:p>
        </w:tc>
      </w:tr>
      <w:tr w:rsidR="00283344" w:rsidRPr="00B90FA7" w14:paraId="0CDC00CD" w14:textId="77777777" w:rsidTr="00B90FA7">
        <w:trPr>
          <w:trHeight w:val="336"/>
          <w:jc w:val="center"/>
        </w:trPr>
        <w:tc>
          <w:tcPr>
            <w:tcW w:w="1080" w:type="dxa"/>
            <w:shd w:val="clear" w:color="auto" w:fill="auto"/>
            <w:noWrap/>
            <w:hideMark/>
          </w:tcPr>
          <w:p w14:paraId="5B86FAB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SH</w:t>
            </w:r>
          </w:p>
        </w:tc>
        <w:tc>
          <w:tcPr>
            <w:tcW w:w="810" w:type="dxa"/>
            <w:shd w:val="clear" w:color="auto" w:fill="auto"/>
            <w:noWrap/>
            <w:hideMark/>
          </w:tcPr>
          <w:p w14:paraId="644DAA8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Ś</w:t>
            </w:r>
          </w:p>
        </w:tc>
        <w:tc>
          <w:tcPr>
            <w:tcW w:w="1260" w:type="dxa"/>
            <w:shd w:val="clear" w:color="auto" w:fill="auto"/>
            <w:noWrap/>
            <w:hideMark/>
          </w:tcPr>
          <w:p w14:paraId="1292F72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SHut</w:t>
            </w:r>
          </w:p>
        </w:tc>
        <w:tc>
          <w:tcPr>
            <w:tcW w:w="630" w:type="dxa"/>
            <w:shd w:val="clear" w:color="auto" w:fill="auto"/>
            <w:noWrap/>
            <w:hideMark/>
          </w:tcPr>
          <w:p w14:paraId="2B202FF1"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ʃ</w:t>
            </w:r>
          </w:p>
        </w:tc>
      </w:tr>
      <w:tr w:rsidR="00283344" w:rsidRPr="00B90FA7" w14:paraId="0BD2D953" w14:textId="77777777" w:rsidTr="00B90FA7">
        <w:trPr>
          <w:trHeight w:val="336"/>
          <w:jc w:val="center"/>
        </w:trPr>
        <w:tc>
          <w:tcPr>
            <w:tcW w:w="1080" w:type="dxa"/>
            <w:shd w:val="clear" w:color="auto" w:fill="CCCCCC"/>
            <w:noWrap/>
            <w:hideMark/>
          </w:tcPr>
          <w:p w14:paraId="6F17808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w:t>
            </w:r>
          </w:p>
        </w:tc>
        <w:tc>
          <w:tcPr>
            <w:tcW w:w="810" w:type="dxa"/>
            <w:shd w:val="clear" w:color="auto" w:fill="CCCCCC"/>
            <w:noWrap/>
            <w:hideMark/>
          </w:tcPr>
          <w:p w14:paraId="73AB976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T</w:t>
            </w:r>
          </w:p>
        </w:tc>
        <w:tc>
          <w:tcPr>
            <w:tcW w:w="1260" w:type="dxa"/>
            <w:shd w:val="clear" w:color="auto" w:fill="CCCCCC"/>
            <w:noWrap/>
            <w:hideMark/>
          </w:tcPr>
          <w:p w14:paraId="18DB75A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Tool</w:t>
            </w:r>
          </w:p>
        </w:tc>
        <w:tc>
          <w:tcPr>
            <w:tcW w:w="630" w:type="dxa"/>
            <w:shd w:val="clear" w:color="auto" w:fill="CCCCCC"/>
            <w:noWrap/>
            <w:hideMark/>
          </w:tcPr>
          <w:p w14:paraId="363E370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w:t>
            </w:r>
          </w:p>
        </w:tc>
      </w:tr>
      <w:tr w:rsidR="00283344" w:rsidRPr="00B90FA7" w14:paraId="54986625" w14:textId="77777777" w:rsidTr="00B90FA7">
        <w:trPr>
          <w:trHeight w:val="336"/>
          <w:jc w:val="center"/>
        </w:trPr>
        <w:tc>
          <w:tcPr>
            <w:tcW w:w="1080" w:type="dxa"/>
            <w:shd w:val="clear" w:color="auto" w:fill="auto"/>
            <w:noWrap/>
            <w:hideMark/>
          </w:tcPr>
          <w:p w14:paraId="32E7F25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TL</w:t>
            </w:r>
          </w:p>
        </w:tc>
        <w:tc>
          <w:tcPr>
            <w:tcW w:w="810" w:type="dxa"/>
            <w:shd w:val="clear" w:color="auto" w:fill="auto"/>
            <w:noWrap/>
            <w:hideMark/>
          </w:tcPr>
          <w:p w14:paraId="07489507"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Ṫ</w:t>
            </w:r>
          </w:p>
        </w:tc>
        <w:tc>
          <w:tcPr>
            <w:tcW w:w="1260" w:type="dxa"/>
            <w:shd w:val="clear" w:color="auto" w:fill="auto"/>
            <w:noWrap/>
            <w:hideMark/>
          </w:tcPr>
          <w:p w14:paraId="0689E17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TLaloc</w:t>
            </w:r>
          </w:p>
        </w:tc>
        <w:tc>
          <w:tcPr>
            <w:tcW w:w="630" w:type="dxa"/>
            <w:shd w:val="clear" w:color="auto" w:fill="auto"/>
            <w:noWrap/>
            <w:hideMark/>
          </w:tcPr>
          <w:p w14:paraId="729B8DB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tl</w:t>
            </w:r>
          </w:p>
        </w:tc>
      </w:tr>
      <w:tr w:rsidR="00283344" w:rsidRPr="00B90FA7" w14:paraId="64BBE681" w14:textId="77777777" w:rsidTr="00B90FA7">
        <w:trPr>
          <w:trHeight w:val="336"/>
          <w:jc w:val="center"/>
        </w:trPr>
        <w:tc>
          <w:tcPr>
            <w:tcW w:w="1080" w:type="dxa"/>
            <w:shd w:val="clear" w:color="auto" w:fill="CCCCCC"/>
            <w:noWrap/>
            <w:hideMark/>
          </w:tcPr>
          <w:p w14:paraId="759369F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TS</w:t>
            </w:r>
          </w:p>
        </w:tc>
        <w:tc>
          <w:tcPr>
            <w:tcW w:w="810" w:type="dxa"/>
            <w:shd w:val="clear" w:color="auto" w:fill="CCCCCC"/>
            <w:noWrap/>
            <w:hideMark/>
          </w:tcPr>
          <w:p w14:paraId="3355F2DE"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Ṯ</w:t>
            </w:r>
          </w:p>
        </w:tc>
        <w:tc>
          <w:tcPr>
            <w:tcW w:w="1260" w:type="dxa"/>
            <w:shd w:val="clear" w:color="auto" w:fill="CCCCCC"/>
            <w:noWrap/>
            <w:hideMark/>
          </w:tcPr>
          <w:p w14:paraId="0352EE1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CaTS</w:t>
            </w:r>
          </w:p>
        </w:tc>
        <w:tc>
          <w:tcPr>
            <w:tcW w:w="630" w:type="dxa"/>
            <w:shd w:val="clear" w:color="auto" w:fill="CCCCCC"/>
            <w:noWrap/>
            <w:hideMark/>
          </w:tcPr>
          <w:p w14:paraId="1F85A29B"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tɕ</w:t>
            </w:r>
          </w:p>
        </w:tc>
      </w:tr>
      <w:tr w:rsidR="00283344" w:rsidRPr="00B90FA7" w14:paraId="4032F402" w14:textId="77777777" w:rsidTr="00B90FA7">
        <w:trPr>
          <w:trHeight w:val="336"/>
          <w:jc w:val="center"/>
        </w:trPr>
        <w:tc>
          <w:tcPr>
            <w:tcW w:w="1080" w:type="dxa"/>
            <w:shd w:val="clear" w:color="auto" w:fill="auto"/>
            <w:noWrap/>
            <w:hideMark/>
          </w:tcPr>
          <w:p w14:paraId="1786DDA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w:t>
            </w:r>
          </w:p>
        </w:tc>
        <w:tc>
          <w:tcPr>
            <w:tcW w:w="810" w:type="dxa"/>
            <w:shd w:val="clear" w:color="auto" w:fill="auto"/>
            <w:noWrap/>
            <w:hideMark/>
          </w:tcPr>
          <w:p w14:paraId="2BF2DE29"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V</w:t>
            </w:r>
          </w:p>
        </w:tc>
        <w:tc>
          <w:tcPr>
            <w:tcW w:w="1260" w:type="dxa"/>
            <w:shd w:val="clear" w:color="auto" w:fill="auto"/>
            <w:noWrap/>
            <w:hideMark/>
          </w:tcPr>
          <w:p w14:paraId="1F419A1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Victor</w:t>
            </w:r>
          </w:p>
        </w:tc>
        <w:tc>
          <w:tcPr>
            <w:tcW w:w="630" w:type="dxa"/>
            <w:shd w:val="clear" w:color="auto" w:fill="auto"/>
            <w:noWrap/>
            <w:hideMark/>
          </w:tcPr>
          <w:p w14:paraId="32C16456"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w:t>
            </w:r>
          </w:p>
        </w:tc>
      </w:tr>
      <w:tr w:rsidR="00283344" w:rsidRPr="00B90FA7" w14:paraId="71C01381" w14:textId="77777777" w:rsidTr="00B90FA7">
        <w:trPr>
          <w:trHeight w:val="336"/>
          <w:jc w:val="center"/>
        </w:trPr>
        <w:tc>
          <w:tcPr>
            <w:tcW w:w="1080" w:type="dxa"/>
            <w:shd w:val="clear" w:color="auto" w:fill="CCCCCC"/>
            <w:noWrap/>
            <w:hideMark/>
          </w:tcPr>
          <w:p w14:paraId="7DC7D67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VL</w:t>
            </w:r>
          </w:p>
        </w:tc>
        <w:tc>
          <w:tcPr>
            <w:tcW w:w="810" w:type="dxa"/>
            <w:shd w:val="clear" w:color="auto" w:fill="CCCCCC"/>
            <w:noWrap/>
            <w:hideMark/>
          </w:tcPr>
          <w:p w14:paraId="767BF9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Ṿ</w:t>
            </w:r>
          </w:p>
        </w:tc>
        <w:tc>
          <w:tcPr>
            <w:tcW w:w="1260" w:type="dxa"/>
            <w:shd w:val="clear" w:color="auto" w:fill="CCCCCC"/>
            <w:noWrap/>
            <w:hideMark/>
          </w:tcPr>
          <w:p w14:paraId="0D2A6A6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VLand</w:t>
            </w:r>
          </w:p>
        </w:tc>
        <w:tc>
          <w:tcPr>
            <w:tcW w:w="630" w:type="dxa"/>
            <w:shd w:val="clear" w:color="auto" w:fill="CCCCCC"/>
            <w:noWrap/>
            <w:hideMark/>
          </w:tcPr>
          <w:p w14:paraId="2F41289E"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vl</w:t>
            </w:r>
          </w:p>
        </w:tc>
      </w:tr>
      <w:tr w:rsidR="00283344" w:rsidRPr="00B90FA7" w14:paraId="20287C3D" w14:textId="77777777" w:rsidTr="00B90FA7">
        <w:trPr>
          <w:trHeight w:val="336"/>
          <w:jc w:val="center"/>
        </w:trPr>
        <w:tc>
          <w:tcPr>
            <w:tcW w:w="1080" w:type="dxa"/>
            <w:shd w:val="clear" w:color="auto" w:fill="auto"/>
            <w:noWrap/>
            <w:hideMark/>
          </w:tcPr>
          <w:p w14:paraId="70B94175"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VR</w:t>
            </w:r>
          </w:p>
        </w:tc>
        <w:tc>
          <w:tcPr>
            <w:tcW w:w="810" w:type="dxa"/>
            <w:shd w:val="clear" w:color="auto" w:fill="auto"/>
            <w:noWrap/>
            <w:hideMark/>
          </w:tcPr>
          <w:p w14:paraId="0E11209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Ṽ</w:t>
            </w:r>
          </w:p>
        </w:tc>
        <w:tc>
          <w:tcPr>
            <w:tcW w:w="1260" w:type="dxa"/>
            <w:shd w:val="clear" w:color="auto" w:fill="auto"/>
            <w:noWrap/>
            <w:hideMark/>
          </w:tcPr>
          <w:p w14:paraId="421CEB4C"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Vroom</w:t>
            </w:r>
          </w:p>
        </w:tc>
        <w:tc>
          <w:tcPr>
            <w:tcW w:w="630" w:type="dxa"/>
            <w:shd w:val="clear" w:color="auto" w:fill="auto"/>
            <w:noWrap/>
            <w:hideMark/>
          </w:tcPr>
          <w:p w14:paraId="6A7B884A"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vr</w:t>
            </w:r>
          </w:p>
        </w:tc>
      </w:tr>
      <w:tr w:rsidR="00283344" w:rsidRPr="00B90FA7" w14:paraId="17F3D5EE" w14:textId="77777777" w:rsidTr="00B90FA7">
        <w:trPr>
          <w:trHeight w:val="336"/>
          <w:jc w:val="center"/>
        </w:trPr>
        <w:tc>
          <w:tcPr>
            <w:tcW w:w="1080" w:type="dxa"/>
            <w:shd w:val="clear" w:color="auto" w:fill="CCCCCC"/>
            <w:noWrap/>
            <w:hideMark/>
          </w:tcPr>
          <w:p w14:paraId="4C330594"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Y</w:t>
            </w:r>
          </w:p>
        </w:tc>
        <w:tc>
          <w:tcPr>
            <w:tcW w:w="810" w:type="dxa"/>
            <w:shd w:val="clear" w:color="auto" w:fill="CCCCCC"/>
            <w:noWrap/>
            <w:hideMark/>
          </w:tcPr>
          <w:p w14:paraId="5C69DB4D"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Y</w:t>
            </w:r>
          </w:p>
        </w:tc>
        <w:tc>
          <w:tcPr>
            <w:tcW w:w="1260" w:type="dxa"/>
            <w:shd w:val="clear" w:color="auto" w:fill="CCCCCC"/>
            <w:noWrap/>
            <w:hideMark/>
          </w:tcPr>
          <w:p w14:paraId="640EFF5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Yellow</w:t>
            </w:r>
          </w:p>
        </w:tc>
        <w:tc>
          <w:tcPr>
            <w:tcW w:w="630" w:type="dxa"/>
            <w:shd w:val="clear" w:color="auto" w:fill="CCCCCC"/>
            <w:noWrap/>
            <w:hideMark/>
          </w:tcPr>
          <w:p w14:paraId="2E65F1A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j</w:t>
            </w:r>
          </w:p>
        </w:tc>
      </w:tr>
      <w:tr w:rsidR="00283344" w:rsidRPr="00B90FA7" w14:paraId="5D79FDCB" w14:textId="77777777" w:rsidTr="00B90FA7">
        <w:trPr>
          <w:trHeight w:val="336"/>
          <w:jc w:val="center"/>
        </w:trPr>
        <w:tc>
          <w:tcPr>
            <w:tcW w:w="1080" w:type="dxa"/>
            <w:shd w:val="clear" w:color="auto" w:fill="auto"/>
            <w:noWrap/>
            <w:hideMark/>
          </w:tcPr>
          <w:p w14:paraId="0062CB8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 </w:t>
            </w:r>
          </w:p>
        </w:tc>
        <w:tc>
          <w:tcPr>
            <w:tcW w:w="810" w:type="dxa"/>
            <w:shd w:val="clear" w:color="auto" w:fill="auto"/>
            <w:noWrap/>
            <w:hideMark/>
          </w:tcPr>
          <w:p w14:paraId="6926B92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Z</w:t>
            </w:r>
          </w:p>
        </w:tc>
        <w:tc>
          <w:tcPr>
            <w:tcW w:w="1260" w:type="dxa"/>
            <w:shd w:val="clear" w:color="auto" w:fill="auto"/>
            <w:noWrap/>
            <w:hideMark/>
          </w:tcPr>
          <w:p w14:paraId="0D9924F3"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Zing</w:t>
            </w:r>
          </w:p>
        </w:tc>
        <w:tc>
          <w:tcPr>
            <w:tcW w:w="630" w:type="dxa"/>
            <w:shd w:val="clear" w:color="auto" w:fill="auto"/>
            <w:noWrap/>
            <w:hideMark/>
          </w:tcPr>
          <w:p w14:paraId="472B26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w:t>
            </w:r>
          </w:p>
        </w:tc>
      </w:tr>
      <w:tr w:rsidR="00283344" w:rsidRPr="00B90FA7" w14:paraId="2FD25D77" w14:textId="77777777" w:rsidTr="00B90FA7">
        <w:trPr>
          <w:trHeight w:val="336"/>
          <w:jc w:val="center"/>
        </w:trPr>
        <w:tc>
          <w:tcPr>
            <w:tcW w:w="1080" w:type="dxa"/>
            <w:shd w:val="clear" w:color="auto" w:fill="CCCCCC"/>
            <w:noWrap/>
            <w:hideMark/>
          </w:tcPr>
          <w:p w14:paraId="2C0A4C7C"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ZH</w:t>
            </w:r>
          </w:p>
        </w:tc>
        <w:tc>
          <w:tcPr>
            <w:tcW w:w="810" w:type="dxa"/>
            <w:shd w:val="clear" w:color="auto" w:fill="CCCCCC"/>
            <w:noWrap/>
            <w:hideMark/>
          </w:tcPr>
          <w:p w14:paraId="2224EE9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Ź</w:t>
            </w:r>
          </w:p>
        </w:tc>
        <w:tc>
          <w:tcPr>
            <w:tcW w:w="1260" w:type="dxa"/>
            <w:shd w:val="clear" w:color="auto" w:fill="CCCCCC"/>
            <w:noWrap/>
            <w:hideMark/>
          </w:tcPr>
          <w:p w14:paraId="7DE0E905"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TreaSure</w:t>
            </w:r>
          </w:p>
        </w:tc>
        <w:tc>
          <w:tcPr>
            <w:tcW w:w="630" w:type="dxa"/>
            <w:shd w:val="clear" w:color="auto" w:fill="CCCCCC"/>
            <w:noWrap/>
            <w:hideMark/>
          </w:tcPr>
          <w:p w14:paraId="3858556F"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w:t>
            </w:r>
          </w:p>
        </w:tc>
      </w:tr>
      <w:tr w:rsidR="00283344" w:rsidRPr="00B90FA7" w14:paraId="3DAC1897" w14:textId="77777777" w:rsidTr="00B90FA7">
        <w:trPr>
          <w:trHeight w:val="336"/>
          <w:jc w:val="center"/>
        </w:trPr>
        <w:tc>
          <w:tcPr>
            <w:tcW w:w="1080" w:type="dxa"/>
            <w:shd w:val="clear" w:color="auto" w:fill="auto"/>
            <w:noWrap/>
            <w:hideMark/>
          </w:tcPr>
          <w:p w14:paraId="3458656A"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ZHD </w:t>
            </w:r>
          </w:p>
        </w:tc>
        <w:tc>
          <w:tcPr>
            <w:tcW w:w="810" w:type="dxa"/>
            <w:shd w:val="clear" w:color="auto" w:fill="auto"/>
            <w:noWrap/>
            <w:hideMark/>
          </w:tcPr>
          <w:p w14:paraId="3E375C6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Ž</w:t>
            </w:r>
          </w:p>
        </w:tc>
        <w:tc>
          <w:tcPr>
            <w:tcW w:w="1260" w:type="dxa"/>
            <w:shd w:val="clear" w:color="auto" w:fill="auto"/>
            <w:noWrap/>
            <w:hideMark/>
          </w:tcPr>
          <w:p w14:paraId="6CE11E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ZHDant</w:t>
            </w:r>
          </w:p>
        </w:tc>
        <w:tc>
          <w:tcPr>
            <w:tcW w:w="630" w:type="dxa"/>
            <w:shd w:val="clear" w:color="auto" w:fill="auto"/>
            <w:noWrap/>
            <w:hideMark/>
          </w:tcPr>
          <w:p w14:paraId="1351A177"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ʒd</w:t>
            </w:r>
          </w:p>
        </w:tc>
      </w:tr>
      <w:tr w:rsidR="00283344" w:rsidRPr="00B90FA7" w14:paraId="647E05FE" w14:textId="77777777" w:rsidTr="00B90FA7">
        <w:trPr>
          <w:trHeight w:val="336"/>
          <w:jc w:val="center"/>
        </w:trPr>
        <w:tc>
          <w:tcPr>
            <w:tcW w:w="1080" w:type="dxa"/>
            <w:shd w:val="clear" w:color="auto" w:fill="CCCCCC"/>
            <w:noWrap/>
            <w:hideMark/>
          </w:tcPr>
          <w:p w14:paraId="0E3821D7"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A</w:t>
            </w:r>
          </w:p>
        </w:tc>
        <w:tc>
          <w:tcPr>
            <w:tcW w:w="810" w:type="dxa"/>
            <w:shd w:val="clear" w:color="auto" w:fill="CCCCCC"/>
            <w:noWrap/>
            <w:hideMark/>
          </w:tcPr>
          <w:p w14:paraId="1A76E57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A</w:t>
            </w:r>
          </w:p>
        </w:tc>
        <w:tc>
          <w:tcPr>
            <w:tcW w:w="1260" w:type="dxa"/>
            <w:shd w:val="clear" w:color="auto" w:fill="CCCCCC"/>
            <w:noWrap/>
            <w:hideMark/>
          </w:tcPr>
          <w:p w14:paraId="5E4CB33B"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dOck</w:t>
            </w:r>
          </w:p>
        </w:tc>
        <w:tc>
          <w:tcPr>
            <w:tcW w:w="630" w:type="dxa"/>
            <w:shd w:val="clear" w:color="auto" w:fill="CCCCCC"/>
            <w:noWrap/>
            <w:hideMark/>
          </w:tcPr>
          <w:p w14:paraId="3F84CB7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ɒ</w:t>
            </w:r>
          </w:p>
        </w:tc>
      </w:tr>
      <w:tr w:rsidR="00283344" w:rsidRPr="00B90FA7" w14:paraId="4EA00E9F" w14:textId="77777777" w:rsidTr="00B90FA7">
        <w:trPr>
          <w:trHeight w:val="336"/>
          <w:jc w:val="center"/>
        </w:trPr>
        <w:tc>
          <w:tcPr>
            <w:tcW w:w="1080" w:type="dxa"/>
            <w:shd w:val="clear" w:color="auto" w:fill="auto"/>
            <w:noWrap/>
            <w:hideMark/>
          </w:tcPr>
          <w:p w14:paraId="51B8CDD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E</w:t>
            </w:r>
          </w:p>
        </w:tc>
        <w:tc>
          <w:tcPr>
            <w:tcW w:w="810" w:type="dxa"/>
            <w:shd w:val="clear" w:color="auto" w:fill="auto"/>
            <w:noWrap/>
            <w:hideMark/>
          </w:tcPr>
          <w:p w14:paraId="39BDB8E0"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E</w:t>
            </w:r>
          </w:p>
        </w:tc>
        <w:tc>
          <w:tcPr>
            <w:tcW w:w="1260" w:type="dxa"/>
            <w:shd w:val="clear" w:color="auto" w:fill="auto"/>
            <w:noWrap/>
            <w:hideMark/>
          </w:tcPr>
          <w:p w14:paraId="3E6A48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gEt</w:t>
            </w:r>
          </w:p>
        </w:tc>
        <w:tc>
          <w:tcPr>
            <w:tcW w:w="630" w:type="dxa"/>
            <w:shd w:val="clear" w:color="auto" w:fill="auto"/>
            <w:noWrap/>
            <w:hideMark/>
          </w:tcPr>
          <w:p w14:paraId="0E64DDDD"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ɛ</w:t>
            </w:r>
          </w:p>
        </w:tc>
      </w:tr>
      <w:tr w:rsidR="00283344" w:rsidRPr="00B90FA7" w14:paraId="0C560295" w14:textId="77777777" w:rsidTr="00B90FA7">
        <w:trPr>
          <w:trHeight w:val="336"/>
          <w:jc w:val="center"/>
        </w:trPr>
        <w:tc>
          <w:tcPr>
            <w:tcW w:w="1080" w:type="dxa"/>
            <w:shd w:val="clear" w:color="auto" w:fill="CCCCCC"/>
            <w:noWrap/>
            <w:hideMark/>
          </w:tcPr>
          <w:p w14:paraId="6D5DD176"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w:t>
            </w:r>
          </w:p>
        </w:tc>
        <w:tc>
          <w:tcPr>
            <w:tcW w:w="810" w:type="dxa"/>
            <w:shd w:val="clear" w:color="auto" w:fill="CCCCCC"/>
            <w:noWrap/>
            <w:hideMark/>
          </w:tcPr>
          <w:p w14:paraId="433984B1"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I</w:t>
            </w:r>
          </w:p>
        </w:tc>
        <w:tc>
          <w:tcPr>
            <w:tcW w:w="1260" w:type="dxa"/>
            <w:shd w:val="clear" w:color="auto" w:fill="CCCCCC"/>
            <w:noWrap/>
            <w:hideMark/>
          </w:tcPr>
          <w:p w14:paraId="10A458A4"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kIt</w:t>
            </w:r>
          </w:p>
        </w:tc>
        <w:tc>
          <w:tcPr>
            <w:tcW w:w="630" w:type="dxa"/>
            <w:shd w:val="clear" w:color="auto" w:fill="CCCCCC"/>
            <w:noWrap/>
            <w:hideMark/>
          </w:tcPr>
          <w:p w14:paraId="0BE932FE"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ɪ</w:t>
            </w:r>
          </w:p>
        </w:tc>
      </w:tr>
      <w:tr w:rsidR="00283344" w:rsidRPr="00B90FA7" w14:paraId="5B0EB7BE" w14:textId="77777777" w:rsidTr="00B90FA7">
        <w:trPr>
          <w:trHeight w:val="336"/>
          <w:jc w:val="center"/>
        </w:trPr>
        <w:tc>
          <w:tcPr>
            <w:tcW w:w="1080" w:type="dxa"/>
            <w:shd w:val="clear" w:color="auto" w:fill="auto"/>
            <w:noWrap/>
            <w:hideMark/>
          </w:tcPr>
          <w:p w14:paraId="5AADCC7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IA</w:t>
            </w:r>
          </w:p>
        </w:tc>
        <w:tc>
          <w:tcPr>
            <w:tcW w:w="810" w:type="dxa"/>
            <w:shd w:val="clear" w:color="auto" w:fill="auto"/>
            <w:noWrap/>
            <w:hideMark/>
          </w:tcPr>
          <w:p w14:paraId="5889F63A"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Ĩ</w:t>
            </w:r>
          </w:p>
        </w:tc>
        <w:tc>
          <w:tcPr>
            <w:tcW w:w="1260" w:type="dxa"/>
            <w:shd w:val="clear" w:color="auto" w:fill="auto"/>
            <w:noWrap/>
            <w:hideMark/>
          </w:tcPr>
          <w:p w14:paraId="3FB7F8B8"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YAnk</w:t>
            </w:r>
          </w:p>
        </w:tc>
        <w:tc>
          <w:tcPr>
            <w:tcW w:w="630" w:type="dxa"/>
            <w:shd w:val="clear" w:color="auto" w:fill="auto"/>
            <w:noWrap/>
            <w:hideMark/>
          </w:tcPr>
          <w:p w14:paraId="0FCD8908"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jæ</w:t>
            </w:r>
          </w:p>
        </w:tc>
      </w:tr>
      <w:tr w:rsidR="00283344" w:rsidRPr="00B90FA7" w14:paraId="7851B64A" w14:textId="77777777" w:rsidTr="00B90FA7">
        <w:trPr>
          <w:trHeight w:val="336"/>
          <w:jc w:val="center"/>
        </w:trPr>
        <w:tc>
          <w:tcPr>
            <w:tcW w:w="1080" w:type="dxa"/>
            <w:shd w:val="clear" w:color="auto" w:fill="CCCCCC"/>
            <w:noWrap/>
            <w:hideMark/>
          </w:tcPr>
          <w:p w14:paraId="5EABEAEF"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IE</w:t>
            </w:r>
          </w:p>
        </w:tc>
        <w:tc>
          <w:tcPr>
            <w:tcW w:w="810" w:type="dxa"/>
            <w:shd w:val="clear" w:color="auto" w:fill="CCCCCC"/>
            <w:noWrap/>
            <w:hideMark/>
          </w:tcPr>
          <w:p w14:paraId="0460B6C8"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Ī</w:t>
            </w:r>
          </w:p>
        </w:tc>
        <w:tc>
          <w:tcPr>
            <w:tcW w:w="1260" w:type="dxa"/>
            <w:shd w:val="clear" w:color="auto" w:fill="CCCCCC"/>
            <w:noWrap/>
            <w:hideMark/>
          </w:tcPr>
          <w:p w14:paraId="0D50D5F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lAYer</w:t>
            </w:r>
          </w:p>
        </w:tc>
        <w:tc>
          <w:tcPr>
            <w:tcW w:w="630" w:type="dxa"/>
            <w:shd w:val="clear" w:color="auto" w:fill="CCCCCC"/>
            <w:noWrap/>
            <w:hideMark/>
          </w:tcPr>
          <w:p w14:paraId="712D7796"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eɪ</w:t>
            </w:r>
          </w:p>
        </w:tc>
      </w:tr>
      <w:tr w:rsidR="00283344" w:rsidRPr="00B90FA7" w14:paraId="2ED18B82" w14:textId="77777777" w:rsidTr="00B90FA7">
        <w:trPr>
          <w:trHeight w:val="336"/>
          <w:jc w:val="center"/>
        </w:trPr>
        <w:tc>
          <w:tcPr>
            <w:tcW w:w="1080" w:type="dxa"/>
            <w:shd w:val="clear" w:color="auto" w:fill="auto"/>
            <w:noWrap/>
            <w:hideMark/>
          </w:tcPr>
          <w:p w14:paraId="71CB3E60"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O</w:t>
            </w:r>
          </w:p>
        </w:tc>
        <w:tc>
          <w:tcPr>
            <w:tcW w:w="810" w:type="dxa"/>
            <w:shd w:val="clear" w:color="auto" w:fill="auto"/>
            <w:noWrap/>
            <w:hideMark/>
          </w:tcPr>
          <w:p w14:paraId="1D24CEB4"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O</w:t>
            </w:r>
          </w:p>
        </w:tc>
        <w:tc>
          <w:tcPr>
            <w:tcW w:w="1260" w:type="dxa"/>
            <w:shd w:val="clear" w:color="auto" w:fill="auto"/>
            <w:noWrap/>
            <w:hideMark/>
          </w:tcPr>
          <w:p w14:paraId="281AA389"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gO</w:t>
            </w:r>
          </w:p>
        </w:tc>
        <w:tc>
          <w:tcPr>
            <w:tcW w:w="630" w:type="dxa"/>
            <w:shd w:val="clear" w:color="auto" w:fill="auto"/>
            <w:noWrap/>
            <w:hideMark/>
          </w:tcPr>
          <w:p w14:paraId="210097F0"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ō</w:t>
            </w:r>
          </w:p>
        </w:tc>
      </w:tr>
      <w:tr w:rsidR="00283344" w:rsidRPr="00B90FA7" w14:paraId="2637ADD5" w14:textId="77777777" w:rsidTr="00B90FA7">
        <w:trPr>
          <w:trHeight w:val="336"/>
          <w:jc w:val="center"/>
        </w:trPr>
        <w:tc>
          <w:tcPr>
            <w:tcW w:w="1080" w:type="dxa"/>
            <w:shd w:val="clear" w:color="auto" w:fill="CCCCCC"/>
            <w:noWrap/>
            <w:hideMark/>
          </w:tcPr>
          <w:p w14:paraId="37E1D258"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R (semi)</w:t>
            </w:r>
          </w:p>
        </w:tc>
        <w:tc>
          <w:tcPr>
            <w:tcW w:w="810" w:type="dxa"/>
            <w:shd w:val="clear" w:color="auto" w:fill="CCCCCC"/>
            <w:noWrap/>
            <w:hideMark/>
          </w:tcPr>
          <w:p w14:paraId="6D4F44D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Ř</w:t>
            </w:r>
          </w:p>
        </w:tc>
        <w:tc>
          <w:tcPr>
            <w:tcW w:w="1260" w:type="dxa"/>
            <w:shd w:val="clear" w:color="auto" w:fill="CCCCCC"/>
            <w:noWrap/>
            <w:hideMark/>
          </w:tcPr>
          <w:p w14:paraId="151017BD"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wORk</w:t>
            </w:r>
          </w:p>
        </w:tc>
        <w:tc>
          <w:tcPr>
            <w:tcW w:w="630" w:type="dxa"/>
            <w:shd w:val="clear" w:color="auto" w:fill="CCCCCC"/>
            <w:noWrap/>
            <w:hideMark/>
          </w:tcPr>
          <w:p w14:paraId="256B736C"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ɝ</w:t>
            </w:r>
          </w:p>
        </w:tc>
      </w:tr>
      <w:tr w:rsidR="00283344" w:rsidRPr="00B90FA7" w14:paraId="3D321A5A" w14:textId="77777777" w:rsidTr="00B90FA7">
        <w:trPr>
          <w:trHeight w:val="336"/>
          <w:jc w:val="center"/>
        </w:trPr>
        <w:tc>
          <w:tcPr>
            <w:tcW w:w="1080" w:type="dxa"/>
            <w:shd w:val="clear" w:color="auto" w:fill="auto"/>
            <w:noWrap/>
            <w:hideMark/>
          </w:tcPr>
          <w:p w14:paraId="411495AD" w14:textId="77777777" w:rsidR="00E76A85" w:rsidRPr="00B90FA7" w:rsidRDefault="00E76A85" w:rsidP="00B90FA7">
            <w:pPr>
              <w:spacing w:after="0" w:line="240" w:lineRule="auto"/>
              <w:rPr>
                <w:rFonts w:ascii="Arial" w:hAnsi="Arial" w:cs="Arial"/>
                <w:b/>
                <w:bCs/>
                <w:color w:val="000000"/>
                <w:sz w:val="18"/>
                <w:szCs w:val="18"/>
              </w:rPr>
            </w:pPr>
            <w:r w:rsidRPr="00B90FA7">
              <w:rPr>
                <w:rFonts w:ascii="Arial" w:hAnsi="Arial" w:cs="Arial"/>
                <w:b/>
                <w:bCs/>
                <w:color w:val="000000"/>
                <w:sz w:val="18"/>
                <w:szCs w:val="18"/>
              </w:rPr>
              <w:t xml:space="preserve"> ' (glottal)</w:t>
            </w:r>
          </w:p>
        </w:tc>
        <w:tc>
          <w:tcPr>
            <w:tcW w:w="810" w:type="dxa"/>
            <w:shd w:val="clear" w:color="auto" w:fill="auto"/>
            <w:noWrap/>
            <w:hideMark/>
          </w:tcPr>
          <w:p w14:paraId="4DBEEAC2" w14:textId="77777777" w:rsidR="00E76A85" w:rsidRPr="00B90FA7" w:rsidRDefault="00E76A85" w:rsidP="00B90FA7">
            <w:pPr>
              <w:spacing w:after="0" w:line="240" w:lineRule="auto"/>
              <w:rPr>
                <w:rFonts w:ascii="ZhoGlyph" w:hAnsi="ZhoGlyph" w:cs="Calibri"/>
                <w:color w:val="000000"/>
                <w:sz w:val="18"/>
                <w:szCs w:val="18"/>
              </w:rPr>
            </w:pPr>
            <w:r w:rsidRPr="00B90FA7">
              <w:rPr>
                <w:rFonts w:ascii="ZhoGlyph" w:hAnsi="ZhoGlyph" w:cs="Calibri"/>
                <w:color w:val="000000"/>
                <w:sz w:val="18"/>
                <w:szCs w:val="18"/>
              </w:rPr>
              <w:t>'</w:t>
            </w:r>
          </w:p>
        </w:tc>
        <w:tc>
          <w:tcPr>
            <w:tcW w:w="1260" w:type="dxa"/>
            <w:shd w:val="clear" w:color="auto" w:fill="auto"/>
            <w:noWrap/>
            <w:hideMark/>
          </w:tcPr>
          <w:p w14:paraId="3040F74F" w14:textId="77777777" w:rsidR="00E76A85" w:rsidRPr="00B90FA7" w:rsidRDefault="00E76A85" w:rsidP="00B90FA7">
            <w:pPr>
              <w:spacing w:after="0" w:line="240" w:lineRule="auto"/>
              <w:rPr>
                <w:rFonts w:ascii="Arial" w:hAnsi="Arial" w:cs="Arial"/>
                <w:color w:val="000000"/>
                <w:sz w:val="18"/>
                <w:szCs w:val="18"/>
              </w:rPr>
            </w:pPr>
            <w:r w:rsidRPr="00B90FA7">
              <w:rPr>
                <w:rFonts w:ascii="Arial" w:hAnsi="Arial" w:cs="Arial"/>
                <w:color w:val="000000"/>
                <w:sz w:val="18"/>
                <w:szCs w:val="18"/>
              </w:rPr>
              <w:t>botT'le</w:t>
            </w:r>
          </w:p>
        </w:tc>
        <w:tc>
          <w:tcPr>
            <w:tcW w:w="630" w:type="dxa"/>
            <w:shd w:val="clear" w:color="auto" w:fill="auto"/>
            <w:noWrap/>
            <w:hideMark/>
          </w:tcPr>
          <w:p w14:paraId="475C5B94" w14:textId="77777777" w:rsidR="00E76A85" w:rsidRPr="00B90FA7" w:rsidRDefault="00E76A85" w:rsidP="00B90FA7">
            <w:pPr>
              <w:spacing w:after="0" w:line="240" w:lineRule="auto"/>
              <w:rPr>
                <w:rFonts w:ascii="Arial" w:hAnsi="Arial" w:cs="Arial"/>
                <w:color w:val="202122"/>
                <w:sz w:val="18"/>
                <w:szCs w:val="18"/>
              </w:rPr>
            </w:pPr>
            <w:r w:rsidRPr="00B90FA7">
              <w:rPr>
                <w:rFonts w:ascii="Arial" w:hAnsi="Arial" w:cs="Arial"/>
                <w:color w:val="202122"/>
                <w:sz w:val="18"/>
                <w:szCs w:val="18"/>
              </w:rPr>
              <w:t>ʔ</w:t>
            </w:r>
          </w:p>
        </w:tc>
      </w:tr>
    </w:tbl>
    <w:p w14:paraId="1E051974" w14:textId="5C3D11DF" w:rsidR="003E2693" w:rsidRPr="003E2693" w:rsidRDefault="003E2693" w:rsidP="00FF2D7F">
      <w:pPr>
        <w:rPr>
          <w:rFonts w:ascii="Cambria" w:hAnsi="Cambria"/>
        </w:rPr>
        <w:sectPr w:rsidR="003E2693" w:rsidRPr="003E2693" w:rsidSect="00E76A85">
          <w:pgSz w:w="7920" w:h="12240" w:code="6"/>
          <w:pgMar w:top="720" w:right="720" w:bottom="720" w:left="720" w:header="144" w:footer="144" w:gutter="0"/>
          <w:pgNumType w:fmt="lowerRoman"/>
          <w:cols w:space="720"/>
          <w:noEndnote/>
          <w:docGrid w:linePitch="299"/>
        </w:sectPr>
      </w:pPr>
    </w:p>
    <w:p w14:paraId="19F48F9F" w14:textId="095F37F1" w:rsidR="005741A4" w:rsidRPr="005741A4" w:rsidRDefault="005741A4" w:rsidP="005741A4">
      <w:pPr>
        <w:pStyle w:val="Heading1"/>
        <w:jc w:val="center"/>
        <w:rPr>
          <w:rFonts w:ascii="ZhoGlyph" w:hAnsi="ZhoGlyph"/>
        </w:rPr>
      </w:pPr>
      <w:bookmarkStart w:id="5" w:name="_Toc110928973"/>
      <w:r>
        <w:rPr>
          <w:rFonts w:ascii="ZhoGlyph" w:hAnsi="ZhoGlyph"/>
        </w:rPr>
        <w:lastRenderedPageBreak/>
        <w:t>A</w:t>
      </w:r>
      <w:bookmarkEnd w:id="5"/>
    </w:p>
    <w:p w14:paraId="7FE646D3" w14:textId="77777777" w:rsidR="005741A4" w:rsidRDefault="005741A4" w:rsidP="00614E56">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C7FD2A" w14:textId="3BFF5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ABAVNOMAKI</w:t>
      </w:r>
      <w:r w:rsidR="00885592">
        <w:rPr>
          <w:rFonts w:ascii="Courier New" w:hAnsi="Courier New" w:cs="Courier New"/>
          <w:sz w:val="16"/>
          <w:szCs w:val="16"/>
        </w:rPr>
        <w:t xml:space="preserve">, </w:t>
      </w:r>
      <w:r w:rsidRPr="00885592">
        <w:rPr>
          <w:rFonts w:ascii="Courier New" w:hAnsi="Courier New" w:cs="Courier New"/>
          <w:sz w:val="16"/>
          <w:szCs w:val="16"/>
        </w:rPr>
        <w:t>truck; lorry</w:t>
      </w:r>
    </w:p>
    <w:p w14:paraId="2C481B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14FCF" w14:textId="5F2E0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abradlnad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491E">
        <w:rPr>
          <w:rFonts w:ascii="ZhoGlyph" w:hAnsi="ZhoGlyph" w:cs="Courier New"/>
          <w:sz w:val="16"/>
          <w:szCs w:val="16"/>
        </w:rPr>
        <w:t>A</w:t>
      </w:r>
      <w:r w:rsidR="0059491E">
        <w:rPr>
          <w:rFonts w:ascii="ZhoGlyph" w:hAnsi="ZhoGlyph" w:cs="Courier New"/>
          <w:sz w:val="16"/>
          <w:szCs w:val="16"/>
        </w:rPr>
        <w:t>Ḅ</w:t>
      </w:r>
      <w:r w:rsidRPr="0059491E">
        <w:rPr>
          <w:rFonts w:ascii="ZhoGlyph" w:hAnsi="ZhoGlyph" w:cs="Courier New"/>
          <w:sz w:val="16"/>
          <w:szCs w:val="16"/>
        </w:rPr>
        <w:t>A</w:t>
      </w:r>
      <w:r w:rsidR="0059491E">
        <w:rPr>
          <w:rFonts w:ascii="ZhoGlyph" w:hAnsi="ZhoGlyph" w:cs="Courier New"/>
          <w:sz w:val="16"/>
          <w:szCs w:val="16"/>
        </w:rPr>
        <w:t>Ḋ</w:t>
      </w:r>
      <w:r w:rsidRPr="0059491E">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money; credits</w:t>
      </w:r>
    </w:p>
    <w:p w14:paraId="7B6F93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8A3813" w14:textId="74DE8A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321EB">
        <w:rPr>
          <w:rFonts w:ascii="ZhoGlyph" w:hAnsi="ZhoGlyph" w:cs="Courier New"/>
          <w:sz w:val="16"/>
          <w:szCs w:val="16"/>
        </w:rPr>
        <w:t>A</w:t>
      </w:r>
      <w:r w:rsidR="000321EB">
        <w:rPr>
          <w:rFonts w:ascii="ZhoGlyph" w:hAnsi="ZhoGlyph" w:cs="Courier New"/>
          <w:sz w:val="16"/>
          <w:szCs w:val="16"/>
        </w:rPr>
        <w:t>ḄŘ</w:t>
      </w:r>
      <w:r w:rsidR="00885592">
        <w:rPr>
          <w:rFonts w:ascii="Courier New" w:hAnsi="Courier New" w:cs="Courier New"/>
          <w:sz w:val="16"/>
          <w:szCs w:val="16"/>
        </w:rPr>
        <w:t xml:space="preserve">, </w:t>
      </w:r>
      <w:r w:rsidRPr="00885592">
        <w:rPr>
          <w:rFonts w:ascii="Courier New" w:hAnsi="Courier New" w:cs="Courier New"/>
          <w:sz w:val="16"/>
          <w:szCs w:val="16"/>
        </w:rPr>
        <w:t>surprise</w:t>
      </w:r>
    </w:p>
    <w:p w14:paraId="0B95F0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279ABE" w14:textId="0B280BD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abrstia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AḄSTĨ</w:t>
      </w:r>
      <w:r w:rsidR="00885592">
        <w:rPr>
          <w:rFonts w:ascii="Courier New" w:hAnsi="Courier New" w:cs="Courier New"/>
          <w:sz w:val="16"/>
          <w:szCs w:val="16"/>
        </w:rPr>
        <w:t xml:space="preserve">, </w:t>
      </w:r>
      <w:r w:rsidRPr="00885592">
        <w:rPr>
          <w:rFonts w:ascii="Courier New" w:hAnsi="Courier New" w:cs="Courier New"/>
          <w:sz w:val="16"/>
          <w:szCs w:val="16"/>
        </w:rPr>
        <w:t>The abrstia is an analogue of Terran chickens but with fibrous feathers which can be woven into cloth and is known from fossil records and genetic studies to be a native Zhdant life form.</w:t>
      </w:r>
      <w:r w:rsidR="00885592">
        <w:rPr>
          <w:rFonts w:ascii="Courier New" w:hAnsi="Courier New" w:cs="Courier New"/>
          <w:sz w:val="16"/>
          <w:szCs w:val="16"/>
        </w:rPr>
        <w:t xml:space="preserve"> </w:t>
      </w:r>
    </w:p>
    <w:p w14:paraId="1A5A4C1C" w14:textId="0B3C73EC" w:rsidR="00E570CC"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37C9D3" w14:textId="6E71D729" w:rsidR="00E570CC" w:rsidRPr="00885592" w:rsidRDefault="00E570C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570CC">
        <w:rPr>
          <w:rFonts w:ascii="Courier New" w:hAnsi="Courier New" w:cs="Courier New"/>
          <w:b/>
          <w:bCs/>
          <w:sz w:val="16"/>
          <w:szCs w:val="16"/>
        </w:rPr>
        <w:t>abrstiapantli</w:t>
      </w:r>
      <w:r>
        <w:rPr>
          <w:rFonts w:ascii="Courier New" w:hAnsi="Courier New" w:cs="Courier New"/>
          <w:sz w:val="16"/>
          <w:szCs w:val="16"/>
        </w:rPr>
        <w:t xml:space="preserve">, noun, </w:t>
      </w:r>
      <w:r>
        <w:rPr>
          <w:rFonts w:ascii="ZhoGlyph" w:hAnsi="ZhoGlyph" w:cs="Courier New"/>
          <w:sz w:val="16"/>
          <w:szCs w:val="16"/>
        </w:rPr>
        <w:t>AḄSTĨPANṪI</w:t>
      </w:r>
      <w:r>
        <w:rPr>
          <w:rFonts w:ascii="Courier New" w:hAnsi="Courier New" w:cs="Courier New"/>
          <w:sz w:val="16"/>
          <w:szCs w:val="16"/>
        </w:rPr>
        <w:t>, breast (of poultry)</w:t>
      </w:r>
    </w:p>
    <w:p w14:paraId="146817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C7572" w14:textId="71CE3F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885592">
        <w:rPr>
          <w:rFonts w:ascii="Courier New" w:hAnsi="Courier New" w:cs="Courier New"/>
          <w:sz w:val="16"/>
          <w:szCs w:val="16"/>
        </w:rPr>
        <w:t xml:space="preserve">, </w:t>
      </w:r>
      <w:r w:rsidRPr="00885592">
        <w:rPr>
          <w:rFonts w:ascii="Courier New" w:hAnsi="Courier New" w:cs="Courier New"/>
          <w:sz w:val="16"/>
          <w:szCs w:val="16"/>
        </w:rPr>
        <w:t>medicine</w:t>
      </w:r>
    </w:p>
    <w:p w14:paraId="73E291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9D5C8" w14:textId="52B956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achablrshanj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321EB">
        <w:rPr>
          <w:rFonts w:ascii="ZhoGlyph" w:hAnsi="ZhoGlyph" w:cs="Courier New"/>
          <w:sz w:val="16"/>
          <w:szCs w:val="16"/>
        </w:rPr>
        <w:t>AĈAḂŘ</w:t>
      </w:r>
      <w:r w:rsidR="000321EB">
        <w:rPr>
          <w:rFonts w:ascii="ZhoGlyph" w:hAnsi="ZhoGlyph" w:cs="Courier New" w:hint="eastAsia"/>
          <w:sz w:val="16"/>
          <w:szCs w:val="16"/>
        </w:rPr>
        <w:t>Ś</w:t>
      </w:r>
      <w:r w:rsidR="000321EB">
        <w:rPr>
          <w:rFonts w:ascii="ZhoGlyph" w:hAnsi="ZhoGlyph" w:cs="Courier New"/>
          <w:sz w:val="16"/>
          <w:szCs w:val="16"/>
        </w:rPr>
        <w:t>ANJ</w:t>
      </w:r>
      <w:r w:rsidR="00885592">
        <w:rPr>
          <w:rFonts w:ascii="Courier New" w:hAnsi="Courier New" w:cs="Courier New"/>
          <w:sz w:val="16"/>
          <w:szCs w:val="16"/>
        </w:rPr>
        <w:t xml:space="preserve">, </w:t>
      </w:r>
      <w:r w:rsidRPr="00885592">
        <w:rPr>
          <w:rFonts w:ascii="Courier New" w:hAnsi="Courier New" w:cs="Courier New"/>
          <w:sz w:val="16"/>
          <w:szCs w:val="16"/>
        </w:rPr>
        <w:t>medicine cabinet</w:t>
      </w:r>
    </w:p>
    <w:p w14:paraId="6C8B43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945E9" w14:textId="688C92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AĈAN</w:t>
      </w:r>
      <w:r w:rsidR="00885592">
        <w:rPr>
          <w:rFonts w:ascii="Courier New" w:hAnsi="Courier New" w:cs="Courier New"/>
          <w:sz w:val="16"/>
          <w:szCs w:val="16"/>
        </w:rPr>
        <w:t xml:space="preserve">, </w:t>
      </w:r>
      <w:r w:rsidRPr="00885592">
        <w:rPr>
          <w:rFonts w:ascii="Courier New" w:hAnsi="Courier New" w:cs="Courier New"/>
          <w:sz w:val="16"/>
          <w:szCs w:val="16"/>
        </w:rPr>
        <w:t>hour</w:t>
      </w:r>
    </w:p>
    <w:p w14:paraId="541BC7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D45EFF" w14:textId="57C86E0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achane</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F106D9">
        <w:rPr>
          <w:rFonts w:ascii="ZhoGlyph" w:hAnsi="ZhoGlyph" w:cs="Courier New"/>
          <w:sz w:val="16"/>
          <w:szCs w:val="16"/>
        </w:rPr>
        <w:t>A</w:t>
      </w:r>
      <w:r w:rsidR="00F106D9">
        <w:rPr>
          <w:rFonts w:ascii="ZhoGlyph" w:hAnsi="ZhoGlyph" w:cs="Courier New"/>
          <w:sz w:val="16"/>
          <w:szCs w:val="16"/>
        </w:rPr>
        <w:t>Ĉ</w:t>
      </w:r>
      <w:r w:rsidRPr="00F106D9">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still</w:t>
      </w:r>
      <w:r w:rsidR="00885592">
        <w:rPr>
          <w:rFonts w:ascii="Courier New" w:hAnsi="Courier New" w:cs="Courier New"/>
          <w:sz w:val="16"/>
          <w:szCs w:val="16"/>
        </w:rPr>
        <w:t xml:space="preserve">, </w:t>
      </w:r>
      <w:r w:rsidRPr="00885592">
        <w:rPr>
          <w:rFonts w:ascii="Courier New" w:hAnsi="Courier New" w:cs="Courier New"/>
          <w:sz w:val="16"/>
          <w:szCs w:val="16"/>
        </w:rPr>
        <w:t>yet</w:t>
      </w:r>
      <w:r w:rsidR="00885592">
        <w:rPr>
          <w:rFonts w:ascii="Courier New" w:hAnsi="Courier New" w:cs="Courier New"/>
          <w:sz w:val="16"/>
          <w:szCs w:val="16"/>
        </w:rPr>
        <w:t>,</w:t>
      </w:r>
      <w:r w:rsidRPr="00885592">
        <w:rPr>
          <w:rFonts w:ascii="Courier New" w:hAnsi="Courier New" w:cs="Courier New"/>
          <w:sz w:val="16"/>
          <w:szCs w:val="16"/>
        </w:rPr>
        <w:t xml:space="preserve"> currently</w:t>
      </w:r>
    </w:p>
    <w:p w14:paraId="164D4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CE287" w14:textId="0A795F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achatlia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106D9">
        <w:rPr>
          <w:rFonts w:ascii="ZhoGlyph" w:hAnsi="ZhoGlyph" w:cs="Courier New"/>
          <w:sz w:val="16"/>
          <w:szCs w:val="16"/>
        </w:rPr>
        <w:t>AĈAṪĨ</w:t>
      </w:r>
      <w:r w:rsidR="00885592">
        <w:rPr>
          <w:rFonts w:ascii="Courier New" w:hAnsi="Courier New" w:cs="Courier New"/>
          <w:sz w:val="16"/>
          <w:szCs w:val="16"/>
        </w:rPr>
        <w:t xml:space="preserve">, </w:t>
      </w:r>
      <w:r w:rsidRPr="00885592">
        <w:rPr>
          <w:rFonts w:ascii="Courier New" w:hAnsi="Courier New" w:cs="Courier New"/>
          <w:sz w:val="16"/>
          <w:szCs w:val="16"/>
        </w:rPr>
        <w:t>short</w:t>
      </w:r>
    </w:p>
    <w:p w14:paraId="625B0E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489DA4" w14:textId="155FE54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achazhatli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AĈA</w:t>
      </w:r>
      <w:r w:rsidR="00F106D9">
        <w:rPr>
          <w:rFonts w:ascii="ZhoGlyph" w:hAnsi="ZhoGlyph" w:cs="Courier New" w:hint="eastAsia"/>
          <w:sz w:val="16"/>
          <w:szCs w:val="16"/>
        </w:rPr>
        <w:t>Ź</w:t>
      </w:r>
      <w:r w:rsidR="00F106D9">
        <w:rPr>
          <w:rFonts w:ascii="ZhoGlyph" w:hAnsi="ZhoGlyph" w:cs="Courier New"/>
          <w:sz w:val="16"/>
          <w:szCs w:val="16"/>
        </w:rPr>
        <w:t>AṪI</w:t>
      </w:r>
      <w:r w:rsidR="00885592">
        <w:rPr>
          <w:rFonts w:ascii="Courier New" w:hAnsi="Courier New" w:cs="Courier New"/>
          <w:sz w:val="16"/>
          <w:szCs w:val="16"/>
        </w:rPr>
        <w:t xml:space="preserve">, </w:t>
      </w:r>
      <w:r w:rsidRPr="00885592">
        <w:rPr>
          <w:rFonts w:ascii="Courier New" w:hAnsi="Courier New" w:cs="Courier New"/>
          <w:sz w:val="16"/>
          <w:szCs w:val="16"/>
        </w:rPr>
        <w:t>reeds</w:t>
      </w:r>
      <w:r w:rsidR="00F106D9">
        <w:rPr>
          <w:rFonts w:ascii="Courier New" w:hAnsi="Courier New" w:cs="Courier New"/>
          <w:sz w:val="16"/>
          <w:szCs w:val="16"/>
        </w:rPr>
        <w:t xml:space="preserve"> or</w:t>
      </w:r>
      <w:r w:rsidR="00885592">
        <w:rPr>
          <w:rFonts w:ascii="Courier New" w:hAnsi="Courier New" w:cs="Courier New"/>
          <w:sz w:val="16"/>
          <w:szCs w:val="16"/>
        </w:rPr>
        <w:t xml:space="preserve"> </w:t>
      </w:r>
      <w:r w:rsidRPr="00885592">
        <w:rPr>
          <w:rFonts w:ascii="Courier New" w:hAnsi="Courier New" w:cs="Courier New"/>
          <w:sz w:val="16"/>
          <w:szCs w:val="16"/>
        </w:rPr>
        <w:t>pond grass</w:t>
      </w:r>
    </w:p>
    <w:p w14:paraId="2ED485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64D7A1"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flour</w:t>
      </w:r>
      <w:r>
        <w:rPr>
          <w:rFonts w:ascii="Courier New" w:hAnsi="Courier New" w:cs="Courier New"/>
          <w:sz w:val="16"/>
          <w:szCs w:val="16"/>
        </w:rPr>
        <w:t>,</w:t>
      </w:r>
      <w:r w:rsidRPr="00885592">
        <w:rPr>
          <w:rFonts w:ascii="Courier New" w:hAnsi="Courier New" w:cs="Courier New"/>
          <w:sz w:val="16"/>
          <w:szCs w:val="16"/>
        </w:rPr>
        <w:t xml:space="preserve"> usually made from legumes or nuts</w:t>
      </w:r>
    </w:p>
    <w:p w14:paraId="37B0DB1C" w14:textId="77777777"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D28DAE" w14:textId="77777777" w:rsidR="00410713"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achieti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Pr>
          <w:rFonts w:ascii="ZhoGlyph" w:hAnsi="ZhoGlyph" w:cs="Courier New" w:hint="eastAsia"/>
          <w:sz w:val="16"/>
          <w:szCs w:val="16"/>
        </w:rPr>
        <w:t>Ī</w:t>
      </w:r>
      <w:r w:rsidRPr="0059491E">
        <w:rPr>
          <w:rFonts w:ascii="ZhoGlyph" w:hAnsi="ZhoGlyph" w:cs="Courier New"/>
          <w:sz w:val="16"/>
          <w:szCs w:val="16"/>
        </w:rPr>
        <w:t>TI</w:t>
      </w:r>
      <w:r>
        <w:rPr>
          <w:rFonts w:ascii="Courier New" w:hAnsi="Courier New" w:cs="Courier New"/>
          <w:sz w:val="16"/>
          <w:szCs w:val="16"/>
        </w:rPr>
        <w:t xml:space="preserve">, </w:t>
      </w:r>
      <w:r w:rsidRPr="00885592">
        <w:rPr>
          <w:rFonts w:ascii="Courier New" w:hAnsi="Courier New" w:cs="Courier New"/>
          <w:sz w:val="16"/>
          <w:szCs w:val="16"/>
        </w:rPr>
        <w:t>cooking oil</w:t>
      </w:r>
    </w:p>
    <w:p w14:paraId="229D4193" w14:textId="77777777" w:rsidR="00410713" w:rsidRPr="00885592" w:rsidRDefault="00410713" w:rsidP="00410713">
      <w:pPr>
        <w:widowControl w:val="0"/>
        <w:autoSpaceDE w:val="0"/>
        <w:autoSpaceDN w:val="0"/>
        <w:adjustRightInd w:val="0"/>
        <w:spacing w:after="0" w:line="240" w:lineRule="auto"/>
        <w:contextualSpacing/>
        <w:rPr>
          <w:rFonts w:ascii="Courier New" w:hAnsi="Courier New" w:cs="Courier New"/>
          <w:sz w:val="16"/>
          <w:szCs w:val="16"/>
        </w:rPr>
      </w:pPr>
    </w:p>
    <w:p w14:paraId="2A145E6C" w14:textId="38F67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AĈĨKĨ</w:t>
      </w:r>
      <w:r w:rsidR="00885592">
        <w:rPr>
          <w:rFonts w:ascii="Courier New" w:hAnsi="Courier New" w:cs="Courier New"/>
          <w:sz w:val="16"/>
          <w:szCs w:val="16"/>
        </w:rPr>
        <w:t xml:space="preserve">, </w:t>
      </w:r>
      <w:r w:rsidRPr="00885592">
        <w:rPr>
          <w:rFonts w:ascii="Courier New" w:hAnsi="Courier New" w:cs="Courier New"/>
          <w:sz w:val="16"/>
          <w:szCs w:val="16"/>
        </w:rPr>
        <w:t>jacket</w:t>
      </w:r>
      <w:r w:rsidR="00F106D9">
        <w:rPr>
          <w:rFonts w:ascii="Courier New" w:hAnsi="Courier New" w:cs="Courier New"/>
          <w:sz w:val="16"/>
          <w:szCs w:val="16"/>
        </w:rPr>
        <w:t xml:space="preserve"> or</w:t>
      </w:r>
      <w:r w:rsidRPr="00885592">
        <w:rPr>
          <w:rFonts w:ascii="Courier New" w:hAnsi="Courier New" w:cs="Courier New"/>
          <w:sz w:val="16"/>
          <w:szCs w:val="16"/>
        </w:rPr>
        <w:t xml:space="preserve"> waistcoat</w:t>
      </w:r>
    </w:p>
    <w:p w14:paraId="6A7713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3F6CA5" w14:textId="0D98E84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achitsle'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106D9">
        <w:rPr>
          <w:rFonts w:ascii="ZhoGlyph" w:hAnsi="ZhoGlyph" w:cs="Courier New"/>
          <w:sz w:val="16"/>
          <w:szCs w:val="16"/>
        </w:rPr>
        <w:t>AĈIṮLE</w:t>
      </w:r>
      <w:r w:rsidR="00F106D9">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collide</w:t>
      </w:r>
    </w:p>
    <w:p w14:paraId="1D37F9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EF53E" w14:textId="2A098CC3" w:rsidR="000A69A3" w:rsidRPr="00885592"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achitzi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F106D9">
        <w:rPr>
          <w:rFonts w:ascii="ZhoGlyph" w:hAnsi="ZhoGlyph" w:cs="Courier New"/>
          <w:sz w:val="16"/>
          <w:szCs w:val="16"/>
        </w:rPr>
        <w:t>AĈITZI</w:t>
      </w:r>
      <w:r w:rsidR="00885592">
        <w:rPr>
          <w:rFonts w:ascii="Courier New" w:hAnsi="Courier New" w:cs="Courier New"/>
          <w:sz w:val="16"/>
          <w:szCs w:val="16"/>
        </w:rPr>
        <w:t xml:space="preserve">, </w:t>
      </w:r>
      <w:r w:rsidRPr="00885592">
        <w:rPr>
          <w:rFonts w:ascii="Courier New" w:hAnsi="Courier New" w:cs="Courier New"/>
          <w:sz w:val="16"/>
          <w:szCs w:val="16"/>
        </w:rPr>
        <w:t>space</w:t>
      </w:r>
    </w:p>
    <w:p w14:paraId="46C307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53F3C4" w14:textId="111D70AC" w:rsidR="00410713" w:rsidRPr="00885592" w:rsidRDefault="00410713" w:rsidP="0041071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21EB">
        <w:rPr>
          <w:rFonts w:ascii="Courier New" w:hAnsi="Courier New" w:cs="Courier New"/>
          <w:b/>
          <w:bCs/>
          <w:sz w:val="16"/>
          <w:szCs w:val="16"/>
        </w:rPr>
        <w:t>achit</w:t>
      </w:r>
      <w:r w:rsidRPr="00885592">
        <w:rPr>
          <w:rFonts w:ascii="Courier New" w:hAnsi="Courier New" w:cs="Courier New"/>
          <w:sz w:val="16"/>
          <w:szCs w:val="16"/>
        </w:rPr>
        <w:t>`</w:t>
      </w:r>
      <w:r w:rsidRPr="00614E56">
        <w:rPr>
          <w:rFonts w:ascii="Courier New" w:hAnsi="Courier New" w:cs="Courier New"/>
          <w:b/>
          <w:bCs/>
          <w:sz w:val="16"/>
          <w:szCs w:val="16"/>
        </w:rPr>
        <w:t>zintia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9491E">
        <w:rPr>
          <w:rFonts w:ascii="ZhoGlyph" w:hAnsi="ZhoGlyph" w:cs="Courier New"/>
          <w:sz w:val="16"/>
          <w:szCs w:val="16"/>
        </w:rPr>
        <w:t>A</w:t>
      </w:r>
      <w:r>
        <w:rPr>
          <w:rFonts w:ascii="ZhoGlyph" w:hAnsi="ZhoGlyph" w:cs="Courier New"/>
          <w:sz w:val="16"/>
          <w:szCs w:val="16"/>
        </w:rPr>
        <w:t>Ĉ</w:t>
      </w:r>
      <w:r w:rsidRPr="0059491E">
        <w:rPr>
          <w:rFonts w:ascii="ZhoGlyph" w:hAnsi="ZhoGlyph" w:cs="Courier New"/>
          <w:sz w:val="16"/>
          <w:szCs w:val="16"/>
        </w:rPr>
        <w:t>ITZINT</w:t>
      </w:r>
      <w:r>
        <w:rPr>
          <w:rFonts w:ascii="ZhoGlyph" w:hAnsi="ZhoGlyph" w:cs="Courier New"/>
          <w:sz w:val="16"/>
          <w:szCs w:val="16"/>
        </w:rPr>
        <w:t>Ĩ</w:t>
      </w:r>
      <w:r w:rsidRPr="0059491E">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Navy</w:t>
      </w:r>
    </w:p>
    <w:p w14:paraId="5E38EA0C"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0DC58A" w14:textId="6BDB7C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6B77">
        <w:rPr>
          <w:rFonts w:ascii="Courier New" w:hAnsi="Courier New" w:cs="Courier New"/>
          <w:b/>
          <w:bCs/>
          <w:sz w:val="16"/>
          <w:szCs w:val="16"/>
        </w:rPr>
        <w:t>achtalili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AĈTALILI</w:t>
      </w:r>
      <w:r w:rsidR="00885592">
        <w:rPr>
          <w:rFonts w:ascii="Courier New" w:hAnsi="Courier New" w:cs="Courier New"/>
          <w:sz w:val="16"/>
          <w:szCs w:val="16"/>
        </w:rPr>
        <w:t xml:space="preserve">, </w:t>
      </w:r>
      <w:r w:rsidRPr="00885592">
        <w:rPr>
          <w:rFonts w:ascii="Courier New" w:hAnsi="Courier New" w:cs="Courier New"/>
          <w:sz w:val="16"/>
          <w:szCs w:val="16"/>
        </w:rPr>
        <w:t>pond</w:t>
      </w:r>
    </w:p>
    <w:p w14:paraId="026029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4DE53" w14:textId="42E5C89A" w:rsidR="000A69A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achte'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7A1055">
        <w:rPr>
          <w:rFonts w:ascii="ZhoGlyph" w:hAnsi="ZhoGlyph" w:cs="Courier New"/>
          <w:sz w:val="16"/>
          <w:szCs w:val="16"/>
        </w:rPr>
        <w:t>AĈTE'</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suspicious</w:t>
      </w:r>
    </w:p>
    <w:p w14:paraId="044D9F3B" w14:textId="4D27EA0A"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4A601F" w14:textId="521192D9"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achtita</w:t>
      </w:r>
      <w:r>
        <w:rPr>
          <w:rFonts w:ascii="Courier New" w:hAnsi="Courier New" w:cs="Courier New"/>
          <w:sz w:val="16"/>
          <w:szCs w:val="16"/>
        </w:rPr>
        <w:t xml:space="preserve">, adj, </w:t>
      </w:r>
      <w:r>
        <w:rPr>
          <w:rFonts w:ascii="ZhoGlyph" w:hAnsi="ZhoGlyph" w:cs="Courier New"/>
          <w:sz w:val="16"/>
          <w:szCs w:val="16"/>
        </w:rPr>
        <w:t>AĈTITA</w:t>
      </w:r>
      <w:r>
        <w:rPr>
          <w:rFonts w:ascii="Courier New" w:hAnsi="Courier New" w:cs="Courier New"/>
          <w:sz w:val="16"/>
          <w:szCs w:val="16"/>
        </w:rPr>
        <w:t>, alone (implies suspicious behavior)</w:t>
      </w:r>
    </w:p>
    <w:p w14:paraId="41A1EB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6F6604" w14:textId="12C1B4B6"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achtonad, </w:t>
      </w:r>
      <w:r>
        <w:rPr>
          <w:rFonts w:ascii="Courier New" w:hAnsi="Courier New" w:cs="Courier New"/>
          <w:sz w:val="16"/>
          <w:szCs w:val="16"/>
        </w:rPr>
        <w:t xml:space="preserve">noun, </w:t>
      </w:r>
      <w:r>
        <w:rPr>
          <w:rFonts w:ascii="ZhoGlyph" w:hAnsi="ZhoGlyph" w:cs="Courier New"/>
          <w:sz w:val="16"/>
          <w:szCs w:val="16"/>
        </w:rPr>
        <w:t>AĈTONAD</w:t>
      </w:r>
      <w:r>
        <w:rPr>
          <w:rFonts w:ascii="Courier New" w:hAnsi="Courier New" w:cs="Courier New"/>
          <w:sz w:val="16"/>
          <w:szCs w:val="16"/>
        </w:rPr>
        <w:t>, initiate; the second rank in a religious order</w:t>
      </w:r>
    </w:p>
    <w:p w14:paraId="58CFFC6E"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BE2B30F" w14:textId="66A165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w:t>
      </w:r>
      <w:r w:rsidR="00885592">
        <w:rPr>
          <w:rFonts w:ascii="Courier New" w:hAnsi="Courier New" w:cs="Courier New"/>
          <w:sz w:val="16"/>
          <w:szCs w:val="16"/>
        </w:rPr>
        <w:t xml:space="preserve">, </w:t>
      </w:r>
      <w:r w:rsidRPr="00885592">
        <w:rPr>
          <w:rFonts w:ascii="Courier New" w:hAnsi="Courier New" w:cs="Courier New"/>
          <w:sz w:val="16"/>
          <w:szCs w:val="16"/>
        </w:rPr>
        <w:t>grasp</w:t>
      </w:r>
    </w:p>
    <w:p w14:paraId="42FC39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3B1CEA" w14:textId="6B299B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Adrablsish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1055">
        <w:rPr>
          <w:rFonts w:ascii="ZhoGlyph" w:hAnsi="ZhoGlyph" w:cs="Courier New"/>
          <w:sz w:val="16"/>
          <w:szCs w:val="16"/>
        </w:rPr>
        <w:t>AḌAḂSI</w:t>
      </w:r>
      <w:r w:rsidR="007A105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 xml:space="preserve">Pliebr's innermost satellite in </w:t>
      </w:r>
      <w:r w:rsidRPr="00885592">
        <w:rPr>
          <w:rFonts w:ascii="Courier New" w:hAnsi="Courier New" w:cs="Courier New"/>
          <w:sz w:val="16"/>
          <w:szCs w:val="16"/>
        </w:rPr>
        <w:lastRenderedPageBreak/>
        <w:t>the Zhdant system (orbit 0).</w:t>
      </w:r>
    </w:p>
    <w:p w14:paraId="33D137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59FB78" w14:textId="70D28F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2CE7">
        <w:rPr>
          <w:rFonts w:ascii="ZhoGlyph" w:hAnsi="ZhoGlyph" w:cs="Courier New"/>
          <w:sz w:val="16"/>
          <w:szCs w:val="16"/>
        </w:rPr>
        <w:t>AḌE'</w:t>
      </w:r>
      <w:r w:rsidR="00885592">
        <w:rPr>
          <w:rFonts w:ascii="Courier New" w:hAnsi="Courier New" w:cs="Courier New"/>
          <w:sz w:val="16"/>
          <w:szCs w:val="16"/>
        </w:rPr>
        <w:t xml:space="preserve">, </w:t>
      </w:r>
      <w:r w:rsidRPr="00885592">
        <w:rPr>
          <w:rFonts w:ascii="Courier New" w:hAnsi="Courier New" w:cs="Courier New"/>
          <w:sz w:val="16"/>
          <w:szCs w:val="16"/>
        </w:rPr>
        <w:t>to grasp by force</w:t>
      </w:r>
    </w:p>
    <w:p w14:paraId="23111C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6D5F68" w14:textId="73F7B7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AḌNAD</w:t>
      </w:r>
      <w:r w:rsidR="00885592">
        <w:rPr>
          <w:rFonts w:ascii="Courier New" w:hAnsi="Courier New" w:cs="Courier New"/>
          <w:sz w:val="16"/>
          <w:szCs w:val="16"/>
        </w:rPr>
        <w:t xml:space="preserve">, </w:t>
      </w:r>
      <w:r w:rsidRPr="00885592">
        <w:rPr>
          <w:rFonts w:ascii="Courier New" w:hAnsi="Courier New" w:cs="Courier New"/>
          <w:sz w:val="16"/>
          <w:szCs w:val="16"/>
        </w:rPr>
        <w:t>grasper</w:t>
      </w:r>
      <w:r w:rsidR="00885592">
        <w:rPr>
          <w:rFonts w:ascii="Courier New" w:hAnsi="Courier New" w:cs="Courier New"/>
          <w:sz w:val="16"/>
          <w:szCs w:val="16"/>
        </w:rPr>
        <w:t>,</w:t>
      </w:r>
      <w:r w:rsidRPr="00885592">
        <w:rPr>
          <w:rFonts w:ascii="Courier New" w:hAnsi="Courier New" w:cs="Courier New"/>
          <w:sz w:val="16"/>
          <w:szCs w:val="16"/>
        </w:rPr>
        <w:t xml:space="preserve"> a person who is greedy. Has come to apply to hoarders and miserly individuals.</w:t>
      </w:r>
    </w:p>
    <w:p w14:paraId="18F206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E98D6C" w14:textId="07020B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adrtletlvra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AḌṪEṪṼA</w:t>
      </w:r>
      <w:r w:rsidR="00885592">
        <w:rPr>
          <w:rFonts w:ascii="Courier New" w:hAnsi="Courier New" w:cs="Courier New"/>
          <w:sz w:val="16"/>
          <w:szCs w:val="16"/>
        </w:rPr>
        <w:t xml:space="preserve">, </w:t>
      </w:r>
      <w:r w:rsidRPr="00885592">
        <w:rPr>
          <w:rFonts w:ascii="Courier New" w:hAnsi="Courier New" w:cs="Courier New"/>
          <w:sz w:val="16"/>
          <w:szCs w:val="16"/>
        </w:rPr>
        <w:t xml:space="preserve">silent grasp. </w:t>
      </w:r>
      <w:r w:rsidR="006F49DD" w:rsidRPr="00885592">
        <w:rPr>
          <w:rFonts w:ascii="Courier New" w:hAnsi="Courier New" w:cs="Courier New"/>
          <w:sz w:val="16"/>
          <w:szCs w:val="16"/>
        </w:rPr>
        <w:t>Also,</w:t>
      </w:r>
      <w:r w:rsidRPr="00885592">
        <w:rPr>
          <w:rFonts w:ascii="Courier New" w:hAnsi="Courier New" w:cs="Courier New"/>
          <w:sz w:val="16"/>
          <w:szCs w:val="16"/>
        </w:rPr>
        <w:t xml:space="preserve"> the name of an attack speeder.</w:t>
      </w:r>
    </w:p>
    <w:p w14:paraId="75E33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69609" w14:textId="4AC0928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3C2CE7">
        <w:rPr>
          <w:rFonts w:ascii="ZhoGlyph" w:hAnsi="ZhoGlyph" w:cs="Courier New"/>
          <w:sz w:val="16"/>
          <w:szCs w:val="16"/>
        </w:rPr>
        <w:t>AI</w:t>
      </w:r>
      <w:r w:rsidR="00885592">
        <w:rPr>
          <w:rFonts w:ascii="Courier New" w:hAnsi="Courier New" w:cs="Courier New"/>
          <w:sz w:val="16"/>
          <w:szCs w:val="16"/>
        </w:rPr>
        <w:t xml:space="preserve">, </w:t>
      </w:r>
      <w:r w:rsidRPr="00885592">
        <w:rPr>
          <w:rFonts w:ascii="Courier New" w:hAnsi="Courier New" w:cs="Courier New"/>
          <w:sz w:val="16"/>
          <w:szCs w:val="16"/>
        </w:rPr>
        <w:t>to</w:t>
      </w:r>
      <w:r w:rsidR="00885592">
        <w:rPr>
          <w:rFonts w:ascii="Courier New" w:hAnsi="Courier New" w:cs="Courier New"/>
          <w:sz w:val="16"/>
          <w:szCs w:val="16"/>
        </w:rPr>
        <w:t>,</w:t>
      </w:r>
      <w:r w:rsidRPr="00885592">
        <w:rPr>
          <w:rFonts w:ascii="Courier New" w:hAnsi="Courier New" w:cs="Courier New"/>
          <w:sz w:val="16"/>
          <w:szCs w:val="16"/>
        </w:rPr>
        <w:t xml:space="preserve"> unto</w:t>
      </w:r>
    </w:p>
    <w:p w14:paraId="58C1CE7C" w14:textId="6655C045"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15C6" w14:textId="3C2E8684"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aiavrdiqr</w:t>
      </w:r>
      <w:r>
        <w:rPr>
          <w:rFonts w:ascii="Courier New" w:hAnsi="Courier New" w:cs="Courier New"/>
          <w:sz w:val="16"/>
          <w:szCs w:val="16"/>
        </w:rPr>
        <w:t xml:space="preserve">, noun, </w:t>
      </w:r>
      <w:r>
        <w:rPr>
          <w:rFonts w:ascii="ZhoGlyph" w:hAnsi="ZhoGlyph" w:cs="Courier New"/>
          <w:sz w:val="16"/>
          <w:szCs w:val="16"/>
        </w:rPr>
        <w:t>AĨṼDIỢ</w:t>
      </w:r>
      <w:r>
        <w:rPr>
          <w:rFonts w:ascii="Courier New" w:hAnsi="Courier New" w:cs="Courier New"/>
          <w:sz w:val="16"/>
          <w:szCs w:val="16"/>
        </w:rPr>
        <w:t>, acolyte, a middle rank in a religious order</w:t>
      </w:r>
    </w:p>
    <w:p w14:paraId="31169D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F278" w14:textId="572D13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w:t>
      </w:r>
      <w:r w:rsidRPr="00885592">
        <w:rPr>
          <w:rFonts w:ascii="Courier New" w:hAnsi="Courier New" w:cs="Courier New"/>
          <w:sz w:val="16"/>
          <w:szCs w:val="16"/>
        </w:rPr>
        <w:t>`</w:t>
      </w:r>
      <w:r w:rsidRPr="00F106D9">
        <w:rPr>
          <w:rFonts w:ascii="Courier New" w:hAnsi="Courier New" w:cs="Courier New"/>
          <w:b/>
          <w:bCs/>
          <w:sz w:val="16"/>
          <w:szCs w:val="16"/>
        </w:rPr>
        <w:t>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2CE7">
        <w:rPr>
          <w:rFonts w:ascii="ZhoGlyph" w:hAnsi="ZhoGlyph" w:cs="Courier New"/>
          <w:sz w:val="16"/>
          <w:szCs w:val="16"/>
        </w:rPr>
        <w:t>AI'</w:t>
      </w:r>
      <w:r w:rsidR="003C2CE7">
        <w:rPr>
          <w:rFonts w:ascii="ZhoGlyph" w:hAnsi="ZhoGlyph" w:cs="Courier New" w:hint="eastAsia"/>
          <w:sz w:val="16"/>
          <w:szCs w:val="16"/>
        </w:rPr>
        <w:t>Ź</w:t>
      </w:r>
      <w:r w:rsidR="003C2CE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destination</w:t>
      </w:r>
    </w:p>
    <w:p w14:paraId="51C7BC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8F1C6D" w14:textId="194B92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aichapa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ĨĈ</w:t>
      </w:r>
      <w:r w:rsidRPr="00402585">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southward</w:t>
      </w:r>
    </w:p>
    <w:p w14:paraId="6B426E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9A8853" w14:textId="5F447A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106D9">
        <w:rPr>
          <w:rFonts w:ascii="Courier New" w:hAnsi="Courier New" w:cs="Courier New"/>
          <w:b/>
          <w:bCs/>
          <w:sz w:val="16"/>
          <w:szCs w:val="16"/>
        </w:rPr>
        <w:t>aifev</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Pr="00402585">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westward</w:t>
      </w:r>
    </w:p>
    <w:p w14:paraId="396CCB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20289" w14:textId="0CCAF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02585">
        <w:rPr>
          <w:rFonts w:ascii="ZhoGlyph" w:hAnsi="ZhoGlyph" w:cs="Courier New"/>
          <w:sz w:val="16"/>
          <w:szCs w:val="16"/>
        </w:rPr>
        <w:t>Ĩ</w:t>
      </w:r>
      <w:r w:rsidR="00402585" w:rsidRPr="00402585">
        <w:rPr>
          <w:rFonts w:ascii="ZhoGlyph" w:hAnsi="ZhoGlyph" w:cs="Courier New"/>
          <w:sz w:val="16"/>
          <w:szCs w:val="16"/>
        </w:rPr>
        <w:t>FE</w:t>
      </w:r>
      <w:r w:rsidR="00402585">
        <w:rPr>
          <w:rFonts w:ascii="ZhoGlyph" w:hAnsi="ZhoGlyph" w:cs="Courier New"/>
          <w:sz w:val="16"/>
          <w:szCs w:val="16"/>
        </w:rPr>
        <w:t>Ṽ</w:t>
      </w:r>
      <w:r w:rsidR="00885592">
        <w:rPr>
          <w:rFonts w:ascii="Courier New" w:hAnsi="Courier New" w:cs="Courier New"/>
          <w:sz w:val="16"/>
          <w:szCs w:val="16"/>
        </w:rPr>
        <w:t xml:space="preserve">, </w:t>
      </w:r>
      <w:r w:rsidRPr="00885592">
        <w:rPr>
          <w:rFonts w:ascii="Courier New" w:hAnsi="Courier New" w:cs="Courier New"/>
          <w:sz w:val="16"/>
          <w:szCs w:val="16"/>
        </w:rPr>
        <w:t>leftward</w:t>
      </w:r>
    </w:p>
    <w:p w14:paraId="1CB7F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75534" w14:textId="6514C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4464D">
        <w:rPr>
          <w:rFonts w:ascii="ZhoGlyph" w:hAnsi="ZhoGlyph" w:cs="Courier New"/>
          <w:sz w:val="16"/>
          <w:szCs w:val="16"/>
        </w:rPr>
        <w:t>Ĩ</w:t>
      </w:r>
      <w:r w:rsidRPr="00E4464D">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rightward</w:t>
      </w:r>
    </w:p>
    <w:p w14:paraId="37DC88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620457" w14:textId="5ED7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aimitl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ĨMIṪ</w:t>
      </w:r>
      <w:r w:rsidR="00885592">
        <w:rPr>
          <w:rFonts w:ascii="Courier New" w:hAnsi="Courier New" w:cs="Courier New"/>
          <w:sz w:val="16"/>
          <w:szCs w:val="16"/>
        </w:rPr>
        <w:t xml:space="preserve">, </w:t>
      </w:r>
      <w:r w:rsidRPr="00885592">
        <w:rPr>
          <w:rFonts w:ascii="Courier New" w:hAnsi="Courier New" w:cs="Courier New"/>
          <w:sz w:val="16"/>
          <w:szCs w:val="16"/>
        </w:rPr>
        <w:t>northward</w:t>
      </w:r>
    </w:p>
    <w:p w14:paraId="254D42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D46F2" w14:textId="2F0C4F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aineqsench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ĨNEQSENĈ</w:t>
      </w:r>
      <w:r w:rsidR="00885592">
        <w:rPr>
          <w:rFonts w:ascii="Courier New" w:hAnsi="Courier New" w:cs="Courier New"/>
          <w:sz w:val="16"/>
          <w:szCs w:val="16"/>
        </w:rPr>
        <w:t xml:space="preserve">, </w:t>
      </w:r>
      <w:r w:rsidRPr="00885592">
        <w:rPr>
          <w:rFonts w:ascii="Courier New" w:hAnsi="Courier New" w:cs="Courier New"/>
          <w:sz w:val="16"/>
          <w:szCs w:val="16"/>
        </w:rPr>
        <w:t>alcove</w:t>
      </w:r>
    </w:p>
    <w:p w14:paraId="6CC7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01B70A" w14:textId="78FD64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aisejd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eastward</w:t>
      </w:r>
    </w:p>
    <w:p w14:paraId="28D7CC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40513" w14:textId="165DBC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aizintla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37B41">
        <w:rPr>
          <w:rFonts w:ascii="ZhoGlyph" w:hAnsi="ZhoGlyph" w:cs="Courier New"/>
          <w:sz w:val="16"/>
          <w:szCs w:val="16"/>
        </w:rPr>
        <w:t>Ĩ</w:t>
      </w:r>
      <w:r w:rsidRPr="00337B41">
        <w:rPr>
          <w:rFonts w:ascii="ZhoGlyph" w:hAnsi="ZhoGlyph" w:cs="Courier New"/>
          <w:sz w:val="16"/>
          <w:szCs w:val="16"/>
        </w:rPr>
        <w:t>ZI</w:t>
      </w:r>
      <w:r w:rsidR="00337B41">
        <w:rPr>
          <w:rFonts w:ascii="ZhoGlyph" w:hAnsi="ZhoGlyph" w:cs="Courier New"/>
          <w:sz w:val="16"/>
          <w:szCs w:val="16"/>
        </w:rPr>
        <w:t>NṪA</w:t>
      </w:r>
      <w:r w:rsidR="00885592">
        <w:rPr>
          <w:rFonts w:ascii="Courier New" w:hAnsi="Courier New" w:cs="Courier New"/>
          <w:sz w:val="16"/>
          <w:szCs w:val="16"/>
        </w:rPr>
        <w:t xml:space="preserve">, </w:t>
      </w:r>
      <w:r w:rsidRPr="00885592">
        <w:rPr>
          <w:rFonts w:ascii="Courier New" w:hAnsi="Courier New" w:cs="Courier New"/>
          <w:sz w:val="16"/>
          <w:szCs w:val="16"/>
        </w:rPr>
        <w:t>downward</w:t>
      </w:r>
    </w:p>
    <w:p w14:paraId="55D3B0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1D54F4" w14:textId="2721218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37B41">
        <w:rPr>
          <w:rFonts w:ascii="ZhoGlyph" w:hAnsi="ZhoGlyph" w:cs="Courier New"/>
          <w:sz w:val="16"/>
          <w:szCs w:val="16"/>
        </w:rPr>
        <w:t>AKALA</w:t>
      </w:r>
      <w:r w:rsidR="00885592">
        <w:rPr>
          <w:rFonts w:ascii="Courier New" w:hAnsi="Courier New" w:cs="Courier New"/>
          <w:sz w:val="16"/>
          <w:szCs w:val="16"/>
        </w:rPr>
        <w:t xml:space="preserve">, </w:t>
      </w:r>
      <w:r w:rsidRPr="00885592">
        <w:rPr>
          <w:rFonts w:ascii="Courier New" w:hAnsi="Courier New" w:cs="Courier New"/>
          <w:sz w:val="16"/>
          <w:szCs w:val="16"/>
        </w:rPr>
        <w:t>pool</w:t>
      </w:r>
    </w:p>
    <w:p w14:paraId="4150D5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2DC0A5" w14:textId="0C7082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AKAṪ</w:t>
      </w:r>
      <w:r w:rsidR="00885592">
        <w:rPr>
          <w:rFonts w:ascii="Courier New" w:hAnsi="Courier New" w:cs="Courier New"/>
          <w:sz w:val="16"/>
          <w:szCs w:val="16"/>
        </w:rPr>
        <w:t xml:space="preserve">, </w:t>
      </w:r>
      <w:r w:rsidRPr="00885592">
        <w:rPr>
          <w:rFonts w:ascii="Courier New" w:hAnsi="Courier New" w:cs="Courier New"/>
          <w:sz w:val="16"/>
          <w:szCs w:val="16"/>
        </w:rPr>
        <w:t>the band worn by dlenchiepr</w:t>
      </w:r>
    </w:p>
    <w:p w14:paraId="574458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F889B2" w14:textId="7786F3D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37B41">
        <w:rPr>
          <w:rFonts w:ascii="ZhoGlyph" w:hAnsi="ZhoGlyph" w:cs="Courier New"/>
          <w:sz w:val="16"/>
          <w:szCs w:val="16"/>
        </w:rPr>
        <w:t>AKATZLIṼ</w:t>
      </w:r>
      <w:r w:rsidR="00885592">
        <w:rPr>
          <w:rFonts w:ascii="Courier New" w:hAnsi="Courier New" w:cs="Courier New"/>
          <w:sz w:val="16"/>
          <w:szCs w:val="16"/>
        </w:rPr>
        <w:t xml:space="preserve">, </w:t>
      </w:r>
      <w:r w:rsidRPr="00885592">
        <w:rPr>
          <w:rFonts w:ascii="Courier New" w:hAnsi="Courier New" w:cs="Courier New"/>
          <w:sz w:val="16"/>
          <w:szCs w:val="16"/>
        </w:rPr>
        <w:t>marshland</w:t>
      </w:r>
      <w:r w:rsidR="00337B41">
        <w:rPr>
          <w:rFonts w:ascii="Courier New" w:hAnsi="Courier New" w:cs="Courier New"/>
          <w:sz w:val="16"/>
          <w:szCs w:val="16"/>
        </w:rPr>
        <w:t xml:space="preserve"> or</w:t>
      </w:r>
      <w:r w:rsidRPr="00885592">
        <w:rPr>
          <w:rFonts w:ascii="Courier New" w:hAnsi="Courier New" w:cs="Courier New"/>
          <w:sz w:val="16"/>
          <w:szCs w:val="16"/>
        </w:rPr>
        <w:t xml:space="preserve"> swamp</w:t>
      </w:r>
    </w:p>
    <w:p w14:paraId="20C7647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659A79" w14:textId="7101FA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AKATZMALI</w:t>
      </w:r>
      <w:r w:rsidR="00885592">
        <w:rPr>
          <w:rFonts w:ascii="Courier New" w:hAnsi="Courier New" w:cs="Courier New"/>
          <w:sz w:val="16"/>
          <w:szCs w:val="16"/>
        </w:rPr>
        <w:t xml:space="preserve">, </w:t>
      </w:r>
      <w:r w:rsidRPr="00885592">
        <w:rPr>
          <w:rFonts w:ascii="Courier New" w:hAnsi="Courier New" w:cs="Courier New"/>
          <w:sz w:val="16"/>
          <w:szCs w:val="16"/>
        </w:rPr>
        <w:t>marsh grasses</w:t>
      </w:r>
      <w:r w:rsidR="00885592">
        <w:rPr>
          <w:rFonts w:ascii="Courier New" w:hAnsi="Courier New" w:cs="Courier New"/>
          <w:sz w:val="16"/>
          <w:szCs w:val="16"/>
        </w:rPr>
        <w:t>,</w:t>
      </w:r>
      <w:r w:rsidRPr="00885592">
        <w:rPr>
          <w:rFonts w:ascii="Courier New" w:hAnsi="Courier New" w:cs="Courier New"/>
          <w:sz w:val="16"/>
          <w:szCs w:val="16"/>
        </w:rPr>
        <w:t xml:space="preserve"> reeds</w:t>
      </w:r>
    </w:p>
    <w:p w14:paraId="73EB92C4" w14:textId="2F6A57B9"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B42B0D" w14:textId="7D32404F"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akayotli</w:t>
      </w:r>
      <w:r>
        <w:rPr>
          <w:rFonts w:ascii="Courier New" w:hAnsi="Courier New" w:cs="Courier New"/>
          <w:sz w:val="16"/>
          <w:szCs w:val="16"/>
        </w:rPr>
        <w:t xml:space="preserve">, noun, </w:t>
      </w:r>
      <w:r>
        <w:rPr>
          <w:rFonts w:ascii="ZhoGlyph" w:hAnsi="ZhoGlyph" w:cs="Courier New"/>
          <w:sz w:val="16"/>
          <w:szCs w:val="16"/>
        </w:rPr>
        <w:t>AKAYOṪI</w:t>
      </w:r>
      <w:r>
        <w:rPr>
          <w:rFonts w:ascii="Courier New" w:hAnsi="Courier New" w:cs="Courier New"/>
          <w:sz w:val="16"/>
          <w:szCs w:val="16"/>
        </w:rPr>
        <w:t>, male genitalia</w:t>
      </w:r>
    </w:p>
    <w:p w14:paraId="00E3CF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A5D0A4" w14:textId="4224399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AKIMATE'</w:t>
      </w:r>
      <w:r w:rsidR="00885592">
        <w:rPr>
          <w:rFonts w:ascii="Courier New" w:hAnsi="Courier New" w:cs="Courier New"/>
          <w:sz w:val="16"/>
          <w:szCs w:val="16"/>
        </w:rPr>
        <w:t xml:space="preserve">, </w:t>
      </w:r>
      <w:r w:rsidRPr="00885592">
        <w:rPr>
          <w:rFonts w:ascii="Courier New" w:hAnsi="Courier New" w:cs="Courier New"/>
          <w:sz w:val="16"/>
          <w:szCs w:val="16"/>
        </w:rPr>
        <w:t>to know</w:t>
      </w:r>
      <w:r w:rsidR="00885592">
        <w:rPr>
          <w:rFonts w:ascii="Courier New" w:hAnsi="Courier New" w:cs="Courier New"/>
          <w:sz w:val="16"/>
          <w:szCs w:val="16"/>
        </w:rPr>
        <w:t>,</w:t>
      </w:r>
      <w:r w:rsidRPr="00885592">
        <w:rPr>
          <w:rFonts w:ascii="Courier New" w:hAnsi="Courier New" w:cs="Courier New"/>
          <w:sz w:val="16"/>
          <w:szCs w:val="16"/>
        </w:rPr>
        <w:t xml:space="preserve"> as in knowledge</w:t>
      </w:r>
    </w:p>
    <w:p w14:paraId="02C22762" w14:textId="2505D33B"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853880" w14:textId="7B7EEF2D"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akimatienetsi</w:t>
      </w:r>
      <w:r>
        <w:rPr>
          <w:rFonts w:ascii="Courier New" w:hAnsi="Courier New" w:cs="Courier New"/>
          <w:sz w:val="16"/>
          <w:szCs w:val="16"/>
        </w:rPr>
        <w:t xml:space="preserve">, noun, </w:t>
      </w:r>
      <w:r w:rsidRPr="00FF77F7">
        <w:rPr>
          <w:rFonts w:ascii="ZhoGlyph" w:hAnsi="ZhoGlyph" w:cs="Courier New"/>
          <w:sz w:val="16"/>
          <w:szCs w:val="16"/>
        </w:rPr>
        <w:t>AKIMAT</w:t>
      </w:r>
      <w:r>
        <w:rPr>
          <w:rFonts w:ascii="ZhoGlyph" w:hAnsi="ZhoGlyph" w:cs="Courier New" w:hint="eastAsia"/>
          <w:sz w:val="16"/>
          <w:szCs w:val="16"/>
        </w:rPr>
        <w:t>Ī</w:t>
      </w:r>
      <w:r>
        <w:rPr>
          <w:rFonts w:ascii="ZhoGlyph" w:hAnsi="ZhoGlyph" w:cs="Courier New"/>
          <w:sz w:val="16"/>
          <w:szCs w:val="16"/>
        </w:rPr>
        <w:t>NEṮI</w:t>
      </w:r>
      <w:r>
        <w:rPr>
          <w:rFonts w:ascii="Courier New" w:hAnsi="Courier New" w:cs="Courier New"/>
          <w:sz w:val="16"/>
          <w:szCs w:val="16"/>
        </w:rPr>
        <w:t>, education</w:t>
      </w:r>
    </w:p>
    <w:p w14:paraId="7A41FF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02AABD" w14:textId="288EB0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AKOM</w:t>
      </w:r>
      <w:r w:rsidR="00885592">
        <w:rPr>
          <w:rFonts w:ascii="Courier New" w:hAnsi="Courier New" w:cs="Courier New"/>
          <w:sz w:val="16"/>
          <w:szCs w:val="16"/>
        </w:rPr>
        <w:t xml:space="preserve">, </w:t>
      </w:r>
      <w:r w:rsidRPr="00885592">
        <w:rPr>
          <w:rFonts w:ascii="Courier New" w:hAnsi="Courier New" w:cs="Courier New"/>
          <w:sz w:val="16"/>
          <w:szCs w:val="16"/>
        </w:rPr>
        <w:t>inside</w:t>
      </w:r>
      <w:r w:rsidR="00885592">
        <w:rPr>
          <w:rFonts w:ascii="Courier New" w:hAnsi="Courier New" w:cs="Courier New"/>
          <w:sz w:val="16"/>
          <w:szCs w:val="16"/>
        </w:rPr>
        <w:t>,</w:t>
      </w:r>
      <w:r w:rsidRPr="00885592">
        <w:rPr>
          <w:rFonts w:ascii="Courier New" w:hAnsi="Courier New" w:cs="Courier New"/>
          <w:sz w:val="16"/>
          <w:szCs w:val="16"/>
        </w:rPr>
        <w:t xml:space="preserve"> within</w:t>
      </w:r>
      <w:r w:rsidR="00885592">
        <w:rPr>
          <w:rFonts w:ascii="Courier New" w:hAnsi="Courier New" w:cs="Courier New"/>
          <w:sz w:val="16"/>
          <w:szCs w:val="16"/>
        </w:rPr>
        <w:t>,</w:t>
      </w:r>
      <w:r w:rsidRPr="00885592">
        <w:rPr>
          <w:rFonts w:ascii="Courier New" w:hAnsi="Courier New" w:cs="Courier New"/>
          <w:sz w:val="16"/>
          <w:szCs w:val="16"/>
        </w:rPr>
        <w:t xml:space="preserve"> in</w:t>
      </w:r>
    </w:p>
    <w:p w14:paraId="6E5CF7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8F66A6" w14:textId="3D5FFD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akopatlicha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AKOPA</w:t>
      </w:r>
      <w:r w:rsidR="00FF77F7">
        <w:rPr>
          <w:rFonts w:ascii="ZhoGlyph" w:hAnsi="ZhoGlyph" w:cs="Courier New"/>
          <w:sz w:val="16"/>
          <w:szCs w:val="16"/>
        </w:rPr>
        <w:t>Ṫ</w:t>
      </w:r>
      <w:r w:rsidRPr="00FF77F7">
        <w:rPr>
          <w:rFonts w:ascii="ZhoGlyph" w:hAnsi="ZhoGlyph" w:cs="Courier New"/>
          <w:sz w:val="16"/>
          <w:szCs w:val="16"/>
        </w:rPr>
        <w:t>I</w:t>
      </w:r>
      <w:r w:rsidR="00FF77F7">
        <w:rPr>
          <w:rFonts w:ascii="ZhoGlyph" w:hAnsi="ZhoGlyph" w:cs="Courier New"/>
          <w:sz w:val="16"/>
          <w:szCs w:val="16"/>
        </w:rPr>
        <w:t>Ĉ</w:t>
      </w:r>
      <w:r w:rsidRPr="00FF77F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monorail; train</w:t>
      </w:r>
    </w:p>
    <w:p w14:paraId="3B61F2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D3C40" w14:textId="1D5DD79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akostial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AKOST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tomorrow</w:t>
      </w:r>
    </w:p>
    <w:p w14:paraId="261D2D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92893" w14:textId="0DB2AA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F77F7">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w:t>
      </w:r>
      <w:r w:rsidRPr="00885592">
        <w:rPr>
          <w:rFonts w:ascii="Courier New" w:hAnsi="Courier New" w:cs="Courier New"/>
          <w:sz w:val="16"/>
          <w:szCs w:val="16"/>
        </w:rPr>
        <w:t xml:space="preserve"> when used to express a quantity of a</w:t>
      </w:r>
      <w:r w:rsidR="00C5512F">
        <w:rPr>
          <w:rFonts w:ascii="Courier New" w:hAnsi="Courier New" w:cs="Courier New"/>
          <w:sz w:val="16"/>
          <w:szCs w:val="16"/>
        </w:rPr>
        <w:t xml:space="preserve">n </w:t>
      </w:r>
      <w:r w:rsidRPr="00885592">
        <w:rPr>
          <w:rFonts w:ascii="Courier New" w:hAnsi="Courier New" w:cs="Courier New"/>
          <w:sz w:val="16"/>
          <w:szCs w:val="16"/>
        </w:rPr>
        <w:t>item</w:t>
      </w:r>
    </w:p>
    <w:p w14:paraId="1F766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FA9DD" w14:textId="7F4948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alekre'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F77F7">
        <w:rPr>
          <w:rFonts w:ascii="ZhoGlyph" w:hAnsi="ZhoGlyph" w:cs="Courier New"/>
          <w:sz w:val="16"/>
          <w:szCs w:val="16"/>
        </w:rPr>
        <w:t>ALE</w:t>
      </w:r>
      <w:r w:rsidR="00FF77F7">
        <w:rPr>
          <w:rFonts w:ascii="ZhoGlyph" w:hAnsi="ZhoGlyph" w:cs="Courier New"/>
          <w:sz w:val="16"/>
          <w:szCs w:val="16"/>
        </w:rPr>
        <w:t>Ḳ</w:t>
      </w:r>
      <w:r w:rsidRPr="00FF77F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favor</w:t>
      </w:r>
    </w:p>
    <w:p w14:paraId="54543D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D6BC3A" w14:textId="5A6541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ALIR</w:t>
      </w:r>
      <w:r w:rsidR="00885592">
        <w:rPr>
          <w:rFonts w:ascii="Courier New" w:hAnsi="Courier New" w:cs="Courier New"/>
          <w:sz w:val="16"/>
          <w:szCs w:val="16"/>
        </w:rPr>
        <w:t xml:space="preserve">, </w:t>
      </w:r>
      <w:r w:rsidRPr="00885592">
        <w:rPr>
          <w:rFonts w:ascii="Courier New" w:hAnsi="Courier New" w:cs="Courier New"/>
          <w:sz w:val="16"/>
          <w:szCs w:val="16"/>
        </w:rPr>
        <w:t>outside</w:t>
      </w:r>
      <w:r w:rsidR="00885592">
        <w:rPr>
          <w:rFonts w:ascii="Courier New" w:hAnsi="Courier New" w:cs="Courier New"/>
          <w:sz w:val="16"/>
          <w:szCs w:val="16"/>
        </w:rPr>
        <w:t>,</w:t>
      </w:r>
      <w:r w:rsidRPr="00885592">
        <w:rPr>
          <w:rFonts w:ascii="Courier New" w:hAnsi="Courier New" w:cs="Courier New"/>
          <w:sz w:val="16"/>
          <w:szCs w:val="16"/>
        </w:rPr>
        <w:t xml:space="preserve"> without</w:t>
      </w:r>
      <w:r w:rsidR="00885592">
        <w:rPr>
          <w:rFonts w:ascii="Courier New" w:hAnsi="Courier New" w:cs="Courier New"/>
          <w:sz w:val="16"/>
          <w:szCs w:val="16"/>
        </w:rPr>
        <w:t>,</w:t>
      </w:r>
      <w:r w:rsidRPr="00885592">
        <w:rPr>
          <w:rFonts w:ascii="Courier New" w:hAnsi="Courier New" w:cs="Courier New"/>
          <w:sz w:val="16"/>
          <w:szCs w:val="16"/>
        </w:rPr>
        <w:t xml:space="preserve"> external to</w:t>
      </w:r>
    </w:p>
    <w:p w14:paraId="4EFFCE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A568AC" w14:textId="0C0975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amanstial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AMANST</w:t>
      </w:r>
      <w:r w:rsidR="00FF77F7">
        <w:rPr>
          <w:rFonts w:ascii="ZhoGlyph" w:hAnsi="ZhoGlyph" w:cs="Courier New"/>
          <w:sz w:val="16"/>
          <w:szCs w:val="16"/>
        </w:rPr>
        <w:t>Ĩ</w:t>
      </w:r>
      <w:r w:rsidRPr="00FF77F7">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today</w:t>
      </w:r>
    </w:p>
    <w:p w14:paraId="52AD64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06AFA4" w14:textId="0B167C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4464D">
        <w:rPr>
          <w:rFonts w:ascii="Courier New" w:hAnsi="Courier New" w:cs="Courier New"/>
          <w:b/>
          <w:bCs/>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FF77F7">
        <w:rPr>
          <w:rFonts w:ascii="ZhoGlyph" w:hAnsi="ZhoGlyph" w:cs="Courier New"/>
          <w:sz w:val="16"/>
          <w:szCs w:val="16"/>
        </w:rPr>
        <w:t>APAZ</w:t>
      </w:r>
      <w:r w:rsidR="00885592">
        <w:rPr>
          <w:rFonts w:ascii="Courier New" w:hAnsi="Courier New" w:cs="Courier New"/>
          <w:sz w:val="16"/>
          <w:szCs w:val="16"/>
        </w:rPr>
        <w:t xml:space="preserve">, </w:t>
      </w:r>
      <w:r w:rsidRPr="00885592">
        <w:rPr>
          <w:rFonts w:ascii="Courier New" w:hAnsi="Courier New" w:cs="Courier New"/>
          <w:sz w:val="16"/>
          <w:szCs w:val="16"/>
        </w:rPr>
        <w:t>in front of</w:t>
      </w:r>
    </w:p>
    <w:p w14:paraId="588D1F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00419" w14:textId="00EF41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A</w:t>
      </w:r>
      <w:r w:rsidR="00FF77F7">
        <w:rPr>
          <w:rFonts w:ascii="ZhoGlyph" w:hAnsi="ZhoGlyph" w:cs="Courier New" w:hint="eastAsia"/>
          <w:sz w:val="16"/>
          <w:szCs w:val="16"/>
        </w:rPr>
        <w:t>Ś</w:t>
      </w:r>
      <w:r w:rsidRPr="00FF77F7">
        <w:rPr>
          <w:rFonts w:ascii="ZhoGlyph" w:hAnsi="ZhoGlyph" w:cs="Courier New"/>
          <w:sz w:val="16"/>
          <w:szCs w:val="16"/>
        </w:rPr>
        <w:t>T</w:t>
      </w:r>
      <w:r w:rsidR="00FF77F7">
        <w:rPr>
          <w:rFonts w:ascii="ZhoGlyph" w:hAnsi="ZhoGlyph" w:cs="Courier New"/>
          <w:sz w:val="16"/>
          <w:szCs w:val="16"/>
        </w:rPr>
        <w:t>ĨḂ</w:t>
      </w:r>
      <w:r w:rsidRPr="00FF77F7">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freezer (lit. very cold box)</w:t>
      </w:r>
    </w:p>
    <w:p w14:paraId="367A03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2BB0F" w14:textId="07D663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ice</w:t>
      </w:r>
    </w:p>
    <w:p w14:paraId="57FEE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9F3AD" w14:textId="5679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ashkliazhatl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ḰĨ</w:t>
      </w:r>
      <w:r w:rsidR="00FF77F7">
        <w:rPr>
          <w:rFonts w:ascii="ZhoGlyph" w:hAnsi="ZhoGlyph" w:cs="Courier New" w:hint="eastAsia"/>
          <w:sz w:val="16"/>
          <w:szCs w:val="16"/>
        </w:rPr>
        <w:t>Ź</w:t>
      </w:r>
      <w:r w:rsidR="00FF77F7">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ice cap</w:t>
      </w:r>
    </w:p>
    <w:p w14:paraId="46A61A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5C141B" w14:textId="25863F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F77F7">
        <w:rPr>
          <w:rFonts w:ascii="Courier New" w:hAnsi="Courier New" w:cs="Courier New"/>
          <w:b/>
          <w:bCs/>
          <w:sz w:val="16"/>
          <w:szCs w:val="16"/>
        </w:rPr>
        <w:t>ashtiabla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F77F7">
        <w:rPr>
          <w:rFonts w:ascii="ZhoGlyph" w:hAnsi="ZhoGlyph" w:cs="Courier New"/>
          <w:sz w:val="16"/>
          <w:szCs w:val="16"/>
        </w:rPr>
        <w:t>A</w:t>
      </w:r>
      <w:r w:rsidR="00FF77F7">
        <w:rPr>
          <w:rFonts w:ascii="ZhoGlyph" w:hAnsi="ZhoGlyph" w:cs="Courier New" w:hint="eastAsia"/>
          <w:sz w:val="16"/>
          <w:szCs w:val="16"/>
        </w:rPr>
        <w:t>Ś</w:t>
      </w:r>
      <w:r w:rsidR="00FF77F7">
        <w:rPr>
          <w:rFonts w:ascii="ZhoGlyph" w:hAnsi="ZhoGlyph" w:cs="Courier New"/>
          <w:sz w:val="16"/>
          <w:szCs w:val="16"/>
        </w:rPr>
        <w:t>TĨḂA</w:t>
      </w:r>
      <w:r w:rsidR="00885592">
        <w:rPr>
          <w:rFonts w:ascii="Courier New" w:hAnsi="Courier New" w:cs="Courier New"/>
          <w:sz w:val="16"/>
          <w:szCs w:val="16"/>
        </w:rPr>
        <w:t xml:space="preserve">, </w:t>
      </w:r>
      <w:r w:rsidRPr="00885592">
        <w:rPr>
          <w:rFonts w:ascii="Courier New" w:hAnsi="Courier New" w:cs="Courier New"/>
          <w:sz w:val="16"/>
          <w:szCs w:val="16"/>
        </w:rPr>
        <w:t>cold</w:t>
      </w:r>
    </w:p>
    <w:p w14:paraId="007C3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0B8365" w14:textId="7E066E7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ashtiablnefa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w:t>
      </w:r>
      <w:r w:rsidR="00804D3E">
        <w:rPr>
          <w:rFonts w:ascii="ZhoGlyph" w:hAnsi="ZhoGlyph" w:cs="Courier New" w:hint="eastAsia"/>
          <w:sz w:val="16"/>
          <w:szCs w:val="16"/>
        </w:rPr>
        <w:t>Ś</w:t>
      </w:r>
      <w:r w:rsidRPr="00804D3E">
        <w:rPr>
          <w:rFonts w:ascii="ZhoGlyph" w:hAnsi="ZhoGlyph" w:cs="Courier New"/>
          <w:sz w:val="16"/>
          <w:szCs w:val="16"/>
        </w:rPr>
        <w:t>T</w:t>
      </w:r>
      <w:r w:rsidR="00804D3E">
        <w:rPr>
          <w:rFonts w:ascii="ZhoGlyph" w:hAnsi="ZhoGlyph" w:cs="Courier New"/>
          <w:sz w:val="16"/>
          <w:szCs w:val="16"/>
        </w:rPr>
        <w:t>ĨḂ</w:t>
      </w:r>
      <w:r w:rsidRPr="00804D3E">
        <w:rPr>
          <w:rFonts w:ascii="ZhoGlyph" w:hAnsi="ZhoGlyph" w:cs="Courier New"/>
          <w:sz w:val="16"/>
          <w:szCs w:val="16"/>
        </w:rPr>
        <w:t>NEFA</w:t>
      </w:r>
      <w:r w:rsidR="00885592">
        <w:rPr>
          <w:rFonts w:ascii="Courier New" w:hAnsi="Courier New" w:cs="Courier New"/>
          <w:sz w:val="16"/>
          <w:szCs w:val="16"/>
        </w:rPr>
        <w:t xml:space="preserve">, </w:t>
      </w:r>
      <w:r w:rsidRPr="00885592">
        <w:rPr>
          <w:rFonts w:ascii="Courier New" w:hAnsi="Courier New" w:cs="Courier New"/>
          <w:sz w:val="16"/>
          <w:szCs w:val="16"/>
        </w:rPr>
        <w:t>refrigerator (cold box)</w:t>
      </w:r>
      <w:r w:rsidR="00885592">
        <w:rPr>
          <w:rFonts w:ascii="Courier New" w:hAnsi="Courier New" w:cs="Courier New"/>
          <w:sz w:val="16"/>
          <w:szCs w:val="16"/>
        </w:rPr>
        <w:t xml:space="preserve"> </w:t>
      </w:r>
    </w:p>
    <w:p w14:paraId="4804B229" w14:textId="77777777" w:rsidR="00DA66BA" w:rsidRPr="00885592" w:rsidRDefault="00DA66BA" w:rsidP="00C5512F">
      <w:pPr>
        <w:widowControl w:val="0"/>
        <w:autoSpaceDE w:val="0"/>
        <w:autoSpaceDN w:val="0"/>
        <w:adjustRightInd w:val="0"/>
        <w:spacing w:after="0" w:line="240" w:lineRule="auto"/>
        <w:contextualSpacing/>
        <w:rPr>
          <w:rFonts w:ascii="Courier New" w:hAnsi="Courier New" w:cs="Courier New"/>
          <w:sz w:val="16"/>
          <w:szCs w:val="16"/>
        </w:rPr>
      </w:pPr>
    </w:p>
    <w:p w14:paraId="588BD004" w14:textId="138D099E" w:rsidR="000A69A3" w:rsidRPr="00885592" w:rsidRDefault="00804D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ashtiakochi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04D3E">
        <w:rPr>
          <w:rFonts w:ascii="ZhoGlyph" w:hAnsi="ZhoGlyph" w:cs="Courier New"/>
          <w:sz w:val="16"/>
          <w:szCs w:val="16"/>
        </w:rPr>
        <w:t>A</w:t>
      </w:r>
      <w:r>
        <w:rPr>
          <w:rFonts w:ascii="ZhoGlyph" w:hAnsi="ZhoGlyph" w:cs="Courier New" w:hint="eastAsia"/>
          <w:sz w:val="16"/>
          <w:szCs w:val="16"/>
        </w:rPr>
        <w:t>Ś</w:t>
      </w:r>
      <w:r w:rsidR="000A69A3" w:rsidRPr="00804D3E">
        <w:rPr>
          <w:rFonts w:ascii="ZhoGlyph" w:hAnsi="ZhoGlyph" w:cs="Courier New"/>
          <w:sz w:val="16"/>
          <w:szCs w:val="16"/>
        </w:rPr>
        <w:t>T</w:t>
      </w:r>
      <w:r>
        <w:rPr>
          <w:rFonts w:ascii="ZhoGlyph" w:hAnsi="ZhoGlyph" w:cs="Courier New"/>
          <w:sz w:val="16"/>
          <w:szCs w:val="16"/>
        </w:rPr>
        <w:t>Ĩ</w:t>
      </w:r>
      <w:r w:rsidR="000A69A3" w:rsidRPr="00804D3E">
        <w:rPr>
          <w:rFonts w:ascii="ZhoGlyph" w:hAnsi="ZhoGlyph" w:cs="Courier New"/>
          <w:sz w:val="16"/>
          <w:szCs w:val="16"/>
        </w:rPr>
        <w:t>KO</w:t>
      </w:r>
      <w:r>
        <w:rPr>
          <w:rFonts w:ascii="ZhoGlyph" w:hAnsi="ZhoGlyph" w:cs="Courier New"/>
          <w:sz w:val="16"/>
          <w:szCs w:val="16"/>
        </w:rPr>
        <w:t>Ĉ</w:t>
      </w:r>
      <w:r w:rsidR="000A69A3" w:rsidRPr="00804D3E">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Cold sleep</w:t>
      </w:r>
      <w:r w:rsidR="00885592">
        <w:rPr>
          <w:rFonts w:ascii="Courier New" w:hAnsi="Courier New" w:cs="Courier New"/>
          <w:sz w:val="16"/>
          <w:szCs w:val="16"/>
        </w:rPr>
        <w:t>,</w:t>
      </w:r>
      <w:r w:rsidR="000A69A3" w:rsidRPr="00885592">
        <w:rPr>
          <w:rFonts w:ascii="Courier New" w:hAnsi="Courier New" w:cs="Courier New"/>
          <w:sz w:val="16"/>
          <w:szCs w:val="16"/>
        </w:rPr>
        <w:t xml:space="preserve"> cryosleep</w:t>
      </w:r>
    </w:p>
    <w:p w14:paraId="06B815B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26461A" w14:textId="57D32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Ataniebl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04D3E">
        <w:rPr>
          <w:rFonts w:ascii="ZhoGlyph" w:hAnsi="ZhoGlyph" w:cs="Courier New"/>
          <w:sz w:val="16"/>
          <w:szCs w:val="16"/>
        </w:rPr>
        <w:t>ATAN</w:t>
      </w:r>
      <w:r w:rsidR="00804D3E">
        <w:rPr>
          <w:rFonts w:ascii="ZhoGlyph" w:hAnsi="ZhoGlyph" w:cs="Courier New" w:hint="eastAsia"/>
          <w:sz w:val="16"/>
          <w:szCs w:val="16"/>
        </w:rPr>
        <w:t>Ī</w:t>
      </w:r>
      <w:r w:rsidR="00804D3E">
        <w:rPr>
          <w:rFonts w:ascii="ZhoGlyph" w:hAnsi="ZhoGlyph" w:cs="Courier New"/>
          <w:sz w:val="16"/>
          <w:szCs w:val="16"/>
        </w:rPr>
        <w:t>Ḃ</w:t>
      </w:r>
      <w:r w:rsidR="00885592">
        <w:rPr>
          <w:rFonts w:ascii="Courier New" w:hAnsi="Courier New" w:cs="Courier New"/>
          <w:sz w:val="16"/>
          <w:szCs w:val="16"/>
        </w:rPr>
        <w:t xml:space="preserve">, </w:t>
      </w:r>
      <w:r w:rsidRPr="00885592">
        <w:rPr>
          <w:rFonts w:ascii="Courier New" w:hAnsi="Courier New" w:cs="Courier New"/>
          <w:sz w:val="16"/>
          <w:szCs w:val="16"/>
        </w:rPr>
        <w:t>Harvest</w:t>
      </w:r>
      <w:r w:rsidR="00885592">
        <w:rPr>
          <w:rFonts w:ascii="Courier New" w:hAnsi="Courier New" w:cs="Courier New"/>
          <w:sz w:val="16"/>
          <w:szCs w:val="16"/>
        </w:rPr>
        <w:t>,</w:t>
      </w:r>
      <w:r w:rsidRPr="00885592">
        <w:rPr>
          <w:rFonts w:ascii="Courier New" w:hAnsi="Courier New" w:cs="Courier New"/>
          <w:sz w:val="16"/>
          <w:szCs w:val="16"/>
        </w:rPr>
        <w:t xml:space="preserve"> the season on Zhdant to harvest mature crops.</w:t>
      </w:r>
    </w:p>
    <w:p w14:paraId="5A5C42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7DF5F3" w14:textId="7D9D56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Atchafser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w:t>
      </w:r>
      <w:r w:rsidR="00804D3E">
        <w:rPr>
          <w:rFonts w:ascii="ZhoGlyph" w:hAnsi="ZhoGlyph" w:cs="Courier New"/>
          <w:sz w:val="16"/>
          <w:szCs w:val="16"/>
        </w:rPr>
        <w:t>Ĉ</w:t>
      </w:r>
      <w:r w:rsidRPr="00804D3E">
        <w:rPr>
          <w:rFonts w:ascii="ZhoGlyph" w:hAnsi="ZhoGlyph" w:cs="Courier New"/>
          <w:sz w:val="16"/>
          <w:szCs w:val="16"/>
        </w:rPr>
        <w:t>AFSER</w:t>
      </w:r>
      <w:r w:rsidR="00885592">
        <w:rPr>
          <w:rFonts w:ascii="Courier New" w:hAnsi="Courier New" w:cs="Courier New"/>
          <w:sz w:val="16"/>
          <w:szCs w:val="16"/>
        </w:rPr>
        <w:t xml:space="preserve">, </w:t>
      </w:r>
      <w:r w:rsidRPr="00885592">
        <w:rPr>
          <w:rFonts w:ascii="Courier New" w:hAnsi="Courier New" w:cs="Courier New"/>
          <w:sz w:val="16"/>
          <w:szCs w:val="16"/>
        </w:rPr>
        <w:t>Waning</w:t>
      </w:r>
      <w:r w:rsidR="00885592">
        <w:rPr>
          <w:rFonts w:ascii="Courier New" w:hAnsi="Courier New" w:cs="Courier New"/>
          <w:sz w:val="16"/>
          <w:szCs w:val="16"/>
        </w:rPr>
        <w:t>,</w:t>
      </w:r>
      <w:r w:rsidRPr="00885592">
        <w:rPr>
          <w:rFonts w:ascii="Courier New" w:hAnsi="Courier New" w:cs="Courier New"/>
          <w:sz w:val="16"/>
          <w:szCs w:val="16"/>
        </w:rPr>
        <w:t xml:space="preserve"> the season on Zhdant when the hot summer weather becomes temperate.</w:t>
      </w:r>
    </w:p>
    <w:p w14:paraId="1B5120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0606D" w14:textId="73127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04D3E">
        <w:rPr>
          <w:rFonts w:ascii="Courier New" w:hAnsi="Courier New" w:cs="Courier New"/>
          <w:b/>
          <w:bCs/>
          <w:sz w:val="16"/>
          <w:szCs w:val="16"/>
        </w:rPr>
        <w:t>Atkazdievl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04D3E">
        <w:rPr>
          <w:rFonts w:ascii="ZhoGlyph" w:hAnsi="ZhoGlyph" w:cs="Courier New"/>
          <w:sz w:val="16"/>
          <w:szCs w:val="16"/>
        </w:rPr>
        <w:t>ATKAZ</w:t>
      </w:r>
      <w:r w:rsidR="00804D3E">
        <w:rPr>
          <w:rFonts w:ascii="ZhoGlyph" w:hAnsi="ZhoGlyph" w:cs="Courier New"/>
          <w:sz w:val="16"/>
          <w:szCs w:val="16"/>
        </w:rPr>
        <w:t>D</w:t>
      </w:r>
      <w:r w:rsidR="00804D3E">
        <w:rPr>
          <w:rFonts w:ascii="ZhoGlyph" w:hAnsi="ZhoGlyph" w:cs="Courier New" w:hint="eastAsia"/>
          <w:sz w:val="16"/>
          <w:szCs w:val="16"/>
        </w:rPr>
        <w:t>Ī</w:t>
      </w:r>
      <w:r w:rsidR="00804D3E">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first Psionic Games. Used to refer to the beginning of the Zhodani calendar.</w:t>
      </w:r>
    </w:p>
    <w:p w14:paraId="165FF0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9CC2A3" w14:textId="179B2A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04D3E">
        <w:rPr>
          <w:rFonts w:ascii="Courier New" w:hAnsi="Courier New" w:cs="Courier New"/>
          <w:b/>
          <w:bCs/>
          <w:sz w:val="16"/>
          <w:szCs w:val="16"/>
        </w:rPr>
        <w:t>atl</w:t>
      </w:r>
      <w:r w:rsidR="00885592">
        <w:rPr>
          <w:rFonts w:ascii="Courier New" w:hAnsi="Courier New" w:cs="Courier New"/>
          <w:sz w:val="16"/>
          <w:szCs w:val="16"/>
        </w:rPr>
        <w:t xml:space="preserve">, </w:t>
      </w:r>
      <w:r w:rsidRPr="00885592">
        <w:rPr>
          <w:rFonts w:ascii="Courier New" w:hAnsi="Courier New" w:cs="Courier New"/>
          <w:sz w:val="16"/>
          <w:szCs w:val="16"/>
        </w:rPr>
        <w:t>-</w:t>
      </w:r>
      <w:r w:rsidR="00DA66BA">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comparative suffix</w:t>
      </w:r>
    </w:p>
    <w:p w14:paraId="0DE3F0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BF552" w14:textId="6973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atl'driej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A66BA">
        <w:rPr>
          <w:rFonts w:ascii="ZhoGlyph" w:hAnsi="ZhoGlyph" w:cs="Courier New"/>
          <w:sz w:val="16"/>
          <w:szCs w:val="16"/>
        </w:rPr>
        <w:t>A</w:t>
      </w:r>
      <w:r w:rsidR="00DA66BA">
        <w:rPr>
          <w:rFonts w:ascii="ZhoGlyph" w:hAnsi="ZhoGlyph" w:cs="Courier New"/>
          <w:sz w:val="16"/>
          <w:szCs w:val="16"/>
        </w:rPr>
        <w:t>Ṫ</w:t>
      </w:r>
      <w:r w:rsidRPr="00DA66BA">
        <w:rPr>
          <w:rFonts w:ascii="ZhoGlyph" w:hAnsi="ZhoGlyph" w:cs="Courier New"/>
          <w:sz w:val="16"/>
          <w:szCs w:val="16"/>
        </w:rPr>
        <w:t>'</w:t>
      </w:r>
      <w:r w:rsidR="00DA66BA">
        <w:rPr>
          <w:rFonts w:ascii="ZhoGlyph" w:hAnsi="ZhoGlyph" w:cs="Courier New"/>
          <w:sz w:val="16"/>
          <w:szCs w:val="16"/>
        </w:rPr>
        <w:t>Ḍ</w:t>
      </w:r>
      <w:r w:rsidR="00DA66BA">
        <w:rPr>
          <w:rFonts w:ascii="ZhoGlyph" w:hAnsi="ZhoGlyph" w:cs="Courier New" w:hint="eastAsia"/>
          <w:sz w:val="16"/>
          <w:szCs w:val="16"/>
        </w:rPr>
        <w:t>Ī</w:t>
      </w:r>
      <w:r w:rsidRPr="00DA66BA">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captain's chair/conn</w:t>
      </w:r>
    </w:p>
    <w:p w14:paraId="061F3C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733C20" w14:textId="7B7F62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A66B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land</w:t>
      </w:r>
      <w:r w:rsidR="00885592">
        <w:rPr>
          <w:rFonts w:ascii="Courier New" w:hAnsi="Courier New" w:cs="Courier New"/>
          <w:sz w:val="16"/>
          <w:szCs w:val="16"/>
        </w:rPr>
        <w:t>,</w:t>
      </w:r>
      <w:r w:rsidRPr="00885592">
        <w:rPr>
          <w:rFonts w:ascii="Courier New" w:hAnsi="Courier New" w:cs="Courier New"/>
          <w:sz w:val="16"/>
          <w:szCs w:val="16"/>
        </w:rPr>
        <w:t xml:space="preserve"> region</w:t>
      </w:r>
    </w:p>
    <w:p w14:paraId="1AD69A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FB8CCB" w14:textId="58149C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AṪOṪ</w:t>
      </w:r>
      <w:r w:rsidR="00885592">
        <w:rPr>
          <w:rFonts w:ascii="Courier New" w:hAnsi="Courier New" w:cs="Courier New"/>
          <w:sz w:val="16"/>
          <w:szCs w:val="16"/>
        </w:rPr>
        <w:t xml:space="preserve">, </w:t>
      </w:r>
      <w:r w:rsidRPr="00885592">
        <w:rPr>
          <w:rFonts w:ascii="Courier New" w:hAnsi="Courier New" w:cs="Courier New"/>
          <w:sz w:val="16"/>
          <w:szCs w:val="16"/>
        </w:rPr>
        <w:t>bird</w:t>
      </w:r>
    </w:p>
    <w:p w14:paraId="0E5527C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4DE6D" w14:textId="373FD8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A66BA">
        <w:rPr>
          <w:rFonts w:ascii="Courier New" w:hAnsi="Courier New" w:cs="Courier New"/>
          <w:b/>
          <w:bCs/>
          <w:sz w:val="16"/>
          <w:szCs w:val="16"/>
        </w:rPr>
        <w:t>Atlteqozdij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hint="eastAsia"/>
          <w:sz w:val="16"/>
          <w:szCs w:val="16"/>
        </w:rPr>
        <w:t>Ż</w:t>
      </w:r>
      <w:r w:rsidRPr="00C73C68">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 Triple Olympiad</w:t>
      </w:r>
      <w:r w:rsidR="00885592">
        <w:rPr>
          <w:rFonts w:ascii="Courier New" w:hAnsi="Courier New" w:cs="Courier New"/>
          <w:sz w:val="16"/>
          <w:szCs w:val="16"/>
        </w:rPr>
        <w:t>,</w:t>
      </w:r>
      <w:r w:rsidRPr="00885592">
        <w:rPr>
          <w:rFonts w:ascii="Courier New" w:hAnsi="Courier New" w:cs="Courier New"/>
          <w:sz w:val="16"/>
          <w:szCs w:val="16"/>
        </w:rPr>
        <w:t xml:space="preserve"> or cycle of three Zhodani Olympiads</w:t>
      </w:r>
      <w:r w:rsidR="00885592">
        <w:rPr>
          <w:rFonts w:ascii="Courier New" w:hAnsi="Courier New" w:cs="Courier New"/>
          <w:sz w:val="16"/>
          <w:szCs w:val="16"/>
        </w:rPr>
        <w:t>,</w:t>
      </w:r>
      <w:r w:rsidRPr="00885592">
        <w:rPr>
          <w:rFonts w:ascii="Courier New" w:hAnsi="Courier New" w:cs="Courier New"/>
          <w:sz w:val="16"/>
          <w:szCs w:val="16"/>
        </w:rPr>
        <w:t xml:space="preserve"> containing 2200 zhdanstial</w:t>
      </w:r>
      <w:r w:rsidR="00885592">
        <w:rPr>
          <w:rFonts w:ascii="Courier New" w:hAnsi="Courier New" w:cs="Courier New"/>
          <w:sz w:val="16"/>
          <w:szCs w:val="16"/>
        </w:rPr>
        <w:t>,</w:t>
      </w:r>
      <w:r w:rsidRPr="00885592">
        <w:rPr>
          <w:rFonts w:ascii="Courier New" w:hAnsi="Courier New" w:cs="Courier New"/>
          <w:sz w:val="16"/>
          <w:szCs w:val="16"/>
        </w:rPr>
        <w:t xml:space="preserve"> or 2476.76 standard days</w:t>
      </w:r>
    </w:p>
    <w:p w14:paraId="2E35FE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4145B" w14:textId="00E6B8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Atlteqoziastial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Ṫ</w:t>
      </w:r>
      <w:r w:rsidRPr="00C73C68">
        <w:rPr>
          <w:rFonts w:ascii="ZhoGlyph" w:hAnsi="ZhoGlyph" w:cs="Courier New"/>
          <w:sz w:val="16"/>
          <w:szCs w:val="16"/>
        </w:rPr>
        <w:t>TEQO</w:t>
      </w:r>
      <w:r w:rsidR="00C73C68">
        <w:rPr>
          <w:rFonts w:ascii="ZhoGlyph" w:hAnsi="ZhoGlyph" w:cs="Courier New"/>
          <w:sz w:val="16"/>
          <w:szCs w:val="16"/>
        </w:rPr>
        <w:t>ZĨ</w:t>
      </w:r>
      <w:r w:rsidRPr="00C73C68">
        <w:rPr>
          <w:rFonts w:ascii="ZhoGlyph" w:hAnsi="ZhoGlyph" w:cs="Courier New"/>
          <w:sz w:val="16"/>
          <w:szCs w:val="16"/>
        </w:rPr>
        <w:t>ST</w:t>
      </w:r>
      <w:r w:rsidR="00C73C68">
        <w:rPr>
          <w:rFonts w:ascii="ZhoGlyph" w:hAnsi="ZhoGlyph" w:cs="Courier New"/>
          <w:sz w:val="16"/>
          <w:szCs w:val="16"/>
        </w:rPr>
        <w:t>Ĩ</w:t>
      </w:r>
      <w:r w:rsidRPr="00C73C6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Triple Olympiad Day</w:t>
      </w:r>
      <w:r w:rsidR="00885592">
        <w:rPr>
          <w:rFonts w:ascii="Courier New" w:hAnsi="Courier New" w:cs="Courier New"/>
          <w:sz w:val="16"/>
          <w:szCs w:val="16"/>
        </w:rPr>
        <w:t>,</w:t>
      </w:r>
      <w:r w:rsidRPr="00885592">
        <w:rPr>
          <w:rFonts w:ascii="Courier New" w:hAnsi="Courier New" w:cs="Courier New"/>
          <w:sz w:val="16"/>
          <w:szCs w:val="16"/>
        </w:rPr>
        <w:t xml:space="preserve"> a holiday added immediately after every third Olympiad</w:t>
      </w:r>
    </w:p>
    <w:p w14:paraId="483DE7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1E61C" w14:textId="186970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ATPĨṔ</w:t>
      </w:r>
      <w:r w:rsidR="00885592">
        <w:rPr>
          <w:rFonts w:ascii="Courier New" w:hAnsi="Courier New" w:cs="Courier New"/>
          <w:sz w:val="16"/>
          <w:szCs w:val="16"/>
        </w:rPr>
        <w:t xml:space="preserve">, </w:t>
      </w:r>
      <w:r w:rsidRPr="00885592">
        <w:rPr>
          <w:rFonts w:ascii="Courier New" w:hAnsi="Courier New" w:cs="Courier New"/>
          <w:sz w:val="16"/>
          <w:szCs w:val="16"/>
        </w:rPr>
        <w:t>Thaw</w:t>
      </w:r>
      <w:r w:rsidR="00885592">
        <w:rPr>
          <w:rFonts w:ascii="Courier New" w:hAnsi="Courier New" w:cs="Courier New"/>
          <w:sz w:val="16"/>
          <w:szCs w:val="16"/>
        </w:rPr>
        <w:t>,</w:t>
      </w:r>
      <w:r w:rsidRPr="00885592">
        <w:rPr>
          <w:rFonts w:ascii="Courier New" w:hAnsi="Courier New" w:cs="Courier New"/>
          <w:sz w:val="16"/>
          <w:szCs w:val="16"/>
        </w:rPr>
        <w:t xml:space="preserve"> the season on Zhdant of melting of winter ice and thawing of frozen ground</w:t>
      </w:r>
    </w:p>
    <w:p w14:paraId="20157C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5E4953" w14:textId="1F690B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73C68">
        <w:rPr>
          <w:rFonts w:ascii="ZhoGlyph" w:hAnsi="ZhoGlyph" w:cs="Courier New"/>
          <w:sz w:val="16"/>
          <w:szCs w:val="16"/>
        </w:rPr>
        <w:t>A</w:t>
      </w:r>
      <w:r w:rsidR="00C73C68">
        <w:rPr>
          <w:rFonts w:ascii="ZhoGlyph" w:hAnsi="ZhoGlyph" w:cs="Courier New"/>
          <w:sz w:val="16"/>
          <w:szCs w:val="16"/>
        </w:rPr>
        <w:t>Ṭ</w:t>
      </w:r>
      <w:r w:rsidRPr="00C73C68">
        <w:rPr>
          <w:rFonts w:ascii="ZhoGlyph" w:hAnsi="ZhoGlyph" w:cs="Courier New"/>
          <w:sz w:val="16"/>
          <w:szCs w:val="16"/>
        </w:rPr>
        <w:t>INT</w:t>
      </w:r>
      <w:r w:rsidR="00885592">
        <w:rPr>
          <w:rFonts w:ascii="Courier New" w:hAnsi="Courier New" w:cs="Courier New"/>
          <w:sz w:val="16"/>
          <w:szCs w:val="16"/>
        </w:rPr>
        <w:t xml:space="preserve">, </w:t>
      </w:r>
      <w:r w:rsidRPr="00885592">
        <w:rPr>
          <w:rFonts w:ascii="Courier New" w:hAnsi="Courier New" w:cs="Courier New"/>
          <w:sz w:val="16"/>
          <w:szCs w:val="16"/>
        </w:rPr>
        <w:t>Raining</w:t>
      </w:r>
      <w:r w:rsidR="00885592">
        <w:rPr>
          <w:rFonts w:ascii="Courier New" w:hAnsi="Courier New" w:cs="Courier New"/>
          <w:sz w:val="16"/>
          <w:szCs w:val="16"/>
        </w:rPr>
        <w:t xml:space="preserve">, </w:t>
      </w:r>
      <w:r w:rsidRPr="00885592">
        <w:rPr>
          <w:rFonts w:ascii="Courier New" w:hAnsi="Courier New" w:cs="Courier New"/>
          <w:sz w:val="16"/>
          <w:szCs w:val="16"/>
        </w:rPr>
        <w:t>the season on Zhdant associated with spring rains and the planting of crops.</w:t>
      </w:r>
    </w:p>
    <w:p w14:paraId="032FF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D61686" w14:textId="78281E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73C68">
        <w:rPr>
          <w:rFonts w:ascii="ZhoGlyph" w:hAnsi="ZhoGlyph" w:cs="Courier New"/>
          <w:sz w:val="16"/>
          <w:szCs w:val="16"/>
        </w:rPr>
        <w:t>AT</w:t>
      </w:r>
      <w:r w:rsidR="00C73C68">
        <w:rPr>
          <w:rFonts w:ascii="ZhoGlyph" w:hAnsi="ZhoGlyph" w:cs="Courier New" w:hint="eastAsia"/>
          <w:sz w:val="16"/>
          <w:szCs w:val="16"/>
        </w:rPr>
        <w:t>Ś</w:t>
      </w:r>
      <w:r w:rsidR="00C73C68">
        <w:rPr>
          <w:rFonts w:ascii="ZhoGlyph" w:hAnsi="ZhoGlyph" w:cs="Courier New"/>
          <w:sz w:val="16"/>
          <w:szCs w:val="16"/>
        </w:rPr>
        <w:t>TIAVL</w:t>
      </w:r>
      <w:r w:rsidR="00885592">
        <w:rPr>
          <w:rFonts w:ascii="Courier New" w:hAnsi="Courier New" w:cs="Courier New"/>
          <w:sz w:val="16"/>
          <w:szCs w:val="16"/>
        </w:rPr>
        <w:t xml:space="preserve">, </w:t>
      </w:r>
      <w:r w:rsidRPr="00885592">
        <w:rPr>
          <w:rFonts w:ascii="Courier New" w:hAnsi="Courier New" w:cs="Courier New"/>
          <w:sz w:val="16"/>
          <w:szCs w:val="16"/>
        </w:rPr>
        <w:t>Chill</w:t>
      </w:r>
      <w:r w:rsidR="00885592">
        <w:rPr>
          <w:rFonts w:ascii="Courier New" w:hAnsi="Courier New" w:cs="Courier New"/>
          <w:sz w:val="16"/>
          <w:szCs w:val="16"/>
        </w:rPr>
        <w:t xml:space="preserve">, </w:t>
      </w:r>
      <w:r w:rsidRPr="00885592">
        <w:rPr>
          <w:rFonts w:ascii="Courier New" w:hAnsi="Courier New" w:cs="Courier New"/>
          <w:sz w:val="16"/>
          <w:szCs w:val="16"/>
        </w:rPr>
        <w:t>the freezing winter season on Zhdant.</w:t>
      </w:r>
    </w:p>
    <w:p w14:paraId="6D2B0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C7826" w14:textId="1F0E41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AYOAKA</w:t>
      </w:r>
      <w:r w:rsidR="00885592">
        <w:rPr>
          <w:rFonts w:ascii="Courier New" w:hAnsi="Courier New" w:cs="Courier New"/>
          <w:sz w:val="16"/>
          <w:szCs w:val="16"/>
        </w:rPr>
        <w:t xml:space="preserve">, </w:t>
      </w:r>
      <w:r w:rsidRPr="00885592">
        <w:rPr>
          <w:rFonts w:ascii="Courier New" w:hAnsi="Courier New" w:cs="Courier New"/>
          <w:sz w:val="16"/>
          <w:szCs w:val="16"/>
        </w:rPr>
        <w:t>pleasant</w:t>
      </w:r>
    </w:p>
    <w:p w14:paraId="4FFA1E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7E4AE4" w14:textId="7F0900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ayochak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73C68">
        <w:rPr>
          <w:rFonts w:ascii="ZhoGlyph" w:hAnsi="ZhoGlyph" w:cs="Courier New"/>
          <w:sz w:val="16"/>
          <w:szCs w:val="16"/>
        </w:rPr>
        <w:t>AYO</w:t>
      </w:r>
      <w:r w:rsidR="00C73C68">
        <w:rPr>
          <w:rFonts w:ascii="ZhoGlyph" w:hAnsi="ZhoGlyph" w:cs="Courier New"/>
          <w:sz w:val="16"/>
          <w:szCs w:val="16"/>
        </w:rPr>
        <w:t>Ĉ</w:t>
      </w:r>
      <w:r w:rsidRPr="00C73C68">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difficult</w:t>
      </w:r>
    </w:p>
    <w:p w14:paraId="0D0BE1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D3C8D9" w14:textId="5C7B77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73C68">
        <w:rPr>
          <w:rFonts w:ascii="Courier New" w:hAnsi="Courier New" w:cs="Courier New"/>
          <w:b/>
          <w:bCs/>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774FCB">
        <w:rPr>
          <w:rFonts w:ascii="ZhoGlyph" w:hAnsi="ZhoGlyph" w:cs="Courier New"/>
          <w:sz w:val="16"/>
          <w:szCs w:val="16"/>
        </w:rPr>
        <w:t>AYOQIK</w:t>
      </w:r>
      <w:r w:rsidR="00885592">
        <w:rPr>
          <w:rFonts w:ascii="Courier New" w:hAnsi="Courier New" w:cs="Courier New"/>
          <w:sz w:val="16"/>
          <w:szCs w:val="16"/>
        </w:rPr>
        <w:t xml:space="preserve">, </w:t>
      </w:r>
      <w:r w:rsidRPr="00885592">
        <w:rPr>
          <w:rFonts w:ascii="Courier New" w:hAnsi="Courier New" w:cs="Courier New"/>
          <w:sz w:val="16"/>
          <w:szCs w:val="16"/>
        </w:rPr>
        <w:t>nevermore</w:t>
      </w:r>
    </w:p>
    <w:p w14:paraId="26CCF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166C0" w14:textId="2D2908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again</w:t>
      </w:r>
    </w:p>
    <w:p w14:paraId="73BF89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09C9DE" w14:textId="6D7304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azhiatli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74FCB">
        <w:rPr>
          <w:rFonts w:ascii="ZhoGlyph" w:hAnsi="ZhoGlyph" w:cs="Courier New"/>
          <w:sz w:val="16"/>
          <w:szCs w:val="16"/>
        </w:rPr>
        <w:t>A</w:t>
      </w:r>
      <w:r w:rsidR="00774FCB">
        <w:rPr>
          <w:rFonts w:ascii="ZhoGlyph" w:hAnsi="ZhoGlyph" w:cs="Courier New" w:hint="eastAsia"/>
          <w:sz w:val="16"/>
          <w:szCs w:val="16"/>
        </w:rPr>
        <w:t>Ź</w:t>
      </w:r>
      <w:r w:rsidR="00774FCB">
        <w:rPr>
          <w:rFonts w:ascii="ZhoGlyph" w:hAnsi="ZhoGlyph" w:cs="Courier New"/>
          <w:sz w:val="16"/>
          <w:szCs w:val="16"/>
        </w:rPr>
        <w:t>ĨṪI</w:t>
      </w:r>
      <w:r w:rsidR="00885592">
        <w:rPr>
          <w:rFonts w:ascii="Courier New" w:hAnsi="Courier New" w:cs="Courier New"/>
          <w:sz w:val="16"/>
          <w:szCs w:val="16"/>
        </w:rPr>
        <w:t xml:space="preserve">, </w:t>
      </w:r>
      <w:r w:rsidRPr="00885592">
        <w:rPr>
          <w:rFonts w:ascii="Courier New" w:hAnsi="Courier New" w:cs="Courier New"/>
          <w:sz w:val="16"/>
          <w:szCs w:val="16"/>
        </w:rPr>
        <w:t>reptile</w:t>
      </w:r>
    </w:p>
    <w:p w14:paraId="1091F4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F4DA9"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C73A876"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86C86DB" w14:textId="5DCCFE1C" w:rsidR="005741A4" w:rsidRPr="005741A4" w:rsidRDefault="005741A4" w:rsidP="005741A4">
      <w:pPr>
        <w:pStyle w:val="Heading1"/>
        <w:jc w:val="center"/>
        <w:rPr>
          <w:rFonts w:ascii="ZhoGlyph" w:hAnsi="ZhoGlyph"/>
        </w:rPr>
      </w:pPr>
      <w:bookmarkStart w:id="6" w:name="_Toc110928974"/>
      <w:r>
        <w:rPr>
          <w:rFonts w:ascii="ZhoGlyph" w:hAnsi="ZhoGlyph"/>
        </w:rPr>
        <w:t>B</w:t>
      </w:r>
      <w:bookmarkEnd w:id="6"/>
    </w:p>
    <w:p w14:paraId="5AEA50B0" w14:textId="77777777" w:rsidR="005741A4" w:rsidRDefault="005741A4"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A4F95D1" w14:textId="4B7438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w:t>
      </w:r>
      <w:r w:rsidR="00885592">
        <w:rPr>
          <w:rFonts w:ascii="Courier New" w:hAnsi="Courier New" w:cs="Courier New"/>
          <w:sz w:val="16"/>
          <w:szCs w:val="16"/>
        </w:rPr>
        <w:t xml:space="preserve">, </w:t>
      </w:r>
      <w:r w:rsidRPr="00885592">
        <w:rPr>
          <w:rFonts w:ascii="Courier New" w:hAnsi="Courier New" w:cs="Courier New"/>
          <w:sz w:val="16"/>
          <w:szCs w:val="16"/>
        </w:rPr>
        <w:t>barbarian. Often used in a derogatory sense to refer to Imperials.</w:t>
      </w:r>
      <w:r w:rsidR="002C263E">
        <w:rPr>
          <w:rFonts w:ascii="Courier New" w:hAnsi="Courier New" w:cs="Courier New"/>
          <w:sz w:val="16"/>
          <w:szCs w:val="16"/>
        </w:rPr>
        <w:t xml:space="preserve"> Often implies a lack of cleanliness or good hygiene.</w:t>
      </w:r>
    </w:p>
    <w:p w14:paraId="6A3348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6294E5" w14:textId="2F60CE5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74FCB">
        <w:rPr>
          <w:rFonts w:ascii="Courier New" w:hAnsi="Courier New" w:cs="Courier New"/>
          <w:b/>
          <w:bCs/>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74FCB">
        <w:rPr>
          <w:rFonts w:ascii="ZhoGlyph" w:hAnsi="ZhoGlyph" w:cs="Courier New"/>
          <w:sz w:val="16"/>
          <w:szCs w:val="16"/>
        </w:rPr>
        <w:t>BAZI</w:t>
      </w:r>
      <w:r w:rsidR="00885592">
        <w:rPr>
          <w:rFonts w:ascii="Courier New" w:hAnsi="Courier New" w:cs="Courier New"/>
          <w:sz w:val="16"/>
          <w:szCs w:val="16"/>
        </w:rPr>
        <w:t xml:space="preserve">, </w:t>
      </w:r>
      <w:r w:rsidRPr="00885592">
        <w:rPr>
          <w:rFonts w:ascii="Courier New" w:hAnsi="Courier New" w:cs="Courier New"/>
          <w:sz w:val="16"/>
          <w:szCs w:val="16"/>
        </w:rPr>
        <w:t>last</w:t>
      </w:r>
    </w:p>
    <w:p w14:paraId="2FD8533E" w14:textId="0DCEDF29"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53F1B3" w14:textId="3E0D4413"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bemao</w:t>
      </w:r>
      <w:r>
        <w:rPr>
          <w:rFonts w:ascii="Courier New" w:hAnsi="Courier New" w:cs="Courier New"/>
          <w:sz w:val="16"/>
          <w:szCs w:val="16"/>
        </w:rPr>
        <w:t xml:space="preserve">, noun, </w:t>
      </w:r>
      <w:r>
        <w:rPr>
          <w:rFonts w:ascii="ZhoGlyph" w:hAnsi="ZhoGlyph" w:cs="Courier New"/>
          <w:sz w:val="16"/>
          <w:szCs w:val="16"/>
        </w:rPr>
        <w:t>BEMAO</w:t>
      </w:r>
      <w:r>
        <w:rPr>
          <w:rFonts w:ascii="Courier New" w:hAnsi="Courier New" w:cs="Courier New"/>
          <w:sz w:val="16"/>
          <w:szCs w:val="16"/>
        </w:rPr>
        <w:t>, buttocks</w:t>
      </w:r>
    </w:p>
    <w:p w14:paraId="1DF952D0" w14:textId="00EABB1A"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87723" w14:textId="013E84A4"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bemacha</w:t>
      </w:r>
      <w:r>
        <w:rPr>
          <w:rFonts w:ascii="Courier New" w:hAnsi="Courier New" w:cs="Courier New"/>
          <w:b/>
          <w:bCs/>
          <w:sz w:val="16"/>
          <w:szCs w:val="16"/>
        </w:rPr>
        <w:t>n</w:t>
      </w:r>
      <w:r w:rsidRPr="00B41D1E">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BEMA</w:t>
      </w:r>
      <w:r>
        <w:rPr>
          <w:rFonts w:ascii="ZhoGlyph" w:hAnsi="ZhoGlyph" w:cs="Courier New"/>
          <w:sz w:val="16"/>
          <w:szCs w:val="16"/>
        </w:rPr>
        <w:t>ĈANI</w:t>
      </w:r>
      <w:r>
        <w:rPr>
          <w:rFonts w:ascii="Courier New" w:hAnsi="Courier New" w:cs="Courier New"/>
          <w:sz w:val="16"/>
          <w:szCs w:val="16"/>
        </w:rPr>
        <w:t>, the cleft of the buttocks</w:t>
      </w:r>
    </w:p>
    <w:p w14:paraId="5673465E" w14:textId="1F5F663C"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E1C1D2" w14:textId="47ED9D20"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bemaviakre’</w:t>
      </w:r>
      <w:r>
        <w:rPr>
          <w:rFonts w:ascii="Courier New" w:hAnsi="Courier New" w:cs="Courier New"/>
          <w:sz w:val="16"/>
          <w:szCs w:val="16"/>
        </w:rPr>
        <w:t xml:space="preserve">, verb, </w:t>
      </w:r>
      <w:r w:rsidRPr="00262B7B">
        <w:rPr>
          <w:rFonts w:ascii="ZhoGlyph" w:hAnsi="ZhoGlyph" w:cs="Courier New"/>
          <w:sz w:val="16"/>
          <w:szCs w:val="16"/>
        </w:rPr>
        <w:t>BEMAVĨḲE'</w:t>
      </w:r>
      <w:r>
        <w:rPr>
          <w:rFonts w:ascii="Courier New" w:hAnsi="Courier New" w:cs="Courier New"/>
          <w:sz w:val="16"/>
          <w:szCs w:val="16"/>
        </w:rPr>
        <w:t>, to strike the buttocks</w:t>
      </w:r>
    </w:p>
    <w:p w14:paraId="7CF6E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376EDC" w14:textId="189207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BENSE</w:t>
      </w:r>
      <w:r w:rsidR="00885592">
        <w:rPr>
          <w:rFonts w:ascii="Courier New" w:hAnsi="Courier New" w:cs="Courier New"/>
          <w:sz w:val="16"/>
          <w:szCs w:val="16"/>
        </w:rPr>
        <w:t xml:space="preserve">, </w:t>
      </w:r>
      <w:r w:rsidRPr="00885592">
        <w:rPr>
          <w:rFonts w:ascii="Courier New" w:hAnsi="Courier New" w:cs="Courier New"/>
          <w:sz w:val="16"/>
          <w:szCs w:val="16"/>
        </w:rPr>
        <w:t>pipe</w:t>
      </w:r>
    </w:p>
    <w:p w14:paraId="37A4AD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B38200" w14:textId="3F718A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LOLOLI</w:t>
      </w:r>
      <w:r w:rsidR="00885592">
        <w:rPr>
          <w:rFonts w:ascii="Courier New" w:hAnsi="Courier New" w:cs="Courier New"/>
          <w:sz w:val="16"/>
          <w:szCs w:val="16"/>
        </w:rPr>
        <w:t xml:space="preserve">, </w:t>
      </w:r>
      <w:r w:rsidRPr="00885592">
        <w:rPr>
          <w:rFonts w:ascii="Courier New" w:hAnsi="Courier New" w:cs="Courier New"/>
          <w:sz w:val="16"/>
          <w:szCs w:val="16"/>
        </w:rPr>
        <w:t>billiard ball</w:t>
      </w:r>
    </w:p>
    <w:p w14:paraId="588F11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2B4A9" w14:textId="60C1A88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bialzhdesh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w:t>
      </w:r>
      <w:r w:rsidR="00D51051">
        <w:rPr>
          <w:rFonts w:ascii="ZhoGlyph" w:hAnsi="ZhoGlyph" w:cs="Courier New"/>
          <w:sz w:val="16"/>
          <w:szCs w:val="16"/>
        </w:rPr>
        <w:t>Ĩ</w:t>
      </w:r>
      <w:r w:rsidRPr="00D51051">
        <w:rPr>
          <w:rFonts w:ascii="ZhoGlyph" w:hAnsi="ZhoGlyph" w:cs="Courier New"/>
          <w:sz w:val="16"/>
          <w:szCs w:val="16"/>
        </w:rPr>
        <w:t>L</w:t>
      </w:r>
      <w:r w:rsidR="00D51051">
        <w:rPr>
          <w:rFonts w:ascii="ZhoGlyph" w:hAnsi="ZhoGlyph" w:cs="Courier New"/>
          <w:sz w:val="16"/>
          <w:szCs w:val="16"/>
        </w:rPr>
        <w:t>ŽE</w:t>
      </w:r>
      <w:r w:rsidR="00D51051">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billiard cue</w:t>
      </w:r>
    </w:p>
    <w:p w14:paraId="13F972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BC30B7" w14:textId="057B49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bialziatl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51051">
        <w:rPr>
          <w:rFonts w:ascii="ZhoGlyph" w:hAnsi="ZhoGlyph" w:cs="Courier New"/>
          <w:sz w:val="16"/>
          <w:szCs w:val="16"/>
        </w:rPr>
        <w:t>BĨLZĨ</w:t>
      </w:r>
      <w:r w:rsidR="00885592">
        <w:rPr>
          <w:rFonts w:ascii="Courier New" w:hAnsi="Courier New" w:cs="Courier New"/>
          <w:sz w:val="16"/>
          <w:szCs w:val="16"/>
        </w:rPr>
        <w:t xml:space="preserve">, </w:t>
      </w:r>
      <w:r w:rsidRPr="00885592">
        <w:rPr>
          <w:rFonts w:ascii="Courier New" w:hAnsi="Courier New" w:cs="Courier New"/>
          <w:sz w:val="16"/>
          <w:szCs w:val="16"/>
        </w:rPr>
        <w:t>Billiard Table</w:t>
      </w:r>
    </w:p>
    <w:p w14:paraId="45A5C5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895FDC" w14:textId="054359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885592">
        <w:rPr>
          <w:rFonts w:ascii="Courier New" w:hAnsi="Courier New" w:cs="Courier New"/>
          <w:sz w:val="16"/>
          <w:szCs w:val="16"/>
        </w:rPr>
        <w:t xml:space="preserve">, </w:t>
      </w:r>
      <w:r w:rsidRPr="00885592">
        <w:rPr>
          <w:rFonts w:ascii="Courier New" w:hAnsi="Courier New" w:cs="Courier New"/>
          <w:sz w:val="16"/>
          <w:szCs w:val="16"/>
        </w:rPr>
        <w:t>Cargo</w:t>
      </w:r>
    </w:p>
    <w:p w14:paraId="482F23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75E359" w14:textId="0671F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biradarchtabrtliel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BIRADAR</w:t>
      </w:r>
      <w:r w:rsidR="00D51051">
        <w:rPr>
          <w:rFonts w:ascii="ZhoGlyph" w:hAnsi="ZhoGlyph" w:cs="Courier New"/>
          <w:sz w:val="16"/>
          <w:szCs w:val="16"/>
        </w:rPr>
        <w:t>Ĉ</w:t>
      </w:r>
      <w:r w:rsidRPr="00D51051">
        <w:rPr>
          <w:rFonts w:ascii="ZhoGlyph" w:hAnsi="ZhoGlyph" w:cs="Courier New"/>
          <w:sz w:val="16"/>
          <w:szCs w:val="16"/>
        </w:rPr>
        <w:t>TA</w:t>
      </w:r>
      <w:r w:rsidR="00D51051">
        <w:rPr>
          <w:rFonts w:ascii="ZhoGlyph" w:hAnsi="ZhoGlyph" w:cs="Courier New"/>
          <w:sz w:val="16"/>
          <w:szCs w:val="16"/>
        </w:rPr>
        <w:t>ḄṪ</w:t>
      </w:r>
      <w:r w:rsidR="00D51051">
        <w:rPr>
          <w:rFonts w:ascii="ZhoGlyph" w:hAnsi="ZhoGlyph" w:cs="Courier New" w:hint="eastAsia"/>
          <w:sz w:val="16"/>
          <w:szCs w:val="16"/>
        </w:rPr>
        <w:t>Ī</w:t>
      </w:r>
      <w:r w:rsidRPr="00D51051">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Cargo Loader</w:t>
      </w:r>
    </w:p>
    <w:p w14:paraId="6C9FB8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7DB665" w14:textId="69178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birashieoapie'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51051">
        <w:rPr>
          <w:rFonts w:ascii="ZhoGlyph" w:hAnsi="ZhoGlyph" w:cs="Courier New"/>
          <w:sz w:val="16"/>
          <w:szCs w:val="16"/>
        </w:rPr>
        <w:t>BIRA</w:t>
      </w:r>
      <w:r w:rsidR="00D51051">
        <w:rPr>
          <w:rFonts w:ascii="ZhoGlyph" w:hAnsi="ZhoGlyph" w:cs="Courier New" w:hint="eastAsia"/>
          <w:sz w:val="16"/>
          <w:szCs w:val="16"/>
        </w:rPr>
        <w:t>Ś</w:t>
      </w:r>
      <w:r w:rsidR="003271ED">
        <w:rPr>
          <w:rFonts w:ascii="ZhoGlyph" w:hAnsi="ZhoGlyph" w:cs="Courier New" w:hint="eastAsia"/>
          <w:sz w:val="16"/>
          <w:szCs w:val="16"/>
        </w:rPr>
        <w:t>Ī</w:t>
      </w:r>
      <w:r w:rsidRPr="00D51051">
        <w:rPr>
          <w:rFonts w:ascii="ZhoGlyph" w:hAnsi="ZhoGlyph" w:cs="Courier New"/>
          <w:sz w:val="16"/>
          <w:szCs w:val="16"/>
        </w:rPr>
        <w:t>OA</w:t>
      </w:r>
      <w:r w:rsidR="00D51051">
        <w:rPr>
          <w:rFonts w:ascii="ZhoGlyph" w:hAnsi="ZhoGlyph" w:cs="Courier New"/>
          <w:sz w:val="16"/>
          <w:szCs w:val="16"/>
        </w:rPr>
        <w:t>P</w:t>
      </w:r>
      <w:r w:rsidR="00D51051">
        <w:rPr>
          <w:rFonts w:ascii="ZhoGlyph" w:hAnsi="ZhoGlyph" w:cs="Courier New" w:hint="eastAsia"/>
          <w:sz w:val="16"/>
          <w:szCs w:val="16"/>
        </w:rPr>
        <w:t>Ī</w:t>
      </w:r>
      <w:r w:rsidR="00D5105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Cargo Hold</w:t>
      </w:r>
    </w:p>
    <w:p w14:paraId="5FCB14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C8F1F" w14:textId="07EA3DD8" w:rsidR="0000649D" w:rsidRPr="0000649D" w:rsidRDefault="006F49DD" w:rsidP="0000649D">
      <w:pPr>
        <w:pStyle w:val="Heading1"/>
        <w:jc w:val="center"/>
        <w:rPr>
          <w:rFonts w:ascii="ZhoGlyph" w:hAnsi="ZhoGlyph"/>
        </w:rPr>
      </w:pPr>
      <w:r>
        <w:rPr>
          <w:rFonts w:ascii="ZhoGlyph" w:hAnsi="ZhoGlyph"/>
        </w:rPr>
        <w:br w:type="page"/>
      </w:r>
      <w:bookmarkStart w:id="7" w:name="_Toc110928975"/>
      <w:r w:rsidR="0000649D">
        <w:rPr>
          <w:rFonts w:ascii="ZhoGlyph" w:hAnsi="ZhoGlyph"/>
        </w:rPr>
        <w:lastRenderedPageBreak/>
        <w:t>Ḅ</w:t>
      </w:r>
      <w:bookmarkEnd w:id="7"/>
    </w:p>
    <w:p w14:paraId="1508A29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CEB2EE9" w14:textId="70EB7C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3271ED">
        <w:rPr>
          <w:rFonts w:ascii="Courier New" w:hAnsi="Courier New" w:cs="Courier New"/>
          <w:sz w:val="16"/>
          <w:szCs w:val="16"/>
        </w:rPr>
        <w:t xml:space="preserve"> </w:t>
      </w:r>
      <w:r w:rsidR="003271ED">
        <w:rPr>
          <w:rFonts w:ascii="ZhoGlyph" w:hAnsi="ZhoGlyph" w:cs="Courier New"/>
          <w:sz w:val="16"/>
          <w:szCs w:val="16"/>
        </w:rPr>
        <w:t>ḄAZ</w:t>
      </w:r>
      <w:r w:rsidR="00885592">
        <w:rPr>
          <w:rFonts w:ascii="Courier New" w:hAnsi="Courier New" w:cs="Courier New"/>
          <w:sz w:val="16"/>
          <w:szCs w:val="16"/>
        </w:rPr>
        <w:t xml:space="preserve">, </w:t>
      </w:r>
      <w:r w:rsidRPr="00885592">
        <w:rPr>
          <w:rFonts w:ascii="Courier New" w:hAnsi="Courier New" w:cs="Courier New"/>
          <w:sz w:val="16"/>
          <w:szCs w:val="16"/>
        </w:rPr>
        <w:t>sink</w:t>
      </w:r>
    </w:p>
    <w:p w14:paraId="357359F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F30D9" w14:textId="5B4F57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breia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ḄEĨ</w:t>
      </w:r>
      <w:r w:rsidR="00885592">
        <w:rPr>
          <w:rFonts w:ascii="Courier New" w:hAnsi="Courier New" w:cs="Courier New"/>
          <w:sz w:val="16"/>
          <w:szCs w:val="16"/>
        </w:rPr>
        <w:t xml:space="preserve">, </w:t>
      </w:r>
      <w:r w:rsidRPr="00885592">
        <w:rPr>
          <w:rFonts w:ascii="Courier New" w:hAnsi="Courier New" w:cs="Courier New"/>
          <w:sz w:val="16"/>
          <w:szCs w:val="16"/>
        </w:rPr>
        <w:t>wing</w:t>
      </w:r>
    </w:p>
    <w:p w14:paraId="6A11BF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F38805" w14:textId="787C53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briepl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003271ED">
        <w:rPr>
          <w:rFonts w:ascii="ZhoGlyph" w:hAnsi="ZhoGlyph" w:cs="Courier New" w:hint="eastAsia"/>
          <w:sz w:val="16"/>
          <w:szCs w:val="16"/>
        </w:rPr>
        <w:t>Ī</w:t>
      </w:r>
      <w:r w:rsidR="003271ED">
        <w:rPr>
          <w:rFonts w:ascii="ZhoGlyph" w:hAnsi="ZhoGlyph" w:cs="Courier New"/>
          <w:sz w:val="16"/>
          <w:szCs w:val="16"/>
        </w:rPr>
        <w:t>Ṗ</w:t>
      </w:r>
      <w:r w:rsidR="00885592">
        <w:rPr>
          <w:rFonts w:ascii="Courier New" w:hAnsi="Courier New" w:cs="Courier New"/>
          <w:sz w:val="16"/>
          <w:szCs w:val="16"/>
        </w:rPr>
        <w:t xml:space="preserve">, </w:t>
      </w:r>
      <w:r w:rsidRPr="00885592">
        <w:rPr>
          <w:rFonts w:ascii="Courier New" w:hAnsi="Courier New" w:cs="Courier New"/>
          <w:sz w:val="16"/>
          <w:szCs w:val="16"/>
        </w:rPr>
        <w:t>to condemn</w:t>
      </w:r>
    </w:p>
    <w:p w14:paraId="2AB613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21FC68" w14:textId="4F586E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NE'</w:t>
      </w:r>
      <w:r w:rsidR="00885592">
        <w:rPr>
          <w:rFonts w:ascii="Courier New" w:hAnsi="Courier New" w:cs="Courier New"/>
          <w:sz w:val="16"/>
          <w:szCs w:val="16"/>
        </w:rPr>
        <w:t xml:space="preserve">, </w:t>
      </w:r>
      <w:r w:rsidRPr="00885592">
        <w:rPr>
          <w:rFonts w:ascii="Courier New" w:hAnsi="Courier New" w:cs="Courier New"/>
          <w:sz w:val="16"/>
          <w:szCs w:val="16"/>
        </w:rPr>
        <w:t>to assemble</w:t>
      </w:r>
      <w:r w:rsidR="00885592">
        <w:rPr>
          <w:rFonts w:ascii="Courier New" w:hAnsi="Courier New" w:cs="Courier New"/>
          <w:sz w:val="16"/>
          <w:szCs w:val="16"/>
        </w:rPr>
        <w:t>,</w:t>
      </w:r>
      <w:r w:rsidRPr="00885592">
        <w:rPr>
          <w:rFonts w:ascii="Courier New" w:hAnsi="Courier New" w:cs="Courier New"/>
          <w:sz w:val="16"/>
          <w:szCs w:val="16"/>
        </w:rPr>
        <w:t xml:space="preserve"> to gather</w:t>
      </w:r>
    </w:p>
    <w:p w14:paraId="00DCFB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A254F4" w14:textId="16AE725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brojeve'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OJEVE'</w:t>
      </w:r>
      <w:r w:rsidR="00885592">
        <w:rPr>
          <w:rFonts w:ascii="Courier New" w:hAnsi="Courier New" w:cs="Courier New"/>
          <w:sz w:val="16"/>
          <w:szCs w:val="16"/>
        </w:rPr>
        <w:t xml:space="preserve">, </w:t>
      </w:r>
      <w:r w:rsidRPr="00885592">
        <w:rPr>
          <w:rFonts w:ascii="Courier New" w:hAnsi="Courier New" w:cs="Courier New"/>
          <w:sz w:val="16"/>
          <w:szCs w:val="16"/>
        </w:rPr>
        <w:t>to walk</w:t>
      </w:r>
      <w:r w:rsidR="00885592">
        <w:rPr>
          <w:rFonts w:ascii="Courier New" w:hAnsi="Courier New" w:cs="Courier New"/>
          <w:sz w:val="16"/>
          <w:szCs w:val="16"/>
        </w:rPr>
        <w:t xml:space="preserve">, </w:t>
      </w:r>
      <w:r w:rsidRPr="00885592">
        <w:rPr>
          <w:rFonts w:ascii="Courier New" w:hAnsi="Courier New" w:cs="Courier New"/>
          <w:sz w:val="16"/>
          <w:szCs w:val="16"/>
        </w:rPr>
        <w:t>stroll</w:t>
      </w:r>
    </w:p>
    <w:p w14:paraId="3D664AB4" w14:textId="184CAAF8"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479BD3" w14:textId="5C767E15" w:rsidR="002046FA" w:rsidRPr="00885592"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046FA">
        <w:rPr>
          <w:rFonts w:ascii="Courier New" w:hAnsi="Courier New" w:cs="Courier New"/>
          <w:b/>
          <w:bCs/>
          <w:sz w:val="16"/>
          <w:szCs w:val="16"/>
        </w:rPr>
        <w:t>brojevi</w:t>
      </w:r>
      <w:r>
        <w:rPr>
          <w:rFonts w:ascii="Courier New" w:hAnsi="Courier New" w:cs="Courier New"/>
          <w:sz w:val="16"/>
          <w:szCs w:val="16"/>
        </w:rPr>
        <w:t xml:space="preserve">, noun, </w:t>
      </w:r>
      <w:r>
        <w:rPr>
          <w:rFonts w:ascii="ZhoGlyph" w:hAnsi="ZhoGlyph" w:cs="Courier New"/>
          <w:sz w:val="16"/>
          <w:szCs w:val="16"/>
        </w:rPr>
        <w:t>Ḅ</w:t>
      </w:r>
      <w:r w:rsidRPr="003271ED">
        <w:rPr>
          <w:rFonts w:ascii="ZhoGlyph" w:hAnsi="ZhoGlyph" w:cs="Courier New"/>
          <w:sz w:val="16"/>
          <w:szCs w:val="16"/>
        </w:rPr>
        <w:t>OJEV</w:t>
      </w:r>
      <w:r>
        <w:rPr>
          <w:rFonts w:ascii="ZhoGlyph" w:hAnsi="ZhoGlyph" w:cs="Courier New"/>
          <w:sz w:val="16"/>
          <w:szCs w:val="16"/>
        </w:rPr>
        <w:t>I</w:t>
      </w:r>
      <w:r>
        <w:rPr>
          <w:rFonts w:ascii="Courier New" w:hAnsi="Courier New" w:cs="Courier New"/>
          <w:sz w:val="16"/>
          <w:szCs w:val="16"/>
        </w:rPr>
        <w:t>, a walk</w:t>
      </w:r>
    </w:p>
    <w:p w14:paraId="46A1D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E285C" w14:textId="4D5D91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Brovlekal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Ḅ</w:t>
      </w:r>
      <w:r w:rsidRPr="003271ED">
        <w:rPr>
          <w:rFonts w:ascii="ZhoGlyph" w:hAnsi="ZhoGlyph" w:cs="Courier New"/>
          <w:sz w:val="16"/>
          <w:szCs w:val="16"/>
        </w:rPr>
        <w:t>O</w:t>
      </w:r>
      <w:r w:rsidR="003271ED">
        <w:rPr>
          <w:rFonts w:ascii="ZhoGlyph" w:hAnsi="ZhoGlyph" w:cs="Courier New"/>
          <w:sz w:val="16"/>
          <w:szCs w:val="16"/>
        </w:rPr>
        <w:t>Ṿ</w:t>
      </w:r>
      <w:r w:rsidRPr="003271ED">
        <w:rPr>
          <w:rFonts w:ascii="ZhoGlyph" w:hAnsi="ZhoGlyph" w:cs="Courier New"/>
          <w:sz w:val="16"/>
          <w:szCs w:val="16"/>
        </w:rPr>
        <w:t>EKAL</w:t>
      </w:r>
      <w:r w:rsidR="00885592">
        <w:rPr>
          <w:rFonts w:ascii="Courier New" w:hAnsi="Courier New" w:cs="Courier New"/>
          <w:sz w:val="16"/>
          <w:szCs w:val="16"/>
        </w:rPr>
        <w:t xml:space="preserve">, </w:t>
      </w:r>
      <w:r w:rsidRPr="00885592">
        <w:rPr>
          <w:rFonts w:ascii="Courier New" w:hAnsi="Courier New" w:cs="Courier New"/>
          <w:sz w:val="16"/>
          <w:szCs w:val="16"/>
        </w:rPr>
        <w:t>Pliebr's fifth satellite- a gas giant in the Zhdant system (orbit 4).</w:t>
      </w:r>
    </w:p>
    <w:p w14:paraId="508F23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BE0D0" w14:textId="0A59089A" w:rsidR="0000649D" w:rsidRPr="0000649D" w:rsidRDefault="006F49DD" w:rsidP="0000649D">
      <w:pPr>
        <w:pStyle w:val="Heading1"/>
        <w:jc w:val="center"/>
        <w:rPr>
          <w:rFonts w:ascii="ZhoGlyph" w:hAnsi="ZhoGlyph"/>
        </w:rPr>
      </w:pPr>
      <w:r>
        <w:rPr>
          <w:rFonts w:ascii="ZhoGlyph" w:hAnsi="ZhoGlyph"/>
        </w:rPr>
        <w:br w:type="page"/>
      </w:r>
      <w:bookmarkStart w:id="8" w:name="_Toc110928976"/>
      <w:r w:rsidR="0000649D">
        <w:rPr>
          <w:rFonts w:ascii="ZhoGlyph" w:hAnsi="ZhoGlyph"/>
        </w:rPr>
        <w:lastRenderedPageBreak/>
        <w:t>Ĉ</w:t>
      </w:r>
      <w:bookmarkEnd w:id="8"/>
    </w:p>
    <w:p w14:paraId="5256E9B4"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FBE937" w14:textId="196A1B85" w:rsidR="002046FA" w:rsidRP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chachi, </w:t>
      </w:r>
      <w:r>
        <w:rPr>
          <w:rFonts w:ascii="Courier New" w:hAnsi="Courier New" w:cs="Courier New"/>
          <w:sz w:val="16"/>
          <w:szCs w:val="16"/>
        </w:rPr>
        <w:t xml:space="preserve">noun, </w:t>
      </w:r>
      <w:r>
        <w:rPr>
          <w:rFonts w:ascii="ZhoGlyph" w:hAnsi="ZhoGlyph" w:cs="Courier New"/>
          <w:sz w:val="16"/>
          <w:szCs w:val="16"/>
        </w:rPr>
        <w:t>ĈA</w:t>
      </w:r>
      <w:r>
        <w:rPr>
          <w:rFonts w:ascii="ZhoGlyph" w:hAnsi="ZhoGlyph" w:cs="Courier New"/>
          <w:sz w:val="16"/>
          <w:szCs w:val="16"/>
        </w:rPr>
        <w:t>I</w:t>
      </w:r>
      <w:r>
        <w:rPr>
          <w:rFonts w:ascii="Courier New" w:hAnsi="Courier New" w:cs="Courier New"/>
          <w:sz w:val="16"/>
          <w:szCs w:val="16"/>
        </w:rPr>
        <w:t>, fur</w:t>
      </w:r>
    </w:p>
    <w:p w14:paraId="1CD46A96" w14:textId="77777777" w:rsidR="002046FA" w:rsidRDefault="002046FA"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E47E8DA" w14:textId="212ED5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ĈAĨ</w:t>
      </w:r>
      <w:r w:rsidR="00885592">
        <w:rPr>
          <w:rFonts w:ascii="Courier New" w:hAnsi="Courier New" w:cs="Courier New"/>
          <w:sz w:val="16"/>
          <w:szCs w:val="16"/>
        </w:rPr>
        <w:t xml:space="preserve">, </w:t>
      </w:r>
      <w:r w:rsidRPr="00885592">
        <w:rPr>
          <w:rFonts w:ascii="Courier New" w:hAnsi="Courier New" w:cs="Courier New"/>
          <w:sz w:val="16"/>
          <w:szCs w:val="16"/>
        </w:rPr>
        <w:t>furry</w:t>
      </w:r>
    </w:p>
    <w:p w14:paraId="47BCB9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18E637" w14:textId="7C0FC9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chacholita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w:t>
      </w:r>
      <w:r w:rsidR="003271ED">
        <w:rPr>
          <w:rFonts w:ascii="ZhoGlyph" w:hAnsi="ZhoGlyph" w:cs="Courier New"/>
          <w:sz w:val="16"/>
          <w:szCs w:val="16"/>
        </w:rPr>
        <w:t>Ĉ</w:t>
      </w:r>
      <w:r w:rsidRPr="003271ED">
        <w:rPr>
          <w:rFonts w:ascii="ZhoGlyph" w:hAnsi="ZhoGlyph" w:cs="Courier New"/>
          <w:sz w:val="16"/>
          <w:szCs w:val="16"/>
        </w:rPr>
        <w:t>OLITA</w:t>
      </w:r>
      <w:r w:rsidR="00885592">
        <w:rPr>
          <w:rFonts w:ascii="Courier New" w:hAnsi="Courier New" w:cs="Courier New"/>
          <w:sz w:val="16"/>
          <w:szCs w:val="16"/>
        </w:rPr>
        <w:t xml:space="preserve">, </w:t>
      </w:r>
      <w:r w:rsidRPr="00885592">
        <w:rPr>
          <w:rFonts w:ascii="Courier New" w:hAnsi="Courier New" w:cs="Courier New"/>
          <w:sz w:val="16"/>
          <w:szCs w:val="16"/>
        </w:rPr>
        <w:t>silly</w:t>
      </w:r>
    </w:p>
    <w:p w14:paraId="0C4490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783F0B" w14:textId="62EF4E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w:t>
      </w:r>
      <w:r w:rsidR="00885592">
        <w:rPr>
          <w:rFonts w:ascii="Courier New" w:hAnsi="Courier New" w:cs="Courier New"/>
          <w:sz w:val="16"/>
          <w:szCs w:val="16"/>
        </w:rPr>
        <w:t xml:space="preserve">, </w:t>
      </w:r>
      <w:r w:rsidR="00B97C4B">
        <w:rPr>
          <w:rFonts w:ascii="Courier New" w:hAnsi="Courier New" w:cs="Courier New"/>
          <w:sz w:val="16"/>
          <w:szCs w:val="16"/>
        </w:rPr>
        <w:t>adj</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falsehood; can also mean 'no'</w:t>
      </w:r>
    </w:p>
    <w:p w14:paraId="491761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FB2022" w14:textId="282C55B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w:t>
      </w:r>
      <w:r w:rsidR="00885592">
        <w:rPr>
          <w:rFonts w:ascii="Courier New" w:hAnsi="Courier New" w:cs="Courier New"/>
          <w:sz w:val="16"/>
          <w:szCs w:val="16"/>
        </w:rPr>
        <w:t xml:space="preserve">, </w:t>
      </w:r>
      <w:r w:rsidRPr="00885592">
        <w:rPr>
          <w:rFonts w:ascii="Courier New" w:hAnsi="Courier New" w:cs="Courier New"/>
          <w:sz w:val="16"/>
          <w:szCs w:val="16"/>
        </w:rPr>
        <w:t>toy</w:t>
      </w:r>
    </w:p>
    <w:p w14:paraId="5D0C7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8C586" w14:textId="06D6B1F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chakilijem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w:t>
      </w:r>
      <w:r w:rsidRPr="003271ED">
        <w:rPr>
          <w:rFonts w:ascii="ZhoGlyph" w:hAnsi="ZhoGlyph" w:cs="Courier New"/>
          <w:sz w:val="16"/>
          <w:szCs w:val="16"/>
        </w:rPr>
        <w:t>AKILIJEM</w:t>
      </w:r>
      <w:r w:rsidR="00885592">
        <w:rPr>
          <w:rFonts w:ascii="Courier New" w:hAnsi="Courier New" w:cs="Courier New"/>
          <w:sz w:val="16"/>
          <w:szCs w:val="16"/>
        </w:rPr>
        <w:t xml:space="preserve">, </w:t>
      </w:r>
      <w:r w:rsidRPr="00885592">
        <w:rPr>
          <w:rFonts w:ascii="Courier New" w:hAnsi="Courier New" w:cs="Courier New"/>
          <w:sz w:val="16"/>
          <w:szCs w:val="16"/>
        </w:rPr>
        <w:t>toy car</w:t>
      </w:r>
    </w:p>
    <w:p w14:paraId="7FBE6EA8" w14:textId="77777777" w:rsidR="000A69A3" w:rsidRPr="00885592" w:rsidRDefault="000A69A3" w:rsidP="003271ED">
      <w:pPr>
        <w:widowControl w:val="0"/>
        <w:autoSpaceDE w:val="0"/>
        <w:autoSpaceDN w:val="0"/>
        <w:adjustRightInd w:val="0"/>
        <w:spacing w:after="0" w:line="240" w:lineRule="auto"/>
        <w:contextualSpacing/>
        <w:rPr>
          <w:rFonts w:ascii="Courier New" w:hAnsi="Courier New" w:cs="Courier New"/>
          <w:sz w:val="16"/>
          <w:szCs w:val="16"/>
        </w:rPr>
      </w:pPr>
    </w:p>
    <w:p w14:paraId="47A82016" w14:textId="234A0C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7C4B">
        <w:rPr>
          <w:rFonts w:ascii="Courier New" w:hAnsi="Courier New" w:cs="Courier New"/>
          <w:b/>
          <w:bCs/>
          <w:sz w:val="16"/>
          <w:szCs w:val="16"/>
        </w:rPr>
        <w:t>chakotl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ĈAKOṪ</w:t>
      </w:r>
      <w:r w:rsidR="00885592">
        <w:rPr>
          <w:rFonts w:ascii="Courier New" w:hAnsi="Courier New" w:cs="Courier New"/>
          <w:sz w:val="16"/>
          <w:szCs w:val="16"/>
        </w:rPr>
        <w:t xml:space="preserve">, </w:t>
      </w:r>
      <w:r w:rsidRPr="00885592">
        <w:rPr>
          <w:rFonts w:ascii="Courier New" w:hAnsi="Courier New" w:cs="Courier New"/>
          <w:sz w:val="16"/>
          <w:szCs w:val="16"/>
        </w:rPr>
        <w:t>a six-legged squirrel-like creature</w:t>
      </w:r>
    </w:p>
    <w:p w14:paraId="17E3CB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150373" w14:textId="712042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271ED">
        <w:rPr>
          <w:rFonts w:ascii="ZhoGlyph" w:hAnsi="ZhoGlyph" w:cs="Courier New"/>
          <w:sz w:val="16"/>
          <w:szCs w:val="16"/>
        </w:rPr>
        <w:t>ĈAḲ</w:t>
      </w:r>
      <w:r w:rsidR="00885592">
        <w:rPr>
          <w:rFonts w:ascii="Courier New" w:hAnsi="Courier New" w:cs="Courier New"/>
          <w:sz w:val="16"/>
          <w:szCs w:val="16"/>
        </w:rPr>
        <w:t xml:space="preserve">, </w:t>
      </w:r>
      <w:r w:rsidRPr="00885592">
        <w:rPr>
          <w:rFonts w:ascii="Courier New" w:hAnsi="Courier New" w:cs="Courier New"/>
          <w:sz w:val="16"/>
          <w:szCs w:val="16"/>
        </w:rPr>
        <w:t>sand</w:t>
      </w:r>
    </w:p>
    <w:p w14:paraId="56320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F3163" w14:textId="3B58381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51051">
        <w:rPr>
          <w:rFonts w:ascii="Courier New" w:hAnsi="Courier New" w:cs="Courier New"/>
          <w:b/>
          <w:bCs/>
          <w:sz w:val="16"/>
          <w:szCs w:val="16"/>
        </w:rPr>
        <w:t>chakroqil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w:t>
      </w:r>
      <w:r w:rsidR="00F8113C">
        <w:rPr>
          <w:rFonts w:ascii="ZhoGlyph" w:hAnsi="ZhoGlyph" w:cs="Courier New"/>
          <w:sz w:val="16"/>
          <w:szCs w:val="16"/>
        </w:rPr>
        <w:t>Ḳ</w:t>
      </w:r>
      <w:r w:rsidRPr="00F8113C">
        <w:rPr>
          <w:rFonts w:ascii="ZhoGlyph" w:hAnsi="ZhoGlyph" w:cs="Courier New"/>
          <w:sz w:val="16"/>
          <w:szCs w:val="16"/>
        </w:rPr>
        <w:t>OQIL</w:t>
      </w:r>
      <w:r w:rsidR="00885592">
        <w:rPr>
          <w:rFonts w:ascii="Courier New" w:hAnsi="Courier New" w:cs="Courier New"/>
          <w:sz w:val="16"/>
          <w:szCs w:val="16"/>
        </w:rPr>
        <w:t xml:space="preserve">, </w:t>
      </w:r>
      <w:r w:rsidRPr="00885592">
        <w:rPr>
          <w:rFonts w:ascii="Courier New" w:hAnsi="Courier New" w:cs="Courier New"/>
          <w:sz w:val="16"/>
          <w:szCs w:val="16"/>
        </w:rPr>
        <w:t>sandworm</w:t>
      </w:r>
    </w:p>
    <w:p w14:paraId="426D2E4A" w14:textId="28B45C0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3ACD89" w14:textId="5B90AD87"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chaktavra</w:t>
      </w:r>
      <w:r>
        <w:rPr>
          <w:rFonts w:ascii="Courier New" w:hAnsi="Courier New" w:cs="Courier New"/>
          <w:sz w:val="16"/>
          <w:szCs w:val="16"/>
        </w:rPr>
        <w:t xml:space="preserve">, adj, </w:t>
      </w:r>
      <w:r>
        <w:rPr>
          <w:rFonts w:ascii="ZhoGlyph" w:hAnsi="ZhoGlyph" w:cs="Courier New"/>
          <w:sz w:val="16"/>
          <w:szCs w:val="16"/>
        </w:rPr>
        <w:t>ĈAKTAṼA</w:t>
      </w:r>
      <w:r>
        <w:rPr>
          <w:rFonts w:ascii="Courier New" w:hAnsi="Courier New" w:cs="Courier New"/>
          <w:sz w:val="16"/>
          <w:szCs w:val="16"/>
        </w:rPr>
        <w:t>, dirty or impure, immoral</w:t>
      </w:r>
    </w:p>
    <w:p w14:paraId="028680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09F585" w14:textId="60DB2A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chaktopka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AKTOPKA</w:t>
      </w:r>
      <w:r w:rsidR="00885592">
        <w:rPr>
          <w:rFonts w:ascii="Courier New" w:hAnsi="Courier New" w:cs="Courier New"/>
          <w:sz w:val="16"/>
          <w:szCs w:val="16"/>
        </w:rPr>
        <w:t xml:space="preserve">, </w:t>
      </w:r>
      <w:r w:rsidRPr="00885592">
        <w:rPr>
          <w:rFonts w:ascii="Courier New" w:hAnsi="Courier New" w:cs="Courier New"/>
          <w:sz w:val="16"/>
          <w:szCs w:val="16"/>
        </w:rPr>
        <w:t>unhealthy</w:t>
      </w:r>
    </w:p>
    <w:p w14:paraId="021CF6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319D94" w14:textId="05812A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w:t>
      </w:r>
      <w:r w:rsidR="00F8113C">
        <w:rPr>
          <w:rFonts w:ascii="ZhoGlyph" w:hAnsi="ZhoGlyph" w:cs="Courier New"/>
          <w:sz w:val="16"/>
          <w:szCs w:val="16"/>
        </w:rPr>
        <w:t>N</w:t>
      </w:r>
      <w:r w:rsidR="00F8113C">
        <w:rPr>
          <w:rFonts w:ascii="ZhoGlyph" w:hAnsi="ZhoGlyph" w:cs="Courier New" w:hint="eastAsia"/>
          <w:sz w:val="16"/>
          <w:szCs w:val="16"/>
        </w:rPr>
        <w:t>ŹĪ</w:t>
      </w:r>
      <w:r w:rsidR="00885592">
        <w:rPr>
          <w:rFonts w:ascii="Courier New" w:hAnsi="Courier New" w:cs="Courier New"/>
          <w:sz w:val="16"/>
          <w:szCs w:val="16"/>
        </w:rPr>
        <w:t xml:space="preserve">, </w:t>
      </w:r>
      <w:r w:rsidR="002046FA" w:rsidRPr="00885592">
        <w:rPr>
          <w:rFonts w:ascii="Courier New" w:hAnsi="Courier New" w:cs="Courier New"/>
          <w:sz w:val="16"/>
          <w:szCs w:val="16"/>
        </w:rPr>
        <w:t>street</w:t>
      </w:r>
    </w:p>
    <w:p w14:paraId="0676FB1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8BF81A" w14:textId="144EEE8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chalanzhivazhdi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8113C">
        <w:rPr>
          <w:rFonts w:ascii="ZhoGlyph" w:hAnsi="ZhoGlyph" w:cs="Courier New"/>
          <w:sz w:val="16"/>
          <w:szCs w:val="16"/>
        </w:rPr>
        <w:t>Ĉ</w:t>
      </w:r>
      <w:r w:rsidRPr="00F8113C">
        <w:rPr>
          <w:rFonts w:ascii="ZhoGlyph" w:hAnsi="ZhoGlyph" w:cs="Courier New"/>
          <w:sz w:val="16"/>
          <w:szCs w:val="16"/>
        </w:rPr>
        <w:t>ALAN</w:t>
      </w:r>
      <w:r w:rsidR="00F8113C">
        <w:rPr>
          <w:rFonts w:ascii="ZhoGlyph" w:hAnsi="ZhoGlyph" w:cs="Courier New" w:hint="eastAsia"/>
          <w:sz w:val="16"/>
          <w:szCs w:val="16"/>
        </w:rPr>
        <w:t>Ź</w:t>
      </w:r>
      <w:r w:rsidRPr="00F8113C">
        <w:rPr>
          <w:rFonts w:ascii="ZhoGlyph" w:hAnsi="ZhoGlyph" w:cs="Courier New"/>
          <w:sz w:val="16"/>
          <w:szCs w:val="16"/>
        </w:rPr>
        <w:t>IVA</w:t>
      </w:r>
      <w:r w:rsidR="00F8113C">
        <w:rPr>
          <w:rFonts w:ascii="ZhoGlyph" w:hAnsi="ZhoGlyph" w:cs="Courier New"/>
          <w:sz w:val="16"/>
          <w:szCs w:val="16"/>
        </w:rPr>
        <w:t>Ž</w:t>
      </w:r>
      <w:r w:rsidRPr="00F8113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Streetlight</w:t>
      </w:r>
    </w:p>
    <w:p w14:paraId="1DB9C7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1DB8DD" w14:textId="501F4B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8113C">
        <w:rPr>
          <w:rFonts w:ascii="Courier New" w:hAnsi="Courier New" w:cs="Courier New"/>
          <w:b/>
          <w:bCs/>
          <w:sz w:val="16"/>
          <w:szCs w:val="16"/>
        </w:rPr>
        <w:t>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2BD5">
        <w:rPr>
          <w:rFonts w:ascii="ZhoGlyph" w:hAnsi="ZhoGlyph" w:cs="Courier New"/>
          <w:sz w:val="16"/>
          <w:szCs w:val="16"/>
        </w:rPr>
        <w:t>Ĉ</w:t>
      </w:r>
      <w:r w:rsidRPr="00F8113C">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middle part</w:t>
      </w:r>
      <w:r w:rsidR="00885592">
        <w:rPr>
          <w:rFonts w:ascii="Courier New" w:hAnsi="Courier New" w:cs="Courier New"/>
          <w:sz w:val="16"/>
          <w:szCs w:val="16"/>
        </w:rPr>
        <w:t>,</w:t>
      </w:r>
      <w:r w:rsidRPr="00885592">
        <w:rPr>
          <w:rFonts w:ascii="Courier New" w:hAnsi="Courier New" w:cs="Courier New"/>
          <w:sz w:val="16"/>
          <w:szCs w:val="16"/>
        </w:rPr>
        <w:t xml:space="preserve"> center</w:t>
      </w:r>
    </w:p>
    <w:p w14:paraId="3E49F5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5F6CB6" w14:textId="54D9C9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chamakichoia</w:t>
      </w:r>
      <w:r w:rsidR="00885592">
        <w:rPr>
          <w:rFonts w:ascii="Courier New" w:hAnsi="Courier New" w:cs="Courier New"/>
          <w:sz w:val="16"/>
          <w:szCs w:val="16"/>
        </w:rPr>
        <w:t xml:space="preserve">, </w:t>
      </w:r>
      <w:r w:rsidR="00AD6C1E">
        <w:rPr>
          <w:rFonts w:ascii="Courier New" w:hAnsi="Courier New" w:cs="Courier New"/>
          <w:sz w:val="16"/>
          <w:szCs w:val="16"/>
        </w:rPr>
        <w:t>verb</w:t>
      </w:r>
      <w:r w:rsidR="00885592">
        <w:rPr>
          <w:rFonts w:ascii="Courier New" w:hAnsi="Courier New" w:cs="Courier New"/>
          <w:sz w:val="16"/>
          <w:szCs w:val="16"/>
        </w:rPr>
        <w:t xml:space="preserve">, </w:t>
      </w:r>
      <w:r w:rsidR="00AD6C1E">
        <w:rPr>
          <w:rFonts w:ascii="ZhoGlyph" w:hAnsi="ZhoGlyph" w:cs="Courier New"/>
          <w:sz w:val="16"/>
          <w:szCs w:val="16"/>
        </w:rPr>
        <w:t>ĈA</w:t>
      </w:r>
      <w:r w:rsidR="005627C1">
        <w:rPr>
          <w:rFonts w:ascii="ZhoGlyph" w:hAnsi="ZhoGlyph" w:cs="Courier New"/>
          <w:sz w:val="16"/>
          <w:szCs w:val="16"/>
        </w:rPr>
        <w:t>MAKIĈOĨ</w:t>
      </w:r>
      <w:r w:rsidR="00885592">
        <w:rPr>
          <w:rFonts w:ascii="Courier New" w:hAnsi="Courier New" w:cs="Courier New"/>
          <w:sz w:val="16"/>
          <w:szCs w:val="16"/>
        </w:rPr>
        <w:t xml:space="preserve">, </w:t>
      </w:r>
      <w:r w:rsidRPr="00885592">
        <w:rPr>
          <w:rFonts w:ascii="Courier New" w:hAnsi="Courier New" w:cs="Courier New"/>
          <w:sz w:val="16"/>
          <w:szCs w:val="16"/>
        </w:rPr>
        <w:t>don't worry</w:t>
      </w:r>
    </w:p>
    <w:p w14:paraId="05DA47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A5B80" w14:textId="5C485F1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AMI</w:t>
      </w:r>
      <w:r w:rsidR="00885592">
        <w:rPr>
          <w:rFonts w:ascii="Courier New" w:hAnsi="Courier New" w:cs="Courier New"/>
          <w:sz w:val="16"/>
          <w:szCs w:val="16"/>
        </w:rPr>
        <w:t xml:space="preserve">, </w:t>
      </w:r>
      <w:r w:rsidRPr="00885592">
        <w:rPr>
          <w:rFonts w:ascii="Courier New" w:hAnsi="Courier New" w:cs="Courier New"/>
          <w:sz w:val="16"/>
          <w:szCs w:val="16"/>
        </w:rPr>
        <w:t>face</w:t>
      </w:r>
    </w:p>
    <w:p w14:paraId="5F74D111" w14:textId="1F855F9B" w:rsidR="00B41D1E"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17C66" w14:textId="7C23B56B" w:rsidR="00B41D1E" w:rsidRPr="00885592" w:rsidRDefault="00B41D1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chani</w:t>
      </w:r>
      <w:r>
        <w:rPr>
          <w:rFonts w:ascii="Courier New" w:hAnsi="Courier New" w:cs="Courier New"/>
          <w:sz w:val="16"/>
          <w:szCs w:val="16"/>
        </w:rPr>
        <w:t xml:space="preserve">, noun, </w:t>
      </w:r>
      <w:r>
        <w:rPr>
          <w:rFonts w:ascii="ZhoGlyph" w:hAnsi="ZhoGlyph" w:cs="Courier New"/>
          <w:sz w:val="16"/>
          <w:szCs w:val="16"/>
        </w:rPr>
        <w:t>Ĉ</w:t>
      </w:r>
      <w:r w:rsidRPr="00C56C00">
        <w:rPr>
          <w:rFonts w:ascii="ZhoGlyph" w:hAnsi="ZhoGlyph" w:cs="Courier New"/>
          <w:sz w:val="16"/>
          <w:szCs w:val="16"/>
        </w:rPr>
        <w:t>A</w:t>
      </w:r>
      <w:r>
        <w:rPr>
          <w:rFonts w:ascii="ZhoGlyph" w:hAnsi="ZhoGlyph" w:cs="Courier New"/>
          <w:sz w:val="16"/>
          <w:szCs w:val="16"/>
        </w:rPr>
        <w:t>N</w:t>
      </w:r>
      <w:r w:rsidRPr="00C56C00">
        <w:rPr>
          <w:rFonts w:ascii="ZhoGlyph" w:hAnsi="ZhoGlyph" w:cs="Courier New"/>
          <w:sz w:val="16"/>
          <w:szCs w:val="16"/>
        </w:rPr>
        <w:t>I</w:t>
      </w:r>
      <w:r>
        <w:rPr>
          <w:rFonts w:ascii="Courier New" w:hAnsi="Courier New" w:cs="Courier New"/>
          <w:sz w:val="16"/>
          <w:szCs w:val="16"/>
        </w:rPr>
        <w:t>, valley</w:t>
      </w:r>
    </w:p>
    <w:p w14:paraId="36C50D8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A4A738" w14:textId="5A472F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chaoqia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627C1">
        <w:rPr>
          <w:rFonts w:ascii="ZhoGlyph" w:hAnsi="ZhoGlyph" w:cs="Courier New"/>
          <w:sz w:val="16"/>
          <w:szCs w:val="16"/>
        </w:rPr>
        <w:t>ĈAOQĨ</w:t>
      </w:r>
      <w:r w:rsidR="00885592">
        <w:rPr>
          <w:rFonts w:ascii="Courier New" w:hAnsi="Courier New" w:cs="Courier New"/>
          <w:sz w:val="16"/>
          <w:szCs w:val="16"/>
        </w:rPr>
        <w:t xml:space="preserve">, </w:t>
      </w:r>
      <w:r w:rsidRPr="00885592">
        <w:rPr>
          <w:rFonts w:ascii="Courier New" w:hAnsi="Courier New" w:cs="Courier New"/>
          <w:sz w:val="16"/>
          <w:szCs w:val="16"/>
        </w:rPr>
        <w:t>cozy</w:t>
      </w:r>
      <w:r w:rsidR="00885592">
        <w:rPr>
          <w:rFonts w:ascii="Courier New" w:hAnsi="Courier New" w:cs="Courier New"/>
          <w:sz w:val="16"/>
          <w:szCs w:val="16"/>
        </w:rPr>
        <w:t>,</w:t>
      </w:r>
      <w:r w:rsidRPr="00885592">
        <w:rPr>
          <w:rFonts w:ascii="Courier New" w:hAnsi="Courier New" w:cs="Courier New"/>
          <w:sz w:val="16"/>
          <w:szCs w:val="16"/>
        </w:rPr>
        <w:t xml:space="preserve"> snug</w:t>
      </w:r>
    </w:p>
    <w:p w14:paraId="07AFE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A9DBE" w14:textId="409F45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south</w:t>
      </w:r>
    </w:p>
    <w:p w14:paraId="7DB22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437CF" w14:textId="61EEBA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56C00">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morning</w:t>
      </w:r>
    </w:p>
    <w:p w14:paraId="209DC28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BEBE9" w14:textId="39E6A1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0EE1">
        <w:rPr>
          <w:rFonts w:ascii="Courier New" w:hAnsi="Courier New" w:cs="Courier New"/>
          <w:sz w:val="16"/>
          <w:szCs w:val="16"/>
        </w:rPr>
        <w:t xml:space="preserve"> </w:t>
      </w:r>
      <w:r w:rsidR="008F0EE1">
        <w:rPr>
          <w:rFonts w:ascii="ZhoGlyph" w:hAnsi="ZhoGlyph" w:cs="Courier New"/>
          <w:sz w:val="16"/>
          <w:szCs w:val="16"/>
        </w:rPr>
        <w:t>ĈAPAṪ</w:t>
      </w:r>
      <w:r w:rsidR="00885592">
        <w:rPr>
          <w:rFonts w:ascii="Courier New" w:hAnsi="Courier New" w:cs="Courier New"/>
          <w:sz w:val="16"/>
          <w:szCs w:val="16"/>
        </w:rPr>
        <w:t xml:space="preserve">, </w:t>
      </w:r>
      <w:r w:rsidRPr="00885592">
        <w:rPr>
          <w:rFonts w:ascii="Courier New" w:hAnsi="Courier New" w:cs="Courier New"/>
          <w:sz w:val="16"/>
          <w:szCs w:val="16"/>
        </w:rPr>
        <w:t>south pole</w:t>
      </w:r>
    </w:p>
    <w:p w14:paraId="18D63F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DEE20" w14:textId="3F7252E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w:t>
      </w:r>
      <w:r w:rsidR="008F0EE1">
        <w:rPr>
          <w:rFonts w:ascii="ZhoGlyph" w:hAnsi="ZhoGlyph" w:cs="Courier New"/>
          <w:sz w:val="16"/>
          <w:szCs w:val="16"/>
        </w:rPr>
        <w:t>Ṕ</w:t>
      </w:r>
      <w:r w:rsidRPr="008F0EE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conditional nor</w:t>
      </w:r>
      <w:r w:rsidR="00C5512F">
        <w:rPr>
          <w:rFonts w:ascii="Courier New" w:hAnsi="Courier New" w:cs="Courier New"/>
          <w:sz w:val="16"/>
          <w:szCs w:val="16"/>
        </w:rPr>
        <w:t>;</w:t>
      </w:r>
      <w:r w:rsidRPr="00885592">
        <w:rPr>
          <w:rFonts w:ascii="Courier New" w:hAnsi="Courier New" w:cs="Courier New"/>
          <w:sz w:val="16"/>
          <w:szCs w:val="16"/>
        </w:rPr>
        <w:t xml:space="preserve"> </w:t>
      </w:r>
      <w:r w:rsidR="00C5512F">
        <w:rPr>
          <w:rFonts w:ascii="Courier New" w:hAnsi="Courier New" w:cs="Courier New"/>
          <w:sz w:val="16"/>
          <w:szCs w:val="16"/>
        </w:rPr>
        <w:t xml:space="preserve">used </w:t>
      </w:r>
      <w:r w:rsidRPr="00885592">
        <w:rPr>
          <w:rFonts w:ascii="Courier New" w:hAnsi="Courier New" w:cs="Courier New"/>
          <w:sz w:val="16"/>
          <w:szCs w:val="16"/>
        </w:rPr>
        <w:t>when neither of two conditions are true</w:t>
      </w:r>
    </w:p>
    <w:p w14:paraId="58E52C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FC17B6" w14:textId="5AE156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chatlanekantik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6C00">
        <w:rPr>
          <w:rFonts w:ascii="ZhoGlyph" w:hAnsi="ZhoGlyph" w:cs="Courier New"/>
          <w:sz w:val="16"/>
          <w:szCs w:val="16"/>
        </w:rPr>
        <w:t>Ĉ</w:t>
      </w:r>
      <w:r w:rsidRPr="00C56C00">
        <w:rPr>
          <w:rFonts w:ascii="ZhoGlyph" w:hAnsi="ZhoGlyph" w:cs="Courier New"/>
          <w:sz w:val="16"/>
          <w:szCs w:val="16"/>
        </w:rPr>
        <w:t>A</w:t>
      </w:r>
      <w:r w:rsidR="00C56C00">
        <w:rPr>
          <w:rFonts w:ascii="ZhoGlyph" w:hAnsi="ZhoGlyph" w:cs="Courier New"/>
          <w:sz w:val="16"/>
          <w:szCs w:val="16"/>
        </w:rPr>
        <w:t>Ṫ</w:t>
      </w:r>
      <w:r w:rsidRPr="00C56C00">
        <w:rPr>
          <w:rFonts w:ascii="ZhoGlyph" w:hAnsi="ZhoGlyph" w:cs="Courier New"/>
          <w:sz w:val="16"/>
          <w:szCs w:val="16"/>
        </w:rPr>
        <w:t>ANEKANTIK</w:t>
      </w:r>
      <w:r w:rsidR="00885592">
        <w:rPr>
          <w:rFonts w:ascii="Courier New" w:hAnsi="Courier New" w:cs="Courier New"/>
          <w:sz w:val="16"/>
          <w:szCs w:val="16"/>
        </w:rPr>
        <w:t xml:space="preserve">, </w:t>
      </w:r>
      <w:r w:rsidRPr="00885592">
        <w:rPr>
          <w:rFonts w:ascii="Courier New" w:hAnsi="Courier New" w:cs="Courier New"/>
          <w:sz w:val="16"/>
          <w:szCs w:val="16"/>
        </w:rPr>
        <w:t>incredulous; unbelieving</w:t>
      </w:r>
    </w:p>
    <w:p w14:paraId="6426A2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87643" w14:textId="42EB9D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chayolitle'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AYOLI</w:t>
      </w:r>
      <w:r w:rsidR="008F0EE1">
        <w:rPr>
          <w:rFonts w:ascii="ZhoGlyph" w:hAnsi="ZhoGlyph" w:cs="Courier New"/>
          <w:sz w:val="16"/>
          <w:szCs w:val="16"/>
        </w:rPr>
        <w:t>Ṫ</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lack the opportunity</w:t>
      </w:r>
      <w:r w:rsidR="00885592">
        <w:rPr>
          <w:rFonts w:ascii="Courier New" w:hAnsi="Courier New" w:cs="Courier New"/>
          <w:sz w:val="16"/>
          <w:szCs w:val="16"/>
        </w:rPr>
        <w:t xml:space="preserve">, </w:t>
      </w:r>
    </w:p>
    <w:p w14:paraId="461DC8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DC5A5" w14:textId="5FD1CB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56C00">
        <w:rPr>
          <w:rFonts w:ascii="Courier New" w:hAnsi="Courier New" w:cs="Courier New"/>
          <w:b/>
          <w:bCs/>
          <w:sz w:val="16"/>
          <w:szCs w:val="16"/>
        </w:rPr>
        <w:t>chechicheli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2775B">
        <w:rPr>
          <w:rFonts w:ascii="ZhoGlyph" w:hAnsi="ZhoGlyph" w:cs="Courier New"/>
          <w:sz w:val="16"/>
          <w:szCs w:val="16"/>
        </w:rPr>
        <w:t>Ĉ</w:t>
      </w:r>
      <w:r w:rsidRPr="0082775B">
        <w:rPr>
          <w:rFonts w:ascii="ZhoGlyph" w:hAnsi="ZhoGlyph" w:cs="Courier New"/>
          <w:sz w:val="16"/>
          <w:szCs w:val="16"/>
        </w:rPr>
        <w:t>E</w:t>
      </w:r>
      <w:r w:rsidR="0082775B">
        <w:rPr>
          <w:rFonts w:ascii="ZhoGlyph" w:hAnsi="ZhoGlyph" w:cs="Courier New"/>
          <w:sz w:val="16"/>
          <w:szCs w:val="16"/>
        </w:rPr>
        <w:t>Ĉ</w:t>
      </w:r>
      <w:r w:rsidRPr="0082775B">
        <w:rPr>
          <w:rFonts w:ascii="ZhoGlyph" w:hAnsi="ZhoGlyph" w:cs="Courier New"/>
          <w:sz w:val="16"/>
          <w:szCs w:val="16"/>
        </w:rPr>
        <w:t>I</w:t>
      </w:r>
      <w:r w:rsidR="0082775B">
        <w:rPr>
          <w:rFonts w:ascii="ZhoGlyph" w:hAnsi="ZhoGlyph" w:cs="Courier New"/>
          <w:sz w:val="16"/>
          <w:szCs w:val="16"/>
        </w:rPr>
        <w:t>Ĉ</w:t>
      </w:r>
      <w:r w:rsidRPr="0082775B">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large</w:t>
      </w:r>
      <w:r w:rsidR="00885592">
        <w:rPr>
          <w:rFonts w:ascii="Courier New" w:hAnsi="Courier New" w:cs="Courier New"/>
          <w:sz w:val="16"/>
          <w:szCs w:val="16"/>
        </w:rPr>
        <w:t xml:space="preserve">, </w:t>
      </w:r>
      <w:r w:rsidRPr="00885592">
        <w:rPr>
          <w:rFonts w:ascii="Courier New" w:hAnsi="Courier New" w:cs="Courier New"/>
          <w:sz w:val="16"/>
          <w:szCs w:val="16"/>
        </w:rPr>
        <w:t>pulpy fruit from a plant that grows along riverbanks. It has a leathery husk surrounding a sweet interior. The seeds are toxic to most native fauna and induce vomiting</w:t>
      </w:r>
      <w:r w:rsidR="00885592">
        <w:rPr>
          <w:rFonts w:ascii="Courier New" w:hAnsi="Courier New" w:cs="Courier New"/>
          <w:sz w:val="16"/>
          <w:szCs w:val="16"/>
        </w:rPr>
        <w:t>,</w:t>
      </w:r>
      <w:r w:rsidRPr="00885592">
        <w:rPr>
          <w:rFonts w:ascii="Courier New" w:hAnsi="Courier New" w:cs="Courier New"/>
          <w:sz w:val="16"/>
          <w:szCs w:val="16"/>
        </w:rPr>
        <w:t xml:space="preserve"> diarrhea</w:t>
      </w:r>
      <w:r w:rsidR="00885592">
        <w:rPr>
          <w:rFonts w:ascii="Courier New" w:hAnsi="Courier New" w:cs="Courier New"/>
          <w:sz w:val="16"/>
          <w:szCs w:val="16"/>
        </w:rPr>
        <w:t>,</w:t>
      </w:r>
      <w:r w:rsidRPr="00885592">
        <w:rPr>
          <w:rFonts w:ascii="Courier New" w:hAnsi="Courier New" w:cs="Courier New"/>
          <w:sz w:val="16"/>
          <w:szCs w:val="16"/>
        </w:rPr>
        <w:t xml:space="preserve"> and death. Zhodani</w:t>
      </w:r>
      <w:r w:rsidR="00885592">
        <w:rPr>
          <w:rFonts w:ascii="Courier New" w:hAnsi="Courier New" w:cs="Courier New"/>
          <w:sz w:val="16"/>
          <w:szCs w:val="16"/>
        </w:rPr>
        <w:t>,</w:t>
      </w:r>
      <w:r w:rsidRPr="00885592">
        <w:rPr>
          <w:rFonts w:ascii="Courier New" w:hAnsi="Courier New" w:cs="Courier New"/>
          <w:sz w:val="16"/>
          <w:szCs w:val="16"/>
        </w:rPr>
        <w:t xml:space="preserve"> however</w:t>
      </w:r>
      <w:r w:rsidR="0082775B">
        <w:rPr>
          <w:rFonts w:ascii="Courier New" w:hAnsi="Courier New" w:cs="Courier New"/>
          <w:sz w:val="16"/>
          <w:szCs w:val="16"/>
        </w:rPr>
        <w:t>,</w:t>
      </w:r>
      <w:r w:rsidRPr="00885592">
        <w:rPr>
          <w:rFonts w:ascii="Courier New" w:hAnsi="Courier New" w:cs="Courier New"/>
          <w:sz w:val="16"/>
          <w:szCs w:val="16"/>
        </w:rPr>
        <w:t xml:space="preserve"> harvest the pulp and seeds</w:t>
      </w:r>
      <w:r w:rsidR="00885592">
        <w:rPr>
          <w:rFonts w:ascii="Courier New" w:hAnsi="Courier New" w:cs="Courier New"/>
          <w:sz w:val="16"/>
          <w:szCs w:val="16"/>
        </w:rPr>
        <w:t>,</w:t>
      </w:r>
      <w:r w:rsidRPr="00885592">
        <w:rPr>
          <w:rFonts w:ascii="Courier New" w:hAnsi="Courier New" w:cs="Courier New"/>
          <w:sz w:val="16"/>
          <w:szCs w:val="16"/>
        </w:rPr>
        <w:t xml:space="preserve"> drying the latter to create a spicy powder used in many of their local dishes. Visitors who have tried it describe the experience as </w:t>
      </w:r>
      <w:r w:rsidR="0082775B">
        <w:rPr>
          <w:rFonts w:ascii="Courier New" w:hAnsi="Courier New" w:cs="Courier New"/>
          <w:sz w:val="16"/>
          <w:szCs w:val="16"/>
        </w:rPr>
        <w:t>“</w:t>
      </w:r>
      <w:r w:rsidRPr="00885592">
        <w:rPr>
          <w:rFonts w:ascii="Courier New" w:hAnsi="Courier New" w:cs="Courier New"/>
          <w:sz w:val="16"/>
          <w:szCs w:val="16"/>
        </w:rPr>
        <w:t>hellish.</w:t>
      </w:r>
      <w:r w:rsidR="0082775B">
        <w:rPr>
          <w:rFonts w:ascii="Courier New" w:hAnsi="Courier New" w:cs="Courier New"/>
          <w:sz w:val="16"/>
          <w:szCs w:val="16"/>
        </w:rPr>
        <w:t>”</w:t>
      </w:r>
      <w:r w:rsidR="00885592">
        <w:rPr>
          <w:rFonts w:ascii="Courier New" w:hAnsi="Courier New" w:cs="Courier New"/>
          <w:sz w:val="16"/>
          <w:szCs w:val="16"/>
        </w:rPr>
        <w:t xml:space="preserve"> </w:t>
      </w:r>
    </w:p>
    <w:p w14:paraId="62B44D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1DF754" w14:textId="72106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ĈEḊ</w:t>
      </w:r>
      <w:r w:rsidR="008F0EE1">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guardian</w:t>
      </w:r>
    </w:p>
    <w:p w14:paraId="2AA62B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EE32D3" w14:textId="7A997B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w:t>
      </w:r>
      <w:r w:rsidR="008F0EE1">
        <w:rPr>
          <w:rFonts w:ascii="ZhoGlyph" w:hAnsi="ZhoGlyph" w:cs="Courier New"/>
          <w:sz w:val="16"/>
          <w:szCs w:val="16"/>
        </w:rPr>
        <w:t>Ḋ</w:t>
      </w:r>
      <w:r w:rsidRPr="008F0EE1">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guard</w:t>
      </w:r>
    </w:p>
    <w:p w14:paraId="2420AB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625DCD" w14:textId="22042B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EKA</w:t>
      </w:r>
      <w:r w:rsidR="00885592">
        <w:rPr>
          <w:rFonts w:ascii="Courier New" w:hAnsi="Courier New" w:cs="Courier New"/>
          <w:sz w:val="16"/>
          <w:szCs w:val="16"/>
        </w:rPr>
        <w:t xml:space="preserve">, </w:t>
      </w:r>
      <w:r w:rsidRPr="00885592">
        <w:rPr>
          <w:rFonts w:ascii="Courier New" w:hAnsi="Courier New" w:cs="Courier New"/>
          <w:sz w:val="16"/>
          <w:szCs w:val="16"/>
        </w:rPr>
        <w:t>distant</w:t>
      </w:r>
    </w:p>
    <w:p w14:paraId="1CB534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AEC098" w14:textId="387484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EKTE'</w:t>
      </w:r>
      <w:r w:rsidR="00885592">
        <w:rPr>
          <w:rFonts w:ascii="Courier New" w:hAnsi="Courier New" w:cs="Courier New"/>
          <w:sz w:val="16"/>
          <w:szCs w:val="16"/>
        </w:rPr>
        <w:t xml:space="preserve">, </w:t>
      </w:r>
      <w:r w:rsidRPr="00885592">
        <w:rPr>
          <w:rFonts w:ascii="Courier New" w:hAnsi="Courier New" w:cs="Courier New"/>
          <w:sz w:val="16"/>
          <w:szCs w:val="16"/>
        </w:rPr>
        <w:t>to pack</w:t>
      </w:r>
    </w:p>
    <w:p w14:paraId="411F75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E08B54" w14:textId="775947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8F0EE1">
        <w:rPr>
          <w:rFonts w:ascii="Courier New" w:hAnsi="Courier New" w:cs="Courier New"/>
          <w:b/>
          <w:bCs/>
          <w:sz w:val="16"/>
          <w:szCs w:val="16"/>
        </w:rPr>
        <w:t>cheli</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F0EE1">
        <w:rPr>
          <w:rFonts w:ascii="ZhoGlyph" w:hAnsi="ZhoGlyph" w:cs="Courier New"/>
          <w:sz w:val="16"/>
          <w:szCs w:val="16"/>
        </w:rPr>
        <w:t>-</w:t>
      </w:r>
      <w:r w:rsidR="008F0EE1">
        <w:rPr>
          <w:rFonts w:ascii="ZhoGlyph" w:hAnsi="ZhoGlyph" w:cs="Courier New"/>
          <w:sz w:val="16"/>
          <w:szCs w:val="16"/>
        </w:rPr>
        <w:t>Ĉ</w:t>
      </w:r>
      <w:r w:rsidRPr="008F0EE1">
        <w:rPr>
          <w:rFonts w:ascii="ZhoGlyph" w:hAnsi="ZhoGlyph" w:cs="Courier New"/>
          <w:sz w:val="16"/>
          <w:szCs w:val="16"/>
        </w:rPr>
        <w:t>ELI</w:t>
      </w:r>
      <w:r w:rsidR="00885592">
        <w:rPr>
          <w:rFonts w:ascii="Courier New" w:hAnsi="Courier New" w:cs="Courier New"/>
          <w:sz w:val="16"/>
          <w:szCs w:val="16"/>
        </w:rPr>
        <w:t xml:space="preserve">, </w:t>
      </w:r>
      <w:r w:rsidRPr="00885592">
        <w:rPr>
          <w:rFonts w:ascii="Courier New" w:hAnsi="Courier New" w:cs="Courier New"/>
          <w:sz w:val="16"/>
          <w:szCs w:val="16"/>
        </w:rPr>
        <w:t>a suffix generically referring to curry dishes</w:t>
      </w:r>
      <w:r w:rsidR="00885592">
        <w:rPr>
          <w:rFonts w:ascii="Courier New" w:hAnsi="Courier New" w:cs="Courier New"/>
          <w:sz w:val="16"/>
          <w:szCs w:val="16"/>
        </w:rPr>
        <w:t xml:space="preserve">, </w:t>
      </w:r>
      <w:r w:rsidRPr="00885592">
        <w:rPr>
          <w:rFonts w:ascii="Courier New" w:hAnsi="Courier New" w:cs="Courier New"/>
          <w:sz w:val="16"/>
          <w:szCs w:val="16"/>
        </w:rPr>
        <w:t>but more commonly for any dish that specifically uses the spice from chechicheli</w:t>
      </w:r>
    </w:p>
    <w:p w14:paraId="374E19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2B1F96" w14:textId="1AB5C23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F0EE1">
        <w:rPr>
          <w:rFonts w:ascii="ZhoGlyph" w:hAnsi="ZhoGlyph" w:cs="Courier New"/>
          <w:sz w:val="16"/>
          <w:szCs w:val="16"/>
        </w:rPr>
        <w:t>Ĉ</w:t>
      </w:r>
      <w:r w:rsidRPr="008F0EE1">
        <w:rPr>
          <w:rFonts w:ascii="ZhoGlyph" w:hAnsi="ZhoGlyph" w:cs="Courier New"/>
          <w:sz w:val="16"/>
          <w:szCs w:val="16"/>
        </w:rPr>
        <w:t>EL</w:t>
      </w:r>
      <w:r w:rsidR="008F0EE1">
        <w:rPr>
          <w:rFonts w:ascii="ZhoGlyph" w:hAnsi="ZhoGlyph" w:cs="Courier New" w:hint="eastAsia"/>
          <w:sz w:val="16"/>
          <w:szCs w:val="16"/>
        </w:rPr>
        <w:t>Ī</w:t>
      </w:r>
      <w:r w:rsidRPr="008F0EE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able</w:t>
      </w:r>
    </w:p>
    <w:p w14:paraId="7367A2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E2F581" w14:textId="5B5C79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chepitzkatl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0EE1">
        <w:rPr>
          <w:rFonts w:ascii="ZhoGlyph" w:hAnsi="ZhoGlyph" w:cs="Courier New"/>
          <w:sz w:val="16"/>
          <w:szCs w:val="16"/>
        </w:rPr>
        <w:t>ĈE</w:t>
      </w:r>
      <w:r w:rsidRPr="008F0EE1">
        <w:rPr>
          <w:rFonts w:ascii="ZhoGlyph" w:hAnsi="ZhoGlyph" w:cs="Courier New"/>
          <w:sz w:val="16"/>
          <w:szCs w:val="16"/>
        </w:rPr>
        <w:t>PITZK</w:t>
      </w:r>
      <w:r w:rsidR="008F0EE1">
        <w:rPr>
          <w:rFonts w:ascii="ZhoGlyph" w:hAnsi="ZhoGlyph" w:cs="Courier New"/>
          <w:sz w:val="16"/>
          <w:szCs w:val="16"/>
        </w:rPr>
        <w:t>AṪ</w:t>
      </w:r>
      <w:r w:rsidR="00885592">
        <w:rPr>
          <w:rFonts w:ascii="Courier New" w:hAnsi="Courier New" w:cs="Courier New"/>
          <w:sz w:val="16"/>
          <w:szCs w:val="16"/>
        </w:rPr>
        <w:t xml:space="preserve">, </w:t>
      </w:r>
      <w:r w:rsidRPr="00885592">
        <w:rPr>
          <w:rFonts w:ascii="Courier New" w:hAnsi="Courier New" w:cs="Courier New"/>
          <w:sz w:val="16"/>
          <w:szCs w:val="16"/>
        </w:rPr>
        <w:t>ghost; spirit</w:t>
      </w:r>
    </w:p>
    <w:p w14:paraId="42F13C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4078F" w14:textId="2472281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cheyakia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ĈEYAKĨ</w:t>
      </w:r>
      <w:r w:rsidR="00885592">
        <w:rPr>
          <w:rFonts w:ascii="Courier New" w:hAnsi="Courier New" w:cs="Courier New"/>
          <w:sz w:val="16"/>
          <w:szCs w:val="16"/>
        </w:rPr>
        <w:t xml:space="preserve">, </w:t>
      </w:r>
      <w:r w:rsidRPr="00885592">
        <w:rPr>
          <w:rFonts w:ascii="Courier New" w:hAnsi="Courier New" w:cs="Courier New"/>
          <w:sz w:val="16"/>
          <w:szCs w:val="16"/>
        </w:rPr>
        <w:t>long coat</w:t>
      </w:r>
    </w:p>
    <w:p w14:paraId="0492DE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624D66" w14:textId="32F9C2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cheztle'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E4CE0">
        <w:rPr>
          <w:rFonts w:ascii="ZhoGlyph" w:hAnsi="ZhoGlyph" w:cs="Courier New"/>
          <w:sz w:val="16"/>
          <w:szCs w:val="16"/>
        </w:rPr>
        <w:t>Ĉ</w:t>
      </w:r>
      <w:r w:rsidRPr="00AE4CE0">
        <w:rPr>
          <w:rFonts w:ascii="ZhoGlyph" w:hAnsi="ZhoGlyph" w:cs="Courier New"/>
          <w:sz w:val="16"/>
          <w:szCs w:val="16"/>
        </w:rPr>
        <w:t>EZ</w:t>
      </w:r>
      <w:r w:rsidR="00AE4CE0">
        <w:rPr>
          <w:rFonts w:ascii="ZhoGlyph" w:hAnsi="ZhoGlyph" w:cs="Courier New"/>
          <w:sz w:val="16"/>
          <w:szCs w:val="16"/>
        </w:rPr>
        <w:t>Ṫ</w:t>
      </w:r>
      <w:r w:rsidRPr="00AE4CE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fall</w:t>
      </w:r>
    </w:p>
    <w:p w14:paraId="03400E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86C85E" w14:textId="5EEEBF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E4CE0">
        <w:rPr>
          <w:rFonts w:ascii="ZhoGlyph" w:hAnsi="ZhoGlyph" w:cs="Courier New"/>
          <w:sz w:val="16"/>
          <w:szCs w:val="16"/>
        </w:rPr>
        <w:t>ĈI</w:t>
      </w:r>
      <w:r w:rsidR="00885592">
        <w:rPr>
          <w:rFonts w:ascii="Courier New" w:hAnsi="Courier New" w:cs="Courier New"/>
          <w:sz w:val="16"/>
          <w:szCs w:val="16"/>
        </w:rPr>
        <w:t xml:space="preserve">, </w:t>
      </w:r>
      <w:r w:rsidRPr="00885592">
        <w:rPr>
          <w:rFonts w:ascii="Courier New" w:hAnsi="Courier New" w:cs="Courier New"/>
          <w:sz w:val="16"/>
          <w:szCs w:val="16"/>
        </w:rPr>
        <w:t>less</w:t>
      </w:r>
    </w:p>
    <w:p w14:paraId="0CC18B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1942CB" w14:textId="3EF4B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00AE4CE0">
        <w:rPr>
          <w:rFonts w:ascii="ZhoGlyph" w:hAnsi="ZhoGlyph" w:cs="Courier New"/>
          <w:sz w:val="16"/>
          <w:szCs w:val="16"/>
        </w:rPr>
        <w:t>ĈI</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gender-inclusive/exclusive prefix</w:t>
      </w:r>
    </w:p>
    <w:p w14:paraId="7C244D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776B9" w14:textId="2B9389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0EE1">
        <w:rPr>
          <w:rFonts w:ascii="Courier New" w:hAnsi="Courier New" w:cs="Courier New"/>
          <w:b/>
          <w:bCs/>
          <w:sz w:val="16"/>
          <w:szCs w:val="16"/>
        </w:rPr>
        <w:t>Chiadle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ĈĨḊE</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known for farm and factory machinery- robots and vehicles.</w:t>
      </w:r>
    </w:p>
    <w:p w14:paraId="5A22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8BBFB8" w14:textId="2D7062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chiakrzi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E4CE0">
        <w:rPr>
          <w:rFonts w:ascii="ZhoGlyph" w:hAnsi="ZhoGlyph" w:cs="Courier New"/>
          <w:sz w:val="16"/>
          <w:szCs w:val="16"/>
        </w:rPr>
        <w:t>ĈĨḲ</w:t>
      </w:r>
      <w:r w:rsidRPr="00AE4CE0">
        <w:rPr>
          <w:rFonts w:ascii="ZhoGlyph" w:hAnsi="ZhoGlyph" w:cs="Courier New"/>
          <w:sz w:val="16"/>
          <w:szCs w:val="16"/>
        </w:rPr>
        <w:t>ZI</w:t>
      </w:r>
      <w:r w:rsidR="00885592">
        <w:rPr>
          <w:rFonts w:ascii="Courier New" w:hAnsi="Courier New" w:cs="Courier New"/>
          <w:sz w:val="16"/>
          <w:szCs w:val="16"/>
        </w:rPr>
        <w:t xml:space="preserve">, </w:t>
      </w:r>
      <w:r w:rsidRPr="00885592">
        <w:rPr>
          <w:rFonts w:ascii="Courier New" w:hAnsi="Courier New" w:cs="Courier New"/>
          <w:sz w:val="16"/>
          <w:szCs w:val="16"/>
        </w:rPr>
        <w:t>sandstorm</w:t>
      </w:r>
    </w:p>
    <w:p w14:paraId="3046FC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5CB078" w14:textId="2A0A5D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w:t>
      </w:r>
      <w:r w:rsidRPr="00A65AB2">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one</w:t>
      </w:r>
    </w:p>
    <w:p w14:paraId="34EAB2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805FA" w14:textId="0B757B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chiatla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ĈĨṪ</w:t>
      </w:r>
      <w:r w:rsidRPr="00A65AB2">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marsh</w:t>
      </w:r>
    </w:p>
    <w:p w14:paraId="569A09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AEB0F" w14:textId="434D68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5AB2">
        <w:rPr>
          <w:rFonts w:ascii="ZhoGlyph" w:hAnsi="ZhoGlyph" w:cs="Courier New"/>
          <w:sz w:val="16"/>
          <w:szCs w:val="16"/>
        </w:rPr>
        <w:t>Ĉ</w:t>
      </w:r>
      <w:r w:rsidRPr="00A65AB2">
        <w:rPr>
          <w:rFonts w:ascii="ZhoGlyph" w:hAnsi="ZhoGlyph" w:cs="Courier New"/>
          <w:sz w:val="16"/>
          <w:szCs w:val="16"/>
        </w:rPr>
        <w:t>IBO</w:t>
      </w:r>
      <w:r w:rsidR="00885592">
        <w:rPr>
          <w:rFonts w:ascii="Courier New" w:hAnsi="Courier New" w:cs="Courier New"/>
          <w:sz w:val="16"/>
          <w:szCs w:val="16"/>
        </w:rPr>
        <w:t xml:space="preserve">, </w:t>
      </w:r>
      <w:r w:rsidRPr="00885592">
        <w:rPr>
          <w:rFonts w:ascii="Courier New" w:hAnsi="Courier New" w:cs="Courier New"/>
          <w:sz w:val="16"/>
          <w:szCs w:val="16"/>
        </w:rPr>
        <w:t>boots</w:t>
      </w:r>
      <w:r w:rsidR="00885592">
        <w:rPr>
          <w:rFonts w:ascii="Courier New" w:hAnsi="Courier New" w:cs="Courier New"/>
          <w:sz w:val="16"/>
          <w:szCs w:val="16"/>
        </w:rPr>
        <w:t>,</w:t>
      </w:r>
      <w:r w:rsidRPr="00885592">
        <w:rPr>
          <w:rFonts w:ascii="Courier New" w:hAnsi="Courier New" w:cs="Courier New"/>
          <w:sz w:val="16"/>
          <w:szCs w:val="16"/>
        </w:rPr>
        <w:t xml:space="preserve"> shoes</w:t>
      </w:r>
    </w:p>
    <w:p w14:paraId="7C98A0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479BA1" w14:textId="0891CD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00C5512F">
        <w:rPr>
          <w:rFonts w:ascii="ZhoGlyph" w:hAnsi="ZhoGlyph" w:cs="Courier New" w:hint="eastAsia"/>
          <w:sz w:val="16"/>
          <w:szCs w:val="16"/>
        </w:rPr>
        <w:t>Ī</w:t>
      </w:r>
      <w:r w:rsidR="00C5512F">
        <w:rPr>
          <w:rFonts w:ascii="ZhoGlyph" w:hAnsi="ZhoGlyph" w:cs="Courier New"/>
          <w:sz w:val="16"/>
          <w:szCs w:val="16"/>
        </w:rPr>
        <w:t>NZAṪ</w:t>
      </w:r>
      <w:r w:rsidR="00885592">
        <w:rPr>
          <w:rFonts w:ascii="Courier New" w:hAnsi="Courier New" w:cs="Courier New"/>
          <w:sz w:val="16"/>
          <w:szCs w:val="16"/>
        </w:rPr>
        <w:t xml:space="preserve">, </w:t>
      </w:r>
      <w:r w:rsidRPr="00885592">
        <w:rPr>
          <w:rFonts w:ascii="Courier New" w:hAnsi="Courier New" w:cs="Courier New"/>
          <w:sz w:val="16"/>
          <w:szCs w:val="16"/>
        </w:rPr>
        <w:t>a hundred grams</w:t>
      </w:r>
      <w:r w:rsidR="00885592">
        <w:rPr>
          <w:rFonts w:ascii="Courier New" w:hAnsi="Courier New" w:cs="Courier New"/>
          <w:sz w:val="16"/>
          <w:szCs w:val="16"/>
        </w:rPr>
        <w:t>,</w:t>
      </w:r>
      <w:r w:rsidRPr="00885592">
        <w:rPr>
          <w:rFonts w:ascii="Courier New" w:hAnsi="Courier New" w:cs="Courier New"/>
          <w:sz w:val="16"/>
          <w:szCs w:val="16"/>
        </w:rPr>
        <w:t xml:space="preserve"> abbreviated 'chz'</w:t>
      </w:r>
    </w:p>
    <w:p w14:paraId="042A18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540FD" w14:textId="2A436A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chikakenmiztli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ĈIKAKENMIZTṪI</w:t>
      </w:r>
      <w:r w:rsidR="00885592">
        <w:rPr>
          <w:rFonts w:ascii="Courier New" w:hAnsi="Courier New" w:cs="Courier New"/>
          <w:sz w:val="16"/>
          <w:szCs w:val="16"/>
        </w:rPr>
        <w:t xml:space="preserve">, </w:t>
      </w:r>
      <w:r w:rsidR="00C5512F">
        <w:rPr>
          <w:rFonts w:ascii="Courier New" w:hAnsi="Courier New" w:cs="Courier New"/>
          <w:sz w:val="16"/>
          <w:szCs w:val="16"/>
        </w:rPr>
        <w:t xml:space="preserve">a six-legged </w:t>
      </w:r>
      <w:r w:rsidRPr="00885592">
        <w:rPr>
          <w:rFonts w:ascii="Courier New" w:hAnsi="Courier New" w:cs="Courier New"/>
          <w:sz w:val="16"/>
          <w:szCs w:val="16"/>
        </w:rPr>
        <w:t>cat</w:t>
      </w:r>
      <w:r w:rsidR="00C5512F">
        <w:rPr>
          <w:rFonts w:ascii="Courier New" w:hAnsi="Courier New" w:cs="Courier New"/>
          <w:sz w:val="16"/>
          <w:szCs w:val="16"/>
        </w:rPr>
        <w:t>like creature native to Zhdant’s forests. It has been sonewhat domesticated and is a common house pet throughout the Consulate and even on worlds outside Zhodani space.</w:t>
      </w:r>
    </w:p>
    <w:p w14:paraId="0A9B1A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5B46D8" w14:textId="4B2A0E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w:t>
      </w:r>
      <w:r w:rsidRPr="00C5512F">
        <w:rPr>
          <w:rFonts w:ascii="ZhoGlyph" w:hAnsi="ZhoGlyph" w:cs="Courier New"/>
          <w:sz w:val="16"/>
          <w:szCs w:val="16"/>
        </w:rPr>
        <w:t>KALI</w:t>
      </w:r>
      <w:r w:rsidR="00885592">
        <w:rPr>
          <w:rFonts w:ascii="Courier New" w:hAnsi="Courier New" w:cs="Courier New"/>
          <w:sz w:val="16"/>
          <w:szCs w:val="16"/>
        </w:rPr>
        <w:t xml:space="preserve">, </w:t>
      </w:r>
      <w:r w:rsidRPr="00885592">
        <w:rPr>
          <w:rFonts w:ascii="Courier New" w:hAnsi="Courier New" w:cs="Courier New"/>
          <w:sz w:val="16"/>
          <w:szCs w:val="16"/>
        </w:rPr>
        <w:t>pre-dawn</w:t>
      </w:r>
      <w:r w:rsidR="00885592">
        <w:rPr>
          <w:rFonts w:ascii="Courier New" w:hAnsi="Courier New" w:cs="Courier New"/>
          <w:sz w:val="16"/>
          <w:szCs w:val="16"/>
        </w:rPr>
        <w:t>,</w:t>
      </w:r>
      <w:r w:rsidRPr="00885592">
        <w:rPr>
          <w:rFonts w:ascii="Courier New" w:hAnsi="Courier New" w:cs="Courier New"/>
          <w:sz w:val="16"/>
          <w:szCs w:val="16"/>
        </w:rPr>
        <w:t xml:space="preserve"> early morning</w:t>
      </w:r>
    </w:p>
    <w:p w14:paraId="77B9D1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A2C79" w14:textId="5A80B2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lastRenderedPageBreak/>
        <w:t>chikani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IKANI</w:t>
      </w:r>
      <w:r w:rsidR="00885592">
        <w:rPr>
          <w:rFonts w:ascii="Courier New" w:hAnsi="Courier New" w:cs="Courier New"/>
          <w:sz w:val="16"/>
          <w:szCs w:val="16"/>
        </w:rPr>
        <w:t xml:space="preserve">, </w:t>
      </w:r>
      <w:r w:rsidRPr="00885592">
        <w:rPr>
          <w:rFonts w:ascii="Courier New" w:hAnsi="Courier New" w:cs="Courier New"/>
          <w:sz w:val="16"/>
          <w:szCs w:val="16"/>
        </w:rPr>
        <w:t>dawn</w:t>
      </w:r>
    </w:p>
    <w:p w14:paraId="6BA8ED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A4B0E3" w14:textId="37317A9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chikapale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w:t>
      </w:r>
      <w:r w:rsidRPr="00C5512F">
        <w:rPr>
          <w:rFonts w:ascii="ZhoGlyph" w:hAnsi="ZhoGlyph" w:cs="Courier New"/>
          <w:sz w:val="16"/>
          <w:szCs w:val="16"/>
        </w:rPr>
        <w:t>IKAPALE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w:t>
      </w:r>
    </w:p>
    <w:p w14:paraId="2B22CF8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F55F0" w14:textId="4FBA61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5512F">
        <w:rPr>
          <w:rFonts w:ascii="ZhoGlyph" w:hAnsi="ZhoGlyph" w:cs="Courier New"/>
          <w:sz w:val="16"/>
          <w:szCs w:val="16"/>
        </w:rPr>
        <w:t>ĈIKĨṮ</w:t>
      </w:r>
      <w:r w:rsidR="00885592">
        <w:rPr>
          <w:rFonts w:ascii="Courier New" w:hAnsi="Courier New" w:cs="Courier New"/>
          <w:sz w:val="16"/>
          <w:szCs w:val="16"/>
        </w:rPr>
        <w:t xml:space="preserve">, </w:t>
      </w:r>
      <w:r w:rsidRPr="00885592">
        <w:rPr>
          <w:rFonts w:ascii="Courier New" w:hAnsi="Courier New" w:cs="Courier New"/>
          <w:sz w:val="16"/>
          <w:szCs w:val="16"/>
        </w:rPr>
        <w:t>splash</w:t>
      </w:r>
    </w:p>
    <w:p w14:paraId="3D10BC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173671" w14:textId="74CE53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chikiatse'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85434">
        <w:rPr>
          <w:rFonts w:ascii="ZhoGlyph" w:hAnsi="ZhoGlyph" w:cs="Courier New"/>
          <w:sz w:val="16"/>
          <w:szCs w:val="16"/>
        </w:rPr>
        <w:t>ĈIKĨṮE'</w:t>
      </w:r>
      <w:r w:rsidR="00885592">
        <w:rPr>
          <w:rFonts w:ascii="Courier New" w:hAnsi="Courier New" w:cs="Courier New"/>
          <w:sz w:val="16"/>
          <w:szCs w:val="16"/>
        </w:rPr>
        <w:t xml:space="preserve">, </w:t>
      </w:r>
      <w:r w:rsidRPr="00885592">
        <w:rPr>
          <w:rFonts w:ascii="Courier New" w:hAnsi="Courier New" w:cs="Courier New"/>
          <w:sz w:val="16"/>
          <w:szCs w:val="16"/>
        </w:rPr>
        <w:t>to splash</w:t>
      </w:r>
    </w:p>
    <w:p w14:paraId="039074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C4D39C" w14:textId="3E5B20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chiktli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85434">
        <w:rPr>
          <w:rFonts w:ascii="ZhoGlyph" w:hAnsi="ZhoGlyph" w:cs="Courier New"/>
          <w:sz w:val="16"/>
          <w:szCs w:val="16"/>
        </w:rPr>
        <w:t>Ĉ</w:t>
      </w:r>
      <w:r w:rsidRPr="00685434">
        <w:rPr>
          <w:rFonts w:ascii="ZhoGlyph" w:hAnsi="ZhoGlyph" w:cs="Courier New"/>
          <w:sz w:val="16"/>
          <w:szCs w:val="16"/>
        </w:rPr>
        <w:t>IK</w:t>
      </w:r>
      <w:r w:rsidR="00685434">
        <w:rPr>
          <w:rFonts w:ascii="ZhoGlyph" w:hAnsi="ZhoGlyph" w:cs="Courier New"/>
          <w:sz w:val="16"/>
          <w:szCs w:val="16"/>
        </w:rPr>
        <w:t>Ṫ</w:t>
      </w:r>
      <w:r w:rsidRPr="00685434">
        <w:rPr>
          <w:rFonts w:ascii="ZhoGlyph" w:hAnsi="ZhoGlyph" w:cs="Courier New"/>
          <w:sz w:val="16"/>
          <w:szCs w:val="16"/>
        </w:rPr>
        <w:t>I</w:t>
      </w:r>
      <w:r w:rsidR="00885592">
        <w:rPr>
          <w:rFonts w:ascii="Courier New" w:hAnsi="Courier New" w:cs="Courier New"/>
          <w:sz w:val="16"/>
          <w:szCs w:val="16"/>
        </w:rPr>
        <w:t xml:space="preserve">, </w:t>
      </w:r>
      <w:r w:rsidR="00685434">
        <w:rPr>
          <w:rFonts w:ascii="Courier New" w:hAnsi="Courier New" w:cs="Courier New"/>
          <w:sz w:val="16"/>
          <w:szCs w:val="16"/>
        </w:rPr>
        <w:t xml:space="preserve">a directional </w:t>
      </w:r>
      <w:r w:rsidRPr="00885592">
        <w:rPr>
          <w:rFonts w:ascii="Courier New" w:hAnsi="Courier New" w:cs="Courier New"/>
          <w:sz w:val="16"/>
          <w:szCs w:val="16"/>
        </w:rPr>
        <w:t>compass</w:t>
      </w:r>
    </w:p>
    <w:p w14:paraId="34F6E0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0D1F1" w14:textId="756C9F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ĈILIT</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play</w:t>
      </w:r>
      <w:r w:rsidR="00885592">
        <w:rPr>
          <w:rFonts w:ascii="Courier New" w:hAnsi="Courier New" w:cs="Courier New"/>
          <w:sz w:val="16"/>
          <w:szCs w:val="16"/>
        </w:rPr>
        <w:t>,</w:t>
      </w:r>
      <w:r w:rsidRPr="00885592">
        <w:rPr>
          <w:rFonts w:ascii="Courier New" w:hAnsi="Courier New" w:cs="Courier New"/>
          <w:sz w:val="16"/>
          <w:szCs w:val="16"/>
        </w:rPr>
        <w:t xml:space="preserve"> to play with something</w:t>
      </w:r>
    </w:p>
    <w:p w14:paraId="6652F3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6E887" w14:textId="0FCFC85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ILOTI</w:t>
      </w:r>
      <w:r w:rsidR="00885592">
        <w:rPr>
          <w:rFonts w:ascii="Courier New" w:hAnsi="Courier New" w:cs="Courier New"/>
          <w:sz w:val="16"/>
          <w:szCs w:val="16"/>
        </w:rPr>
        <w:t xml:space="preserve">, </w:t>
      </w:r>
      <w:r w:rsidRPr="00885592">
        <w:rPr>
          <w:rFonts w:ascii="Courier New" w:hAnsi="Courier New" w:cs="Courier New"/>
          <w:sz w:val="16"/>
          <w:szCs w:val="16"/>
        </w:rPr>
        <w:t>chair</w:t>
      </w:r>
    </w:p>
    <w:p w14:paraId="16532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F8980" w14:textId="6A9701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chilotl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ĈILOṪ</w:t>
      </w:r>
      <w:r w:rsidR="00885592">
        <w:rPr>
          <w:rFonts w:ascii="Courier New" w:hAnsi="Courier New" w:cs="Courier New"/>
          <w:sz w:val="16"/>
          <w:szCs w:val="16"/>
        </w:rPr>
        <w:t xml:space="preserve">, </w:t>
      </w:r>
      <w:r w:rsidRPr="00885592">
        <w:rPr>
          <w:rFonts w:ascii="Courier New" w:hAnsi="Courier New" w:cs="Courier New"/>
          <w:sz w:val="16"/>
          <w:szCs w:val="16"/>
        </w:rPr>
        <w:t xml:space="preserve">a </w:t>
      </w:r>
      <w:r w:rsidR="000F2ED8">
        <w:rPr>
          <w:rFonts w:ascii="Courier New" w:hAnsi="Courier New" w:cs="Courier New"/>
          <w:sz w:val="16"/>
          <w:szCs w:val="16"/>
        </w:rPr>
        <w:t>pigeon-like bird native to Zhdant</w:t>
      </w:r>
    </w:p>
    <w:p w14:paraId="3C2ABC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7C5227" w14:textId="3AE8FD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E4CE0">
        <w:rPr>
          <w:rFonts w:ascii="Courier New" w:hAnsi="Courier New" w:cs="Courier New"/>
          <w:b/>
          <w:bCs/>
          <w:sz w:val="16"/>
          <w:szCs w:val="16"/>
        </w:rPr>
        <w:t>chinzhe'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IN</w:t>
      </w:r>
      <w:r w:rsidR="00076418">
        <w:rPr>
          <w:rFonts w:ascii="ZhoGlyph" w:hAnsi="ZhoGlyph" w:cs="Courier New" w:hint="eastAsia"/>
          <w:sz w:val="16"/>
          <w:szCs w:val="16"/>
        </w:rPr>
        <w:t>Ź</w:t>
      </w:r>
      <w:r w:rsidRPr="0007641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merit</w:t>
      </w:r>
      <w:r w:rsidR="00885592">
        <w:rPr>
          <w:rFonts w:ascii="Courier New" w:hAnsi="Courier New" w:cs="Courier New"/>
          <w:sz w:val="16"/>
          <w:szCs w:val="16"/>
        </w:rPr>
        <w:t>,</w:t>
      </w:r>
      <w:r w:rsidRPr="00885592">
        <w:rPr>
          <w:rFonts w:ascii="Courier New" w:hAnsi="Courier New" w:cs="Courier New"/>
          <w:sz w:val="16"/>
          <w:szCs w:val="16"/>
        </w:rPr>
        <w:t xml:space="preserve"> to surpass a standard</w:t>
      </w:r>
    </w:p>
    <w:p w14:paraId="12687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47D776" w14:textId="0559DC4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chipanpale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IPANPALE</w:t>
      </w:r>
      <w:r w:rsidR="00885592">
        <w:rPr>
          <w:rFonts w:ascii="Courier New" w:hAnsi="Courier New" w:cs="Courier New"/>
          <w:sz w:val="16"/>
          <w:szCs w:val="16"/>
        </w:rPr>
        <w:t xml:space="preserve">, </w:t>
      </w:r>
      <w:r w:rsidRPr="00885592">
        <w:rPr>
          <w:rFonts w:ascii="Courier New" w:hAnsi="Courier New" w:cs="Courier New"/>
          <w:sz w:val="16"/>
          <w:szCs w:val="16"/>
        </w:rPr>
        <w:t>good morning; morning greetings (implies before dawn)</w:t>
      </w:r>
    </w:p>
    <w:p w14:paraId="7B219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39329" w14:textId="3D6853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IST</w:t>
      </w:r>
      <w:r w:rsidR="00076418">
        <w:rPr>
          <w:rFonts w:ascii="ZhoGlyph" w:hAnsi="ZhoGlyph" w:cs="Courier New"/>
          <w:sz w:val="16"/>
          <w:szCs w:val="16"/>
        </w:rPr>
        <w:t>Ĩ</w:t>
      </w:r>
      <w:r w:rsidRPr="00076418">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First day</w:t>
      </w:r>
    </w:p>
    <w:p w14:paraId="455162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EB52D" w14:textId="107195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chitontli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ITON</w:t>
      </w:r>
      <w:r w:rsidR="00076418">
        <w:rPr>
          <w:rFonts w:ascii="ZhoGlyph" w:hAnsi="ZhoGlyph" w:cs="Courier New"/>
          <w:sz w:val="16"/>
          <w:szCs w:val="16"/>
        </w:rPr>
        <w:t>Ṫ</w:t>
      </w:r>
      <w:r w:rsidRPr="0007641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foot</w:t>
      </w:r>
    </w:p>
    <w:p w14:paraId="40E95E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E40E8A" w14:textId="59080E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chiyotl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ĈIYOṪ</w:t>
      </w:r>
      <w:r w:rsidR="00885592">
        <w:rPr>
          <w:rFonts w:ascii="Courier New" w:hAnsi="Courier New" w:cs="Courier New"/>
          <w:sz w:val="16"/>
          <w:szCs w:val="16"/>
        </w:rPr>
        <w:t xml:space="preserve">, </w:t>
      </w:r>
      <w:r w:rsidRPr="00885592">
        <w:rPr>
          <w:rFonts w:ascii="Courier New" w:hAnsi="Courier New" w:cs="Courier New"/>
          <w:sz w:val="16"/>
          <w:szCs w:val="16"/>
        </w:rPr>
        <w:t>an electric shock</w:t>
      </w:r>
    </w:p>
    <w:p w14:paraId="6F0E9F7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08A88B" w14:textId="4A3F90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76418">
        <w:rPr>
          <w:rFonts w:ascii="ZhoGlyph" w:hAnsi="ZhoGlyph" w:cs="Courier New"/>
          <w:sz w:val="16"/>
          <w:szCs w:val="16"/>
        </w:rPr>
        <w:t>ĈO</w:t>
      </w:r>
      <w:r w:rsidR="00885592">
        <w:rPr>
          <w:rFonts w:ascii="Courier New" w:hAnsi="Courier New" w:cs="Courier New"/>
          <w:sz w:val="16"/>
          <w:szCs w:val="16"/>
        </w:rPr>
        <w:t xml:space="preserve">, </w:t>
      </w:r>
      <w:r w:rsidRPr="00885592">
        <w:rPr>
          <w:rFonts w:ascii="Courier New" w:hAnsi="Courier New" w:cs="Courier New"/>
          <w:sz w:val="16"/>
          <w:szCs w:val="16"/>
        </w:rPr>
        <w:t>unto</w:t>
      </w:r>
      <w:r w:rsidR="00885592">
        <w:rPr>
          <w:rFonts w:ascii="Courier New" w:hAnsi="Courier New" w:cs="Courier New"/>
          <w:sz w:val="16"/>
          <w:szCs w:val="16"/>
        </w:rPr>
        <w:t>,</w:t>
      </w:r>
      <w:r w:rsidRPr="00885592">
        <w:rPr>
          <w:rFonts w:ascii="Courier New" w:hAnsi="Courier New" w:cs="Courier New"/>
          <w:sz w:val="16"/>
          <w:szCs w:val="16"/>
        </w:rPr>
        <w:t xml:space="preserve"> as in to give (something) to (someone)</w:t>
      </w:r>
    </w:p>
    <w:p w14:paraId="2A36B0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17DD43" w14:textId="46D8CC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w:t>
      </w:r>
      <w:r w:rsidR="00885592">
        <w:rPr>
          <w:rFonts w:ascii="Courier New" w:hAnsi="Courier New" w:cs="Courier New"/>
          <w:sz w:val="16"/>
          <w:szCs w:val="16"/>
        </w:rPr>
        <w:t xml:space="preserve">, </w:t>
      </w:r>
      <w:r w:rsidRPr="00885592">
        <w:rPr>
          <w:rFonts w:ascii="Courier New" w:hAnsi="Courier New" w:cs="Courier New"/>
          <w:sz w:val="16"/>
          <w:szCs w:val="16"/>
        </w:rPr>
        <w:t>pole</w:t>
      </w:r>
    </w:p>
    <w:p w14:paraId="21901D2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BAEB0F" w14:textId="7563F7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choachatl'miltotlia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ĈOAĈAṪ'MILOṪĨ</w:t>
      </w:r>
      <w:r w:rsidR="00885592">
        <w:rPr>
          <w:rFonts w:ascii="Courier New" w:hAnsi="Courier New" w:cs="Courier New"/>
          <w:sz w:val="16"/>
          <w:szCs w:val="16"/>
        </w:rPr>
        <w:t xml:space="preserve">, </w:t>
      </w:r>
      <w:r w:rsidRPr="00885592">
        <w:rPr>
          <w:rFonts w:ascii="Courier New" w:hAnsi="Courier New" w:cs="Courier New"/>
          <w:sz w:val="16"/>
          <w:szCs w:val="16"/>
        </w:rPr>
        <w:t>pole dancer</w:t>
      </w:r>
    </w:p>
    <w:p w14:paraId="0DD877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69021B" w14:textId="29E986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choazheqatzl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76418">
        <w:rPr>
          <w:rFonts w:ascii="ZhoGlyph" w:hAnsi="ZhoGlyph" w:cs="Courier New"/>
          <w:sz w:val="16"/>
          <w:szCs w:val="16"/>
        </w:rPr>
        <w:t>Ĉ</w:t>
      </w:r>
      <w:r w:rsidRPr="00076418">
        <w:rPr>
          <w:rFonts w:ascii="ZhoGlyph" w:hAnsi="ZhoGlyph" w:cs="Courier New"/>
          <w:sz w:val="16"/>
          <w:szCs w:val="16"/>
        </w:rPr>
        <w:t>OA</w:t>
      </w:r>
      <w:r w:rsidR="00076418">
        <w:rPr>
          <w:rFonts w:ascii="ZhoGlyph" w:hAnsi="ZhoGlyph" w:cs="Courier New" w:hint="eastAsia"/>
          <w:sz w:val="16"/>
          <w:szCs w:val="16"/>
        </w:rPr>
        <w:t>Ź</w:t>
      </w:r>
      <w:r w:rsidRPr="00076418">
        <w:rPr>
          <w:rFonts w:ascii="ZhoGlyph" w:hAnsi="ZhoGlyph" w:cs="Courier New"/>
          <w:sz w:val="16"/>
          <w:szCs w:val="16"/>
        </w:rPr>
        <w:t>EQATZL</w:t>
      </w:r>
      <w:r w:rsidR="00885592">
        <w:rPr>
          <w:rFonts w:ascii="Courier New" w:hAnsi="Courier New" w:cs="Courier New"/>
          <w:sz w:val="16"/>
          <w:szCs w:val="16"/>
        </w:rPr>
        <w:t xml:space="preserve">, </w:t>
      </w:r>
      <w:r w:rsidRPr="00885592">
        <w:rPr>
          <w:rFonts w:ascii="Courier New" w:hAnsi="Courier New" w:cs="Courier New"/>
          <w:sz w:val="16"/>
          <w:szCs w:val="16"/>
        </w:rPr>
        <w:t>fan</w:t>
      </w:r>
    </w:p>
    <w:p w14:paraId="0B82AA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CBA29D" w14:textId="6448A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choazoitli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OAZOI</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shrub; bush; shrubbery</w:t>
      </w:r>
    </w:p>
    <w:p w14:paraId="552A30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9A86A2" w14:textId="1C29D9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choetzhe'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OET</w:t>
      </w:r>
      <w:r w:rsidR="00707DC7">
        <w:rPr>
          <w:rFonts w:ascii="ZhoGlyph" w:hAnsi="ZhoGlyph" w:cs="Courier New" w:hint="eastAsia"/>
          <w:sz w:val="16"/>
          <w:szCs w:val="16"/>
        </w:rPr>
        <w:t>Ź</w:t>
      </w:r>
      <w:r w:rsidRPr="00707D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laugh</w:t>
      </w:r>
    </w:p>
    <w:p w14:paraId="192BE5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14C666" w14:textId="10D172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76418">
        <w:rPr>
          <w:rFonts w:ascii="Courier New" w:hAnsi="Courier New" w:cs="Courier New"/>
          <w:b/>
          <w:bCs/>
          <w:sz w:val="16"/>
          <w:szCs w:val="16"/>
        </w:rPr>
        <w:t>chokomatli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07DC7">
        <w:rPr>
          <w:rFonts w:ascii="ZhoGlyph" w:hAnsi="ZhoGlyph" w:cs="Courier New"/>
          <w:sz w:val="16"/>
          <w:szCs w:val="16"/>
        </w:rPr>
        <w:t>Ĉ</w:t>
      </w:r>
      <w:r w:rsidRPr="00707DC7">
        <w:rPr>
          <w:rFonts w:ascii="ZhoGlyph" w:hAnsi="ZhoGlyph" w:cs="Courier New"/>
          <w:sz w:val="16"/>
          <w:szCs w:val="16"/>
        </w:rPr>
        <w:t>OKOMA</w:t>
      </w:r>
      <w:r w:rsidR="00707DC7">
        <w:rPr>
          <w:rFonts w:ascii="ZhoGlyph" w:hAnsi="ZhoGlyph" w:cs="Courier New"/>
          <w:sz w:val="16"/>
          <w:szCs w:val="16"/>
        </w:rPr>
        <w:t>Ṫ</w:t>
      </w:r>
      <w:r w:rsidRPr="00707DC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six-legged arboreal herbivore native to the temperate forests of Zhdant and resembling a Terran squirrel</w:t>
      </w:r>
    </w:p>
    <w:p w14:paraId="6C0C15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9D6B1B" w14:textId="7A919C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chokotecho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OKOTE</w:t>
      </w:r>
      <w:r w:rsidR="00A55CE7">
        <w:rPr>
          <w:rFonts w:ascii="ZhoGlyph" w:hAnsi="ZhoGlyph" w:cs="Courier New"/>
          <w:sz w:val="16"/>
          <w:szCs w:val="16"/>
        </w:rPr>
        <w:t>Ĉ</w:t>
      </w:r>
      <w:r w:rsidRPr="00A55CE7">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bread</w:t>
      </w:r>
    </w:p>
    <w:p w14:paraId="0022B3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4403FB" w14:textId="3480F6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chokte'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OKTE'</w:t>
      </w:r>
      <w:r w:rsidR="00885592">
        <w:rPr>
          <w:rFonts w:ascii="Courier New" w:hAnsi="Courier New" w:cs="Courier New"/>
          <w:sz w:val="16"/>
          <w:szCs w:val="16"/>
        </w:rPr>
        <w:t xml:space="preserve">, </w:t>
      </w:r>
      <w:r w:rsidRPr="00885592">
        <w:rPr>
          <w:rFonts w:ascii="Courier New" w:hAnsi="Courier New" w:cs="Courier New"/>
          <w:sz w:val="16"/>
          <w:szCs w:val="16"/>
        </w:rPr>
        <w:t>to contain</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2598A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26222F" w14:textId="11B75C2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cholitia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55CE7">
        <w:rPr>
          <w:rFonts w:ascii="ZhoGlyph" w:hAnsi="ZhoGlyph" w:cs="Courier New"/>
          <w:sz w:val="16"/>
          <w:szCs w:val="16"/>
        </w:rPr>
        <w:t>ĈO</w:t>
      </w:r>
      <w:r w:rsidRPr="00A55CE7">
        <w:rPr>
          <w:rFonts w:ascii="ZhoGlyph" w:hAnsi="ZhoGlyph" w:cs="Courier New"/>
          <w:sz w:val="16"/>
          <w:szCs w:val="16"/>
        </w:rPr>
        <w:t>LI</w:t>
      </w:r>
      <w:r w:rsidR="00A55CE7">
        <w:rPr>
          <w:rFonts w:ascii="ZhoGlyph" w:hAnsi="ZhoGlyph" w:cs="Courier New"/>
          <w:sz w:val="16"/>
          <w:szCs w:val="16"/>
        </w:rPr>
        <w:t>TĨ</w:t>
      </w:r>
      <w:r w:rsidR="00885592">
        <w:rPr>
          <w:rFonts w:ascii="Courier New" w:hAnsi="Courier New" w:cs="Courier New"/>
          <w:sz w:val="16"/>
          <w:szCs w:val="16"/>
        </w:rPr>
        <w:t xml:space="preserve">, </w:t>
      </w:r>
      <w:r w:rsidRPr="00885592">
        <w:rPr>
          <w:rFonts w:ascii="Courier New" w:hAnsi="Courier New" w:cs="Courier New"/>
          <w:sz w:val="16"/>
          <w:szCs w:val="16"/>
        </w:rPr>
        <w:t>serious</w:t>
      </w:r>
    </w:p>
    <w:p w14:paraId="4255EE19" w14:textId="037D7219"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EDE0E" w14:textId="4F133EB8"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chopchti</w:t>
      </w:r>
      <w:r>
        <w:rPr>
          <w:rFonts w:ascii="Courier New" w:hAnsi="Courier New" w:cs="Courier New"/>
          <w:sz w:val="16"/>
          <w:szCs w:val="16"/>
        </w:rPr>
        <w:t xml:space="preserve">, noun, </w:t>
      </w:r>
      <w:r>
        <w:rPr>
          <w:rFonts w:ascii="ZhoGlyph" w:hAnsi="ZhoGlyph" w:cs="Courier New"/>
          <w:sz w:val="16"/>
          <w:szCs w:val="16"/>
        </w:rPr>
        <w:t>Ĉ</w:t>
      </w:r>
      <w:r w:rsidRPr="00A55CE7">
        <w:rPr>
          <w:rFonts w:ascii="ZhoGlyph" w:hAnsi="ZhoGlyph" w:cs="Courier New"/>
          <w:sz w:val="16"/>
          <w:szCs w:val="16"/>
        </w:rPr>
        <w:t>OP</w:t>
      </w:r>
      <w:r>
        <w:rPr>
          <w:rFonts w:ascii="ZhoGlyph" w:hAnsi="ZhoGlyph" w:cs="Courier New"/>
          <w:sz w:val="16"/>
          <w:szCs w:val="16"/>
        </w:rPr>
        <w:t>ĈTI</w:t>
      </w:r>
      <w:r>
        <w:rPr>
          <w:rFonts w:ascii="Courier New" w:hAnsi="Courier New" w:cs="Courier New"/>
          <w:sz w:val="16"/>
          <w:szCs w:val="16"/>
        </w:rPr>
        <w:t>, a priest</w:t>
      </w:r>
    </w:p>
    <w:p w14:paraId="31FA5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ECB365" w14:textId="37BC3C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chope'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OPE'</w:t>
      </w:r>
      <w:r w:rsidR="00885592">
        <w:rPr>
          <w:rFonts w:ascii="Courier New" w:hAnsi="Courier New" w:cs="Courier New"/>
          <w:sz w:val="16"/>
          <w:szCs w:val="16"/>
        </w:rPr>
        <w:t xml:space="preserve">, </w:t>
      </w:r>
      <w:r w:rsidRPr="00885592">
        <w:rPr>
          <w:rFonts w:ascii="Courier New" w:hAnsi="Courier New" w:cs="Courier New"/>
          <w:sz w:val="16"/>
          <w:szCs w:val="16"/>
        </w:rPr>
        <w:t>to wash</w:t>
      </w:r>
    </w:p>
    <w:p w14:paraId="4FAB1F8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659C8" w14:textId="31BC3B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lastRenderedPageBreak/>
        <w:t>choqabr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ĈOQAḄ</w:t>
      </w:r>
      <w:r w:rsidR="00885592">
        <w:rPr>
          <w:rFonts w:ascii="Courier New" w:hAnsi="Courier New" w:cs="Courier New"/>
          <w:sz w:val="16"/>
          <w:szCs w:val="16"/>
        </w:rPr>
        <w:t xml:space="preserve">, </w:t>
      </w:r>
      <w:r w:rsidRPr="00885592">
        <w:rPr>
          <w:rFonts w:ascii="Courier New" w:hAnsi="Courier New" w:cs="Courier New"/>
          <w:sz w:val="16"/>
          <w:szCs w:val="16"/>
        </w:rPr>
        <w:t>sister</w:t>
      </w:r>
    </w:p>
    <w:p w14:paraId="0A0F4D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2222FC" w14:textId="5B3AF6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w:t>
      </w:r>
      <w:r w:rsidR="00885592">
        <w:rPr>
          <w:rFonts w:ascii="Courier New" w:hAnsi="Courier New" w:cs="Courier New"/>
          <w:sz w:val="16"/>
          <w:szCs w:val="16"/>
        </w:rPr>
        <w:t xml:space="preserve">, </w:t>
      </w:r>
      <w:r w:rsidRPr="00885592">
        <w:rPr>
          <w:rFonts w:ascii="Courier New" w:hAnsi="Courier New" w:cs="Courier New"/>
          <w:sz w:val="16"/>
          <w:szCs w:val="16"/>
        </w:rPr>
        <w:t>girl</w:t>
      </w:r>
    </w:p>
    <w:p w14:paraId="20A4DC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CB049" w14:textId="193511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choqikali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OQIKALI</w:t>
      </w:r>
      <w:r w:rsidR="00885592">
        <w:rPr>
          <w:rFonts w:ascii="Courier New" w:hAnsi="Courier New" w:cs="Courier New"/>
          <w:sz w:val="16"/>
          <w:szCs w:val="16"/>
        </w:rPr>
        <w:t xml:space="preserve">, </w:t>
      </w:r>
      <w:r w:rsidRPr="00885592">
        <w:rPr>
          <w:rFonts w:ascii="Courier New" w:hAnsi="Courier New" w:cs="Courier New"/>
          <w:sz w:val="16"/>
          <w:szCs w:val="16"/>
        </w:rPr>
        <w:t>fruit</w:t>
      </w:r>
      <w:r w:rsidR="00885592">
        <w:rPr>
          <w:rFonts w:ascii="Courier New" w:hAnsi="Courier New" w:cs="Courier New"/>
          <w:sz w:val="16"/>
          <w:szCs w:val="16"/>
        </w:rPr>
        <w:t xml:space="preserve">, </w:t>
      </w:r>
      <w:r w:rsidRPr="00885592">
        <w:rPr>
          <w:rFonts w:ascii="Courier New" w:hAnsi="Courier New" w:cs="Courier New"/>
          <w:sz w:val="16"/>
          <w:szCs w:val="16"/>
        </w:rPr>
        <w:t>in general</w:t>
      </w:r>
    </w:p>
    <w:p w14:paraId="34C3DD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9D0F5" w14:textId="523214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choqzin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OQZIN</w:t>
      </w:r>
      <w:r w:rsidR="00885592">
        <w:rPr>
          <w:rFonts w:ascii="Courier New" w:hAnsi="Courier New" w:cs="Courier New"/>
          <w:sz w:val="16"/>
          <w:szCs w:val="16"/>
        </w:rPr>
        <w:t xml:space="preserve">, </w:t>
      </w:r>
      <w:r w:rsidRPr="00885592">
        <w:rPr>
          <w:rFonts w:ascii="Courier New" w:hAnsi="Courier New" w:cs="Courier New"/>
          <w:sz w:val="16"/>
          <w:szCs w:val="16"/>
        </w:rPr>
        <w:t>daughter</w:t>
      </w:r>
    </w:p>
    <w:p w14:paraId="68A222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96DAF" w14:textId="1F8054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O</w:t>
      </w:r>
      <w:r w:rsidR="00A55CE7">
        <w:rPr>
          <w:rFonts w:ascii="ZhoGlyph" w:hAnsi="ZhoGlyph" w:cs="Courier New"/>
          <w:sz w:val="16"/>
          <w:szCs w:val="16"/>
        </w:rPr>
        <w:t>YA</w:t>
      </w:r>
      <w:r w:rsidRPr="00A55CE7">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Store; shop</w:t>
      </w:r>
    </w:p>
    <w:p w14:paraId="17C1A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75C13" w14:textId="373A6477" w:rsidR="0000649D" w:rsidRPr="0000649D" w:rsidRDefault="000A69A3"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chrsh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55CE7">
        <w:rPr>
          <w:rFonts w:ascii="ZhoGlyph" w:hAnsi="ZhoGlyph" w:cs="Courier New"/>
          <w:sz w:val="16"/>
          <w:szCs w:val="16"/>
        </w:rPr>
        <w:t>ĈŘ</w:t>
      </w:r>
      <w:r w:rsidR="00A55CE7">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bottle</w:t>
      </w:r>
    </w:p>
    <w:p w14:paraId="65FE9D46"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5F9F458" w14:textId="0A5124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55CE7">
        <w:rPr>
          <w:rFonts w:ascii="Courier New" w:hAnsi="Courier New" w:cs="Courier New"/>
          <w:b/>
          <w:bCs/>
          <w:sz w:val="16"/>
          <w:szCs w:val="16"/>
        </w:rPr>
        <w:t>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55CE7">
        <w:rPr>
          <w:rFonts w:ascii="ZhoGlyph" w:hAnsi="ZhoGlyph" w:cs="Courier New"/>
          <w:sz w:val="16"/>
          <w:szCs w:val="16"/>
        </w:rPr>
        <w:t>Ĉ</w:t>
      </w:r>
      <w:r w:rsidRPr="00A55CE7">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observe</w:t>
      </w:r>
    </w:p>
    <w:p w14:paraId="711FC0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A25B5" w14:textId="6924F0CF" w:rsidR="006F49DD" w:rsidRPr="006F49DD" w:rsidRDefault="006F49DD" w:rsidP="006F49DD">
      <w:pPr>
        <w:pStyle w:val="Heading1"/>
        <w:jc w:val="center"/>
        <w:rPr>
          <w:rFonts w:ascii="ZhoGlyph" w:hAnsi="ZhoGlyph"/>
        </w:rPr>
      </w:pPr>
      <w:r>
        <w:rPr>
          <w:rFonts w:ascii="ZhoGlyph" w:hAnsi="ZhoGlyph"/>
        </w:rPr>
        <w:br w:type="page"/>
      </w:r>
      <w:bookmarkStart w:id="9" w:name="_Toc110928977"/>
      <w:r>
        <w:rPr>
          <w:rFonts w:ascii="ZhoGlyph" w:hAnsi="ZhoGlyph"/>
        </w:rPr>
        <w:lastRenderedPageBreak/>
        <w:t>ĈT</w:t>
      </w:r>
      <w:bookmarkEnd w:id="9"/>
    </w:p>
    <w:p w14:paraId="25AB0E89"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590DE86" w14:textId="67B669D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chtaka, </w:t>
      </w:r>
      <w:r>
        <w:rPr>
          <w:rFonts w:ascii="Courier New" w:hAnsi="Courier New" w:cs="Courier New"/>
          <w:sz w:val="16"/>
          <w:szCs w:val="16"/>
        </w:rPr>
        <w:t xml:space="preserve">adj, </w:t>
      </w:r>
      <w:r>
        <w:rPr>
          <w:rFonts w:ascii="ZhoGlyph" w:hAnsi="ZhoGlyph" w:cs="Courier New"/>
          <w:sz w:val="16"/>
          <w:szCs w:val="16"/>
        </w:rPr>
        <w:t>ĈTAKA</w:t>
      </w:r>
      <w:r>
        <w:rPr>
          <w:rFonts w:ascii="Courier New" w:hAnsi="Courier New" w:cs="Courier New"/>
          <w:sz w:val="16"/>
          <w:szCs w:val="16"/>
        </w:rPr>
        <w:t>, closed</w:t>
      </w:r>
    </w:p>
    <w:p w14:paraId="3E7329DF" w14:textId="77777777"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163071" w14:textId="3B1DC4B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TEN</w:t>
      </w:r>
      <w:r w:rsidR="00885592">
        <w:rPr>
          <w:rFonts w:ascii="Courier New" w:hAnsi="Courier New" w:cs="Courier New"/>
          <w:sz w:val="16"/>
          <w:szCs w:val="16"/>
        </w:rPr>
        <w:t>,</w:t>
      </w:r>
      <w:r w:rsidRPr="00885592">
        <w:rPr>
          <w:rFonts w:ascii="Courier New" w:hAnsi="Courier New" w:cs="Courier New"/>
          <w:sz w:val="16"/>
          <w:szCs w:val="16"/>
        </w:rPr>
        <w:t xml:space="preserve"> Zhodani year containing 244 zhdanstial equivalent to 274.7 standard days. Every third </w:t>
      </w:r>
      <w:r w:rsidRPr="00587550">
        <w:rPr>
          <w:rFonts w:ascii="Courier New" w:hAnsi="Courier New" w:cs="Courier New"/>
          <w:b/>
          <w:bCs/>
          <w:sz w:val="16"/>
          <w:szCs w:val="16"/>
        </w:rPr>
        <w:t>chten</w:t>
      </w:r>
      <w:r w:rsidRPr="00885592">
        <w:rPr>
          <w:rFonts w:ascii="Courier New" w:hAnsi="Courier New" w:cs="Courier New"/>
          <w:sz w:val="16"/>
          <w:szCs w:val="16"/>
        </w:rPr>
        <w:t xml:space="preserve"> has one additional zhdanstial.</w:t>
      </w:r>
    </w:p>
    <w:p w14:paraId="0010C58D" w14:textId="1E776B9F"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86B7B" w14:textId="025B7A8C"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chteqe’</w:t>
      </w:r>
      <w:r>
        <w:rPr>
          <w:rFonts w:ascii="Courier New" w:hAnsi="Courier New" w:cs="Courier New"/>
          <w:sz w:val="16"/>
          <w:szCs w:val="16"/>
        </w:rPr>
        <w:t xml:space="preserve">, verb,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QE'</w:t>
      </w:r>
      <w:r>
        <w:rPr>
          <w:rFonts w:ascii="Courier New" w:hAnsi="Courier New" w:cs="Courier New"/>
          <w:sz w:val="16"/>
          <w:szCs w:val="16"/>
        </w:rPr>
        <w:t>, to steal</w:t>
      </w:r>
    </w:p>
    <w:p w14:paraId="0A790EBA" w14:textId="61369C16"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0ED067" w14:textId="470C07E0"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chteqinad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Q</w:t>
      </w:r>
      <w:r>
        <w:rPr>
          <w:rFonts w:ascii="ZhoGlyph" w:hAnsi="ZhoGlyph" w:cs="Courier New"/>
          <w:sz w:val="16"/>
          <w:szCs w:val="16"/>
        </w:rPr>
        <w:t>INAD</w:t>
      </w:r>
      <w:r>
        <w:rPr>
          <w:rFonts w:ascii="Courier New" w:hAnsi="Courier New" w:cs="Courier New"/>
          <w:sz w:val="16"/>
          <w:szCs w:val="16"/>
        </w:rPr>
        <w:t>, a thief; one who steals</w:t>
      </w:r>
    </w:p>
    <w:p w14:paraId="3397014E" w14:textId="4319DA83"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E0B0E0" w14:textId="389EDE8D"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67725">
        <w:rPr>
          <w:rFonts w:ascii="Courier New" w:hAnsi="Courier New" w:cs="Courier New"/>
          <w:b/>
          <w:bCs/>
          <w:sz w:val="16"/>
          <w:szCs w:val="16"/>
        </w:rPr>
        <w:t>chtekotldievl</w:t>
      </w:r>
      <w:r>
        <w:rPr>
          <w:rFonts w:ascii="Courier New" w:hAnsi="Courier New" w:cs="Courier New"/>
          <w:sz w:val="16"/>
          <w:szCs w:val="16"/>
        </w:rPr>
        <w:t xml:space="preserve">, noun, </w:t>
      </w:r>
      <w:r w:rsidR="00167725">
        <w:rPr>
          <w:rFonts w:ascii="ZhoGlyph" w:hAnsi="ZhoGlyph" w:cs="Courier New"/>
          <w:sz w:val="16"/>
          <w:szCs w:val="16"/>
        </w:rPr>
        <w:t>Ĉ</w:t>
      </w:r>
      <w:r w:rsidR="00167725" w:rsidRPr="00587550">
        <w:rPr>
          <w:rFonts w:ascii="ZhoGlyph" w:hAnsi="ZhoGlyph" w:cs="Courier New"/>
          <w:sz w:val="16"/>
          <w:szCs w:val="16"/>
        </w:rPr>
        <w:t>TE</w:t>
      </w:r>
      <w:r w:rsidR="00167725">
        <w:rPr>
          <w:rFonts w:ascii="ZhoGlyph" w:hAnsi="ZhoGlyph" w:cs="Courier New"/>
          <w:sz w:val="16"/>
          <w:szCs w:val="16"/>
        </w:rPr>
        <w:t>KOṪ</w:t>
      </w:r>
      <w:r w:rsidR="00167725">
        <w:rPr>
          <w:rFonts w:ascii="ZhoGlyph" w:hAnsi="ZhoGlyph" w:cs="Courier New"/>
          <w:sz w:val="16"/>
          <w:szCs w:val="16"/>
        </w:rPr>
        <w:t>DIEṾ</w:t>
      </w:r>
      <w:r>
        <w:rPr>
          <w:rFonts w:ascii="Courier New" w:hAnsi="Courier New" w:cs="Courier New"/>
          <w:sz w:val="16"/>
          <w:szCs w:val="16"/>
        </w:rPr>
        <w:t>, the psionics of vampyric awareness or life stealing</w:t>
      </w:r>
    </w:p>
    <w:p w14:paraId="6A7A1201" w14:textId="6811B1EA" w:rsid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E33A06" w14:textId="70CEC297" w:rsidR="00E2465E" w:rsidRPr="00E2465E" w:rsidRDefault="00E2465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2465E">
        <w:rPr>
          <w:rFonts w:ascii="Courier New" w:hAnsi="Courier New" w:cs="Courier New"/>
          <w:b/>
          <w:bCs/>
          <w:sz w:val="16"/>
          <w:szCs w:val="16"/>
        </w:rPr>
        <w:t>chtekotlinad</w:t>
      </w:r>
      <w:r>
        <w:rPr>
          <w:rFonts w:ascii="Courier New" w:hAnsi="Courier New" w:cs="Courier New"/>
          <w:sz w:val="16"/>
          <w:szCs w:val="16"/>
        </w:rPr>
        <w:t xml:space="preserve">, noun, </w:t>
      </w:r>
      <w:r>
        <w:rPr>
          <w:rFonts w:ascii="ZhoGlyph" w:hAnsi="ZhoGlyph" w:cs="Courier New"/>
          <w:sz w:val="16"/>
          <w:szCs w:val="16"/>
        </w:rPr>
        <w:t>Ĉ</w:t>
      </w:r>
      <w:r w:rsidRPr="00587550">
        <w:rPr>
          <w:rFonts w:ascii="ZhoGlyph" w:hAnsi="ZhoGlyph" w:cs="Courier New"/>
          <w:sz w:val="16"/>
          <w:szCs w:val="16"/>
        </w:rPr>
        <w:t>TE</w:t>
      </w:r>
      <w:r>
        <w:rPr>
          <w:rFonts w:ascii="ZhoGlyph" w:hAnsi="ZhoGlyph" w:cs="Courier New"/>
          <w:sz w:val="16"/>
          <w:szCs w:val="16"/>
        </w:rPr>
        <w:t>KOṪINAD</w:t>
      </w:r>
      <w:r>
        <w:rPr>
          <w:rFonts w:ascii="Courier New" w:hAnsi="Courier New" w:cs="Courier New"/>
          <w:sz w:val="16"/>
          <w:szCs w:val="16"/>
        </w:rPr>
        <w:t>, a life stealer; a vampire</w:t>
      </w:r>
    </w:p>
    <w:p w14:paraId="704D5AE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559C9" w14:textId="78D306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ĈTĨĈ</w:t>
      </w:r>
      <w:r w:rsidRPr="0058755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park bench</w:t>
      </w:r>
    </w:p>
    <w:p w14:paraId="7C7256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B41C" w14:textId="6022EE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w:t>
      </w:r>
      <w:r w:rsidR="00587550">
        <w:rPr>
          <w:rFonts w:ascii="ZhoGlyph" w:hAnsi="ZhoGlyph" w:cs="Courier New" w:hint="eastAsia"/>
          <w:sz w:val="16"/>
          <w:szCs w:val="16"/>
        </w:rPr>
        <w:t>Ī</w:t>
      </w:r>
      <w:r w:rsidRPr="00587550">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handbag</w:t>
      </w:r>
    </w:p>
    <w:p w14:paraId="11016E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F97758" w14:textId="386056F8" w:rsidR="000A69A3" w:rsidRPr="00885592" w:rsidRDefault="0058755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Chtierabl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ĈT</w:t>
      </w:r>
      <w:r>
        <w:rPr>
          <w:rFonts w:ascii="ZhoGlyph" w:hAnsi="ZhoGlyph" w:cs="Courier New" w:hint="eastAsia"/>
          <w:sz w:val="16"/>
          <w:szCs w:val="16"/>
        </w:rPr>
        <w:t>Ī</w:t>
      </w:r>
      <w:r>
        <w:rPr>
          <w:rFonts w:ascii="ZhoGlyph" w:hAnsi="ZhoGlyph" w:cs="Courier New"/>
          <w:sz w:val="16"/>
          <w:szCs w:val="16"/>
        </w:rPr>
        <w:t>RAḂ</w:t>
      </w:r>
      <w:r w:rsidR="00885592">
        <w:rPr>
          <w:rFonts w:ascii="Courier New" w:hAnsi="Courier New" w:cs="Courier New"/>
          <w:sz w:val="16"/>
          <w:szCs w:val="16"/>
        </w:rPr>
        <w:t>,</w:t>
      </w:r>
      <w:r w:rsidR="000A69A3" w:rsidRPr="00885592">
        <w:rPr>
          <w:rFonts w:ascii="Courier New" w:hAnsi="Courier New" w:cs="Courier New"/>
          <w:sz w:val="16"/>
          <w:szCs w:val="16"/>
        </w:rPr>
        <w:t xml:space="preserve"> Consulate province consisting solely of Chtierabl sector- 250 parsecs coreward of Zhdant.</w:t>
      </w:r>
    </w:p>
    <w:p w14:paraId="4364706B" w14:textId="77777777" w:rsidR="000A69A3" w:rsidRPr="00885592" w:rsidRDefault="000A69A3" w:rsidP="00587550">
      <w:pPr>
        <w:widowControl w:val="0"/>
        <w:autoSpaceDE w:val="0"/>
        <w:autoSpaceDN w:val="0"/>
        <w:adjustRightInd w:val="0"/>
        <w:spacing w:after="0" w:line="240" w:lineRule="auto"/>
        <w:contextualSpacing/>
        <w:rPr>
          <w:rFonts w:ascii="Courier New" w:hAnsi="Courier New" w:cs="Courier New"/>
          <w:sz w:val="16"/>
          <w:szCs w:val="16"/>
        </w:rPr>
      </w:pPr>
    </w:p>
    <w:p w14:paraId="7F397FAD" w14:textId="4F530D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ĈTIKA</w:t>
      </w:r>
      <w:r w:rsidR="00885592">
        <w:rPr>
          <w:rFonts w:ascii="Courier New" w:hAnsi="Courier New" w:cs="Courier New"/>
          <w:sz w:val="16"/>
          <w:szCs w:val="16"/>
        </w:rPr>
        <w:t xml:space="preserve">, </w:t>
      </w:r>
      <w:r w:rsidRPr="00885592">
        <w:rPr>
          <w:rFonts w:ascii="Courier New" w:hAnsi="Courier New" w:cs="Courier New"/>
          <w:sz w:val="16"/>
          <w:szCs w:val="16"/>
        </w:rPr>
        <w:t>leak</w:t>
      </w:r>
    </w:p>
    <w:p w14:paraId="5BE402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460B8B" w14:textId="2880C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chtio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almost</w:t>
      </w:r>
    </w:p>
    <w:p w14:paraId="7B35B5A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869F8F" w14:textId="6C5CD4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TOI</w:t>
      </w:r>
      <w:r w:rsidR="00885592">
        <w:rPr>
          <w:rFonts w:ascii="Courier New" w:hAnsi="Courier New" w:cs="Courier New"/>
          <w:sz w:val="16"/>
          <w:szCs w:val="16"/>
        </w:rPr>
        <w:t xml:space="preserve">, </w:t>
      </w:r>
      <w:r w:rsidRPr="00885592">
        <w:rPr>
          <w:rFonts w:ascii="Courier New" w:hAnsi="Courier New" w:cs="Courier New"/>
          <w:sz w:val="16"/>
          <w:szCs w:val="16"/>
        </w:rPr>
        <w:t>pan</w:t>
      </w:r>
    </w:p>
    <w:p w14:paraId="05A40D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074A9" w14:textId="69EDEE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chtochipotik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Ĉ</w:t>
      </w:r>
      <w:r w:rsidRPr="00587550">
        <w:rPr>
          <w:rFonts w:ascii="ZhoGlyph" w:hAnsi="ZhoGlyph" w:cs="Courier New"/>
          <w:sz w:val="16"/>
          <w:szCs w:val="16"/>
        </w:rPr>
        <w:t>IPOTIK</w:t>
      </w:r>
      <w:r w:rsidR="00885592">
        <w:rPr>
          <w:rFonts w:ascii="Courier New" w:hAnsi="Courier New" w:cs="Courier New"/>
          <w:sz w:val="16"/>
          <w:szCs w:val="16"/>
        </w:rPr>
        <w:t xml:space="preserve">, </w:t>
      </w:r>
      <w:r w:rsidR="00587550">
        <w:rPr>
          <w:rFonts w:ascii="Courier New" w:hAnsi="Courier New" w:cs="Courier New"/>
          <w:sz w:val="16"/>
          <w:szCs w:val="16"/>
        </w:rPr>
        <w:t>a pink color with orange tones</w:t>
      </w:r>
    </w:p>
    <w:p w14:paraId="03A837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FE870" w14:textId="2B504A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chtofrechez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w:t>
      </w:r>
      <w:r w:rsidR="00587550">
        <w:rPr>
          <w:rFonts w:ascii="ZhoGlyph" w:hAnsi="ZhoGlyph" w:cs="Courier New"/>
          <w:sz w:val="16"/>
          <w:szCs w:val="16"/>
        </w:rPr>
        <w:t>ḟ</w:t>
      </w:r>
      <w:r w:rsidRPr="00587550">
        <w:rPr>
          <w:rFonts w:ascii="ZhoGlyph" w:hAnsi="ZhoGlyph" w:cs="Courier New"/>
          <w:sz w:val="16"/>
          <w:szCs w:val="16"/>
        </w:rPr>
        <w:t>E</w:t>
      </w:r>
      <w:r w:rsidR="00587550">
        <w:rPr>
          <w:rFonts w:ascii="ZhoGlyph" w:hAnsi="ZhoGlyph" w:cs="Courier New"/>
          <w:sz w:val="16"/>
          <w:szCs w:val="16"/>
        </w:rPr>
        <w:t>Ĉ</w:t>
      </w:r>
      <w:r w:rsidRPr="00587550">
        <w:rPr>
          <w:rFonts w:ascii="ZhoGlyph" w:hAnsi="ZhoGlyph" w:cs="Courier New"/>
          <w:sz w:val="16"/>
          <w:szCs w:val="16"/>
        </w:rPr>
        <w:t>EZ</w:t>
      </w:r>
      <w:r w:rsidR="00885592">
        <w:rPr>
          <w:rFonts w:ascii="Courier New" w:hAnsi="Courier New" w:cs="Courier New"/>
          <w:sz w:val="16"/>
          <w:szCs w:val="16"/>
        </w:rPr>
        <w:t xml:space="preserve">, </w:t>
      </w:r>
      <w:r w:rsidRPr="00885592">
        <w:rPr>
          <w:rFonts w:ascii="Courier New" w:hAnsi="Courier New" w:cs="Courier New"/>
          <w:sz w:val="16"/>
          <w:szCs w:val="16"/>
        </w:rPr>
        <w:t>closet; wardrobe</w:t>
      </w:r>
    </w:p>
    <w:p w14:paraId="4B3509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C03B03" w14:textId="328DD5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7550">
        <w:rPr>
          <w:rFonts w:ascii="ZhoGlyph" w:hAnsi="ZhoGlyph" w:cs="Courier New"/>
          <w:sz w:val="16"/>
          <w:szCs w:val="16"/>
        </w:rPr>
        <w:t>Ĉ</w:t>
      </w:r>
      <w:r w:rsidRPr="00587550">
        <w:rPr>
          <w:rFonts w:ascii="ZhoGlyph" w:hAnsi="ZhoGlyph" w:cs="Courier New"/>
          <w:sz w:val="16"/>
          <w:szCs w:val="16"/>
        </w:rPr>
        <w:t>TOL</w:t>
      </w:r>
      <w:r w:rsidR="00885592">
        <w:rPr>
          <w:rFonts w:ascii="Courier New" w:hAnsi="Courier New" w:cs="Courier New"/>
          <w:sz w:val="16"/>
          <w:szCs w:val="16"/>
        </w:rPr>
        <w:t xml:space="preserve">, </w:t>
      </w:r>
      <w:r w:rsidRPr="00885592">
        <w:rPr>
          <w:rFonts w:ascii="Courier New" w:hAnsi="Courier New" w:cs="Courier New"/>
          <w:sz w:val="16"/>
          <w:szCs w:val="16"/>
        </w:rPr>
        <w:t>glow</w:t>
      </w:r>
      <w:r w:rsidR="00885592">
        <w:rPr>
          <w:rFonts w:ascii="Courier New" w:hAnsi="Courier New" w:cs="Courier New"/>
          <w:sz w:val="16"/>
          <w:szCs w:val="16"/>
        </w:rPr>
        <w:t xml:space="preserve">, </w:t>
      </w:r>
    </w:p>
    <w:p w14:paraId="05A4B8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51B091" w14:textId="622D8C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TOLE'</w:t>
      </w:r>
      <w:r w:rsidR="00885592">
        <w:rPr>
          <w:rFonts w:ascii="Courier New" w:hAnsi="Courier New" w:cs="Courier New"/>
          <w:sz w:val="16"/>
          <w:szCs w:val="16"/>
        </w:rPr>
        <w:t xml:space="preserve">, </w:t>
      </w:r>
      <w:r w:rsidRPr="00885592">
        <w:rPr>
          <w:rFonts w:ascii="Courier New" w:hAnsi="Courier New" w:cs="Courier New"/>
          <w:sz w:val="16"/>
          <w:szCs w:val="16"/>
        </w:rPr>
        <w:t>to glow</w:t>
      </w:r>
      <w:r w:rsidR="00885592">
        <w:rPr>
          <w:rFonts w:ascii="Courier New" w:hAnsi="Courier New" w:cs="Courier New"/>
          <w:sz w:val="16"/>
          <w:szCs w:val="16"/>
        </w:rPr>
        <w:t xml:space="preserve">, </w:t>
      </w:r>
    </w:p>
    <w:p w14:paraId="27EF71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DBAEBC" w14:textId="34DF5E9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7550">
        <w:rPr>
          <w:rFonts w:ascii="Courier New" w:hAnsi="Courier New" w:cs="Courier New"/>
          <w:b/>
          <w:bCs/>
          <w:sz w:val="16"/>
          <w:szCs w:val="16"/>
        </w:rPr>
        <w:t>chtolmiqia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A7D3B">
        <w:rPr>
          <w:rFonts w:ascii="ZhoGlyph" w:hAnsi="ZhoGlyph" w:cs="Courier New"/>
          <w:sz w:val="16"/>
          <w:szCs w:val="16"/>
        </w:rPr>
        <w:t>Ĉ</w:t>
      </w:r>
      <w:r w:rsidRPr="00DA7D3B">
        <w:rPr>
          <w:rFonts w:ascii="ZhoGlyph" w:hAnsi="ZhoGlyph" w:cs="Courier New"/>
          <w:sz w:val="16"/>
          <w:szCs w:val="16"/>
        </w:rPr>
        <w:t>TO</w:t>
      </w:r>
      <w:r w:rsidR="00DA7D3B">
        <w:rPr>
          <w:rFonts w:ascii="ZhoGlyph" w:hAnsi="ZhoGlyph" w:cs="Courier New"/>
          <w:sz w:val="16"/>
          <w:szCs w:val="16"/>
        </w:rPr>
        <w:t>L</w:t>
      </w:r>
      <w:r w:rsidRPr="00DA7D3B">
        <w:rPr>
          <w:rFonts w:ascii="ZhoGlyph" w:hAnsi="ZhoGlyph" w:cs="Courier New"/>
          <w:sz w:val="16"/>
          <w:szCs w:val="16"/>
        </w:rPr>
        <w:t>MIQ</w:t>
      </w:r>
      <w:r w:rsidR="00DA7D3B">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lost</w:t>
      </w:r>
      <w:r w:rsidR="00885592">
        <w:rPr>
          <w:rFonts w:ascii="Courier New" w:hAnsi="Courier New" w:cs="Courier New"/>
          <w:sz w:val="16"/>
          <w:szCs w:val="16"/>
        </w:rPr>
        <w:t xml:space="preserve">, </w:t>
      </w:r>
    </w:p>
    <w:p w14:paraId="31CB28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DDBE45" w14:textId="3AB9E4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chtolmiqnad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TOMIQNAD</w:t>
      </w:r>
      <w:r w:rsidR="00885592">
        <w:rPr>
          <w:rFonts w:ascii="Courier New" w:hAnsi="Courier New" w:cs="Courier New"/>
          <w:sz w:val="16"/>
          <w:szCs w:val="16"/>
        </w:rPr>
        <w:t xml:space="preserve">, </w:t>
      </w:r>
      <w:r w:rsidRPr="00885592">
        <w:rPr>
          <w:rFonts w:ascii="Courier New" w:hAnsi="Courier New" w:cs="Courier New"/>
          <w:sz w:val="16"/>
          <w:szCs w:val="16"/>
        </w:rPr>
        <w:t>someone or something lost</w:t>
      </w:r>
    </w:p>
    <w:p w14:paraId="2AD93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FAB28" w14:textId="15CA8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chtopiatlik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TOPIA</w:t>
      </w:r>
      <w:r w:rsidR="006C5CAF">
        <w:rPr>
          <w:rFonts w:ascii="ZhoGlyph" w:hAnsi="ZhoGlyph" w:cs="Courier New"/>
          <w:sz w:val="16"/>
          <w:szCs w:val="16"/>
        </w:rPr>
        <w:t>Ṫ</w:t>
      </w:r>
      <w:r w:rsidRPr="006C5CAF">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orange</w:t>
      </w:r>
      <w:r w:rsidR="006C5CAF">
        <w:rPr>
          <w:rFonts w:ascii="Courier New" w:hAnsi="Courier New" w:cs="Courier New"/>
          <w:sz w:val="16"/>
          <w:szCs w:val="16"/>
        </w:rPr>
        <w:t xml:space="preserve"> (color)</w:t>
      </w:r>
    </w:p>
    <w:p w14:paraId="21B611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DDBFE" w14:textId="3D7B42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chtopitsachtli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Ĉ</w:t>
      </w:r>
      <w:r w:rsidRPr="006C5CAF">
        <w:rPr>
          <w:rFonts w:ascii="ZhoGlyph" w:hAnsi="ZhoGlyph" w:cs="Courier New"/>
          <w:sz w:val="16"/>
          <w:szCs w:val="16"/>
        </w:rPr>
        <w:t>TOPITSA</w:t>
      </w:r>
      <w:r w:rsidR="006C5CAF">
        <w:rPr>
          <w:rFonts w:ascii="ZhoGlyph" w:hAnsi="ZhoGlyph" w:cs="Courier New"/>
          <w:sz w:val="16"/>
          <w:szCs w:val="16"/>
        </w:rPr>
        <w:t>Ĉ</w:t>
      </w:r>
      <w:r w:rsidRPr="006C5CAF">
        <w:rPr>
          <w:rFonts w:ascii="ZhoGlyph" w:hAnsi="ZhoGlyph" w:cs="Courier New"/>
          <w:sz w:val="16"/>
          <w:szCs w:val="16"/>
        </w:rPr>
        <w:t>T</w:t>
      </w:r>
      <w:r w:rsidR="006C5CAF">
        <w:rPr>
          <w:rFonts w:ascii="ZhoGlyph" w:hAnsi="ZhoGlyph" w:cs="Courier New"/>
          <w:sz w:val="16"/>
          <w:szCs w:val="16"/>
        </w:rPr>
        <w:t>L</w:t>
      </w:r>
      <w:r w:rsidRPr="006C5CA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leg</w:t>
      </w:r>
    </w:p>
    <w:p w14:paraId="547D8F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C6CAD" w14:textId="722A6F17" w:rsidR="0000649D" w:rsidRPr="0000649D" w:rsidRDefault="001E471D" w:rsidP="0000649D">
      <w:pPr>
        <w:pStyle w:val="Heading1"/>
        <w:jc w:val="center"/>
        <w:rPr>
          <w:rFonts w:ascii="ZhoGlyph" w:hAnsi="ZhoGlyph"/>
        </w:rPr>
      </w:pPr>
      <w:r>
        <w:rPr>
          <w:rFonts w:ascii="ZhoGlyph" w:hAnsi="ZhoGlyph"/>
        </w:rPr>
        <w:br w:type="page"/>
      </w:r>
      <w:bookmarkStart w:id="10" w:name="_Toc110928978"/>
      <w:r w:rsidR="0000649D">
        <w:rPr>
          <w:rFonts w:ascii="ZhoGlyph" w:hAnsi="ZhoGlyph"/>
        </w:rPr>
        <w:lastRenderedPageBreak/>
        <w:t>D</w:t>
      </w:r>
      <w:bookmarkEnd w:id="10"/>
    </w:p>
    <w:p w14:paraId="5D17E3C2"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FE65950" w14:textId="5DFA0E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Dazhia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DA</w:t>
      </w:r>
      <w:r w:rsidR="006C5CAF">
        <w:rPr>
          <w:rFonts w:ascii="ZhoGlyph" w:hAnsi="ZhoGlyph" w:cs="Courier New" w:hint="eastAsia"/>
          <w:sz w:val="16"/>
          <w:szCs w:val="16"/>
        </w:rPr>
        <w:t>Ź</w:t>
      </w:r>
      <w:r w:rsidR="006C5CAF">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Enterprise. A 2000-ton council cruiser is often assigned to Qlomdlabr members or their agents for special missions.</w:t>
      </w:r>
    </w:p>
    <w:p w14:paraId="72FD3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E0CB9" w14:textId="53E06D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6C5CAF">
        <w:rPr>
          <w:rFonts w:ascii="ZhoGlyph" w:hAnsi="ZhoGlyph" w:cs="Courier New"/>
          <w:sz w:val="16"/>
          <w:szCs w:val="16"/>
        </w:rPr>
        <w:t>DE</w:t>
      </w:r>
      <w:r w:rsidR="00885592">
        <w:rPr>
          <w:rFonts w:ascii="Courier New" w:hAnsi="Courier New" w:cs="Courier New"/>
          <w:sz w:val="16"/>
          <w:szCs w:val="16"/>
        </w:rPr>
        <w:t xml:space="preserve">, </w:t>
      </w:r>
      <w:r w:rsidRPr="00885592">
        <w:rPr>
          <w:rFonts w:ascii="Courier New" w:hAnsi="Courier New" w:cs="Courier New"/>
          <w:sz w:val="16"/>
          <w:szCs w:val="16"/>
        </w:rPr>
        <w:t>we</w:t>
      </w:r>
    </w:p>
    <w:p w14:paraId="16BB1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C6A82B" w14:textId="789808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6C5CAF">
        <w:rPr>
          <w:rFonts w:ascii="ZhoGlyph" w:hAnsi="ZhoGlyph" w:cs="Courier New"/>
          <w:sz w:val="16"/>
          <w:szCs w:val="16"/>
        </w:rPr>
        <w:t>DEO</w:t>
      </w:r>
      <w:r w:rsidR="00885592">
        <w:rPr>
          <w:rFonts w:ascii="Courier New" w:hAnsi="Courier New" w:cs="Courier New"/>
          <w:sz w:val="16"/>
          <w:szCs w:val="16"/>
        </w:rPr>
        <w:t xml:space="preserve">, </w:t>
      </w:r>
      <w:r w:rsidRPr="00885592">
        <w:rPr>
          <w:rFonts w:ascii="Courier New" w:hAnsi="Courier New" w:cs="Courier New"/>
          <w:sz w:val="16"/>
          <w:szCs w:val="16"/>
        </w:rPr>
        <w:t>our</w:t>
      </w:r>
      <w:r w:rsidR="00885592">
        <w:rPr>
          <w:rFonts w:ascii="Courier New" w:hAnsi="Courier New" w:cs="Courier New"/>
          <w:sz w:val="16"/>
          <w:szCs w:val="16"/>
        </w:rPr>
        <w:t xml:space="preserve">, </w:t>
      </w:r>
      <w:r w:rsidRPr="00885592">
        <w:rPr>
          <w:rFonts w:ascii="Courier New" w:hAnsi="Courier New" w:cs="Courier New"/>
          <w:sz w:val="16"/>
          <w:szCs w:val="16"/>
        </w:rPr>
        <w:t>ours</w:t>
      </w:r>
    </w:p>
    <w:p w14:paraId="3A2E43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E06317" w14:textId="43C617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6C5CAF">
        <w:rPr>
          <w:rFonts w:ascii="ZhoGlyph" w:hAnsi="ZhoGlyph" w:cs="Courier New"/>
          <w:sz w:val="16"/>
          <w:szCs w:val="16"/>
        </w:rPr>
        <w:t>DEVE'</w:t>
      </w:r>
      <w:r w:rsidR="00885592">
        <w:rPr>
          <w:rFonts w:ascii="Courier New" w:hAnsi="Courier New" w:cs="Courier New"/>
          <w:sz w:val="16"/>
          <w:szCs w:val="16"/>
        </w:rPr>
        <w:t xml:space="preserve">, </w:t>
      </w:r>
      <w:r w:rsidRPr="00885592">
        <w:rPr>
          <w:rFonts w:ascii="Courier New" w:hAnsi="Courier New" w:cs="Courier New"/>
          <w:sz w:val="16"/>
          <w:szCs w:val="16"/>
        </w:rPr>
        <w:t>to be required to; must do</w:t>
      </w:r>
    </w:p>
    <w:p w14:paraId="0A4617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0C51B7" w14:textId="605B56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Psionics</w:t>
      </w:r>
    </w:p>
    <w:p w14:paraId="79A7BA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A8362D" w14:textId="785929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C5CAF">
        <w:rPr>
          <w:rFonts w:ascii="Courier New" w:hAnsi="Courier New" w:cs="Courier New"/>
          <w:b/>
          <w:bCs/>
          <w:sz w:val="16"/>
          <w:szCs w:val="16"/>
        </w:rPr>
        <w:t>dievldrekr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C5CAF">
        <w:rPr>
          <w:rFonts w:ascii="ZhoGlyph" w:hAnsi="ZhoGlyph" w:cs="Courier New"/>
          <w:sz w:val="16"/>
          <w:szCs w:val="16"/>
        </w:rPr>
        <w:t>D</w:t>
      </w:r>
      <w:r w:rsidR="006C5CAF">
        <w:rPr>
          <w:rFonts w:ascii="ZhoGlyph" w:hAnsi="ZhoGlyph" w:cs="Courier New" w:hint="eastAsia"/>
          <w:sz w:val="16"/>
          <w:szCs w:val="16"/>
        </w:rPr>
        <w:t>Ī</w:t>
      </w:r>
      <w:r w:rsidR="006C5CAF">
        <w:rPr>
          <w:rFonts w:ascii="ZhoGlyph" w:hAnsi="ZhoGlyph" w:cs="Courier New"/>
          <w:sz w:val="16"/>
          <w:szCs w:val="16"/>
        </w:rPr>
        <w:t>ṾḌEḲ</w:t>
      </w:r>
      <w:r w:rsidR="00885592">
        <w:rPr>
          <w:rFonts w:ascii="Courier New" w:hAnsi="Courier New" w:cs="Courier New"/>
          <w:sz w:val="16"/>
          <w:szCs w:val="16"/>
        </w:rPr>
        <w:t xml:space="preserve">, </w:t>
      </w:r>
      <w:r w:rsidRPr="00885592">
        <w:rPr>
          <w:rFonts w:ascii="Courier New" w:hAnsi="Courier New" w:cs="Courier New"/>
          <w:sz w:val="16"/>
          <w:szCs w:val="16"/>
        </w:rPr>
        <w:t>psionicologist</w:t>
      </w:r>
    </w:p>
    <w:p w14:paraId="7A332DF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66F57" w14:textId="66698A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dievlmachilipria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w:t>
      </w:r>
      <w:r w:rsidRPr="00F24993">
        <w:rPr>
          <w:rFonts w:ascii="ZhoGlyph" w:hAnsi="ZhoGlyph" w:cs="Courier New"/>
          <w:sz w:val="16"/>
          <w:szCs w:val="16"/>
        </w:rPr>
        <w:t>MA</w:t>
      </w:r>
      <w:r w:rsidR="00F24993">
        <w:rPr>
          <w:rFonts w:ascii="ZhoGlyph" w:hAnsi="ZhoGlyph" w:cs="Courier New"/>
          <w:sz w:val="16"/>
          <w:szCs w:val="16"/>
        </w:rPr>
        <w:t>Ĉ</w:t>
      </w:r>
      <w:r w:rsidRPr="00F24993">
        <w:rPr>
          <w:rFonts w:ascii="ZhoGlyph" w:hAnsi="ZhoGlyph" w:cs="Courier New"/>
          <w:sz w:val="16"/>
          <w:szCs w:val="16"/>
        </w:rPr>
        <w:t>ILI</w:t>
      </w:r>
      <w:r w:rsidR="00F24993">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psionic testing room</w:t>
      </w:r>
    </w:p>
    <w:p w14:paraId="129A089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48543C" w14:textId="7008FF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dievltsadl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w:t>
      </w:r>
      <w:r w:rsidR="00F24993">
        <w:rPr>
          <w:rFonts w:ascii="ZhoGlyph" w:hAnsi="ZhoGlyph" w:cs="Courier New" w:hint="eastAsia"/>
          <w:sz w:val="16"/>
          <w:szCs w:val="16"/>
        </w:rPr>
        <w:t>Ī</w:t>
      </w:r>
      <w:r w:rsidR="00F24993">
        <w:rPr>
          <w:rFonts w:ascii="ZhoGlyph" w:hAnsi="ZhoGlyph" w:cs="Courier New"/>
          <w:sz w:val="16"/>
          <w:szCs w:val="16"/>
        </w:rPr>
        <w:t>ṾṮAḊ</w:t>
      </w:r>
      <w:r w:rsidR="00885592">
        <w:rPr>
          <w:rFonts w:ascii="Courier New" w:hAnsi="Courier New" w:cs="Courier New"/>
          <w:sz w:val="16"/>
          <w:szCs w:val="16"/>
        </w:rPr>
        <w:t xml:space="preserve">, </w:t>
      </w:r>
      <w:r w:rsidRPr="00885592">
        <w:rPr>
          <w:rFonts w:ascii="Courier New" w:hAnsi="Courier New" w:cs="Courier New"/>
          <w:sz w:val="16"/>
          <w:szCs w:val="16"/>
        </w:rPr>
        <w:t>the turban worn by nobility</w:t>
      </w:r>
    </w:p>
    <w:p w14:paraId="03D451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3F9FBD" w14:textId="3E9EA4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Divl</w:t>
      </w:r>
      <w:r w:rsidRPr="00885592">
        <w:rPr>
          <w:rFonts w:ascii="Courier New" w:hAnsi="Courier New" w:cs="Courier New"/>
          <w:sz w:val="16"/>
          <w:szCs w:val="16"/>
        </w:rPr>
        <w:t xml:space="preserve"> </w:t>
      </w:r>
      <w:r w:rsidRPr="00F24993">
        <w:rPr>
          <w:rFonts w:ascii="Courier New" w:hAnsi="Courier New" w:cs="Courier New"/>
          <w:b/>
          <w:bCs/>
          <w:sz w:val="16"/>
          <w:szCs w:val="16"/>
        </w:rPr>
        <w:t>Iadliavr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DIṾ ĨḊĨṼ</w:t>
      </w:r>
      <w:r w:rsidR="00885592">
        <w:rPr>
          <w:rFonts w:ascii="Courier New" w:hAnsi="Courier New" w:cs="Courier New"/>
          <w:sz w:val="16"/>
          <w:szCs w:val="16"/>
        </w:rPr>
        <w:t xml:space="preserve">, </w:t>
      </w:r>
      <w:r w:rsidRPr="00885592">
        <w:rPr>
          <w:rFonts w:ascii="Courier New" w:hAnsi="Courier New" w:cs="Courier New"/>
          <w:sz w:val="16"/>
          <w:szCs w:val="16"/>
        </w:rPr>
        <w:t>Stellar farers. Official name for the Fifth Core Expedition.</w:t>
      </w:r>
    </w:p>
    <w:p w14:paraId="3ADFC1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021CE" w14:textId="18EB7B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DI</w:t>
      </w:r>
      <w:r w:rsidR="00F24993">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council</w:t>
      </w:r>
    </w:p>
    <w:p w14:paraId="2CBDB1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5CE61E" w14:textId="165A3E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Diziyanatl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24993">
        <w:rPr>
          <w:rFonts w:ascii="ZhoGlyph" w:hAnsi="ZhoGlyph" w:cs="Courier New"/>
          <w:sz w:val="16"/>
          <w:szCs w:val="16"/>
        </w:rPr>
        <w:t>DIZIYANA</w:t>
      </w:r>
      <w:r w:rsidR="00F24993">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A famous Army lift infantry commander from the Second Frontier War; </w:t>
      </w:r>
      <w:r w:rsidR="005353B5">
        <w:rPr>
          <w:rFonts w:ascii="Courier New" w:hAnsi="Courier New" w:cs="Courier New"/>
          <w:sz w:val="16"/>
          <w:szCs w:val="16"/>
        </w:rPr>
        <w:t>also,</w:t>
      </w:r>
      <w:r w:rsidR="00F24993">
        <w:rPr>
          <w:rFonts w:ascii="Courier New" w:hAnsi="Courier New" w:cs="Courier New"/>
          <w:sz w:val="16"/>
          <w:szCs w:val="16"/>
        </w:rPr>
        <w:t xml:space="preserve"> the </w:t>
      </w:r>
      <w:r w:rsidRPr="00885592">
        <w:rPr>
          <w:rFonts w:ascii="Courier New" w:hAnsi="Courier New" w:cs="Courier New"/>
          <w:sz w:val="16"/>
          <w:szCs w:val="16"/>
        </w:rPr>
        <w:t>name of a Zhodani Grav AFV.</w:t>
      </w:r>
    </w:p>
    <w:p w14:paraId="7AF4D247" w14:textId="393BBD3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0AAD8B" w14:textId="1E041670" w:rsidR="0000649D" w:rsidRDefault="0000649D"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dore'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37113">
        <w:rPr>
          <w:rFonts w:ascii="ZhoGlyph" w:hAnsi="ZhoGlyph" w:cs="Courier New"/>
          <w:sz w:val="16"/>
          <w:szCs w:val="16"/>
        </w:rPr>
        <w:t>DORE'</w:t>
      </w:r>
      <w:r>
        <w:rPr>
          <w:rFonts w:ascii="Courier New" w:hAnsi="Courier New" w:cs="Courier New"/>
          <w:sz w:val="16"/>
          <w:szCs w:val="16"/>
        </w:rPr>
        <w:t xml:space="preserve">, </w:t>
      </w:r>
      <w:r w:rsidRPr="00885592">
        <w:rPr>
          <w:rFonts w:ascii="Courier New" w:hAnsi="Courier New" w:cs="Courier New"/>
          <w:sz w:val="16"/>
          <w:szCs w:val="16"/>
        </w:rPr>
        <w:t>to decree</w:t>
      </w:r>
    </w:p>
    <w:p w14:paraId="1DDD8AE0" w14:textId="57257217" w:rsidR="00AD6C1E" w:rsidRDefault="00AD6C1E" w:rsidP="000064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094BA2" w14:textId="77777777" w:rsidR="00AD6C1E" w:rsidRPr="00735DCB"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dzaqsht’zy, </w:t>
      </w:r>
      <w:r>
        <w:rPr>
          <w:rFonts w:ascii="Courier New" w:hAnsi="Courier New" w:cs="Courier New"/>
          <w:sz w:val="16"/>
          <w:szCs w:val="16"/>
        </w:rPr>
        <w:t xml:space="preserve">noun, </w:t>
      </w:r>
      <w:r>
        <w:rPr>
          <w:rFonts w:ascii="ZhoGlyph" w:hAnsi="ZhoGlyph" w:cs="Courier New"/>
          <w:sz w:val="16"/>
          <w:szCs w:val="16"/>
        </w:rPr>
        <w:t>DZAQ</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serious emotional or mental outburst associated with serious mental health problems, PTSD, usually involving thoughts of violence or self-harm.</w:t>
      </w:r>
    </w:p>
    <w:p w14:paraId="2EA78C46"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D2E2C"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w:t>
      </w:r>
      <w:r>
        <w:rPr>
          <w:rFonts w:ascii="Courier New" w:hAnsi="Courier New" w:cs="Courier New"/>
          <w:b/>
          <w:bCs/>
          <w:sz w:val="16"/>
          <w:szCs w:val="16"/>
        </w:rPr>
        <w:t>q</w:t>
      </w:r>
      <w:r w:rsidRPr="000223DE">
        <w:rPr>
          <w:rFonts w:ascii="Courier New" w:hAnsi="Courier New" w:cs="Courier New"/>
          <w:b/>
          <w:bCs/>
          <w:sz w:val="16"/>
          <w:szCs w:val="16"/>
        </w:rPr>
        <w:t>tlas</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DZ</w:t>
      </w:r>
      <w:r w:rsidRPr="000223DE">
        <w:rPr>
          <w:rFonts w:ascii="ZhoGlyph" w:hAnsi="ZhoGlyph" w:cs="Courier New"/>
          <w:sz w:val="16"/>
          <w:szCs w:val="16"/>
        </w:rPr>
        <w:t>AQ</w:t>
      </w:r>
      <w:r>
        <w:rPr>
          <w:rFonts w:ascii="ZhoGlyph" w:hAnsi="ZhoGlyph" w:cs="Courier New"/>
          <w:sz w:val="16"/>
          <w:szCs w:val="16"/>
        </w:rPr>
        <w:t>Ṫ</w:t>
      </w:r>
      <w:r w:rsidRPr="000223DE">
        <w:rPr>
          <w:rFonts w:ascii="ZhoGlyph" w:hAnsi="ZhoGlyph" w:cs="Courier New"/>
          <w:sz w:val="16"/>
          <w:szCs w:val="16"/>
        </w:rPr>
        <w:t>AS</w:t>
      </w:r>
      <w:r>
        <w:rPr>
          <w:rFonts w:ascii="Courier New" w:hAnsi="Courier New" w:cs="Courier New"/>
          <w:sz w:val="16"/>
          <w:szCs w:val="16"/>
        </w:rPr>
        <w:t xml:space="preserve">, </w:t>
      </w:r>
      <w:r w:rsidRPr="00885592">
        <w:rPr>
          <w:rFonts w:ascii="Courier New" w:hAnsi="Courier New" w:cs="Courier New"/>
          <w:sz w:val="16"/>
          <w:szCs w:val="16"/>
        </w:rPr>
        <w:t>The combined plagues which devastated Zhodani civilisation and left the Qiknavrats and Viepchaklts extinct.</w:t>
      </w:r>
    </w:p>
    <w:p w14:paraId="30A1388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029EA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EF1BA7">
        <w:rPr>
          <w:rFonts w:ascii="ZhoGlyph" w:hAnsi="ZhoGlyph" w:cs="Courier New"/>
          <w:sz w:val="16"/>
          <w:szCs w:val="16"/>
        </w:rPr>
        <w:t>DZAQ</w:t>
      </w:r>
      <w:r>
        <w:rPr>
          <w:rFonts w:ascii="Courier New" w:hAnsi="Courier New" w:cs="Courier New"/>
          <w:sz w:val="16"/>
          <w:szCs w:val="16"/>
        </w:rPr>
        <w:t xml:space="preserve">, </w:t>
      </w:r>
      <w:r w:rsidRPr="00885592">
        <w:rPr>
          <w:rFonts w:ascii="Courier New" w:hAnsi="Courier New" w:cs="Courier New"/>
          <w:sz w:val="16"/>
          <w:szCs w:val="16"/>
        </w:rPr>
        <w:t>a pejorative implying depravity or perversion</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A</w:t>
      </w:r>
      <w:r w:rsidRPr="00885592">
        <w:rPr>
          <w:rFonts w:ascii="Courier New" w:hAnsi="Courier New" w:cs="Courier New"/>
          <w:sz w:val="16"/>
          <w:szCs w:val="16"/>
        </w:rPr>
        <w:t>lso used to imply a catastrophic event</w:t>
      </w:r>
      <w:r>
        <w:rPr>
          <w:rFonts w:ascii="Courier New" w:hAnsi="Courier New" w:cs="Courier New"/>
          <w:sz w:val="16"/>
          <w:szCs w:val="16"/>
        </w:rPr>
        <w:t xml:space="preserve"> or action that’s particularly destructive, depraved, or immoral.</w:t>
      </w:r>
    </w:p>
    <w:p w14:paraId="638C95E6" w14:textId="77777777" w:rsidR="00AD6C1E" w:rsidRPr="00885592" w:rsidRDefault="00AD6C1E" w:rsidP="00AD6C1E">
      <w:pPr>
        <w:widowControl w:val="0"/>
        <w:autoSpaceDE w:val="0"/>
        <w:autoSpaceDN w:val="0"/>
        <w:adjustRightInd w:val="0"/>
        <w:spacing w:after="0" w:line="240" w:lineRule="auto"/>
        <w:contextualSpacing/>
        <w:rPr>
          <w:rFonts w:ascii="Courier New" w:hAnsi="Courier New" w:cs="Courier New"/>
          <w:sz w:val="16"/>
          <w:szCs w:val="16"/>
        </w:rPr>
      </w:pPr>
    </w:p>
    <w:p w14:paraId="5296B778" w14:textId="58CAE878"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dzhajak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F1BA7">
        <w:rPr>
          <w:rFonts w:ascii="ZhoGlyph" w:hAnsi="ZhoGlyph" w:cs="Courier New"/>
          <w:sz w:val="16"/>
          <w:szCs w:val="16"/>
        </w:rPr>
        <w:t>D</w:t>
      </w:r>
      <w:r>
        <w:rPr>
          <w:rFonts w:ascii="ZhoGlyph" w:hAnsi="ZhoGlyph" w:cs="Courier New" w:hint="eastAsia"/>
          <w:sz w:val="16"/>
          <w:szCs w:val="16"/>
        </w:rPr>
        <w:t>Ź</w:t>
      </w:r>
      <w:r w:rsidRPr="00EF1BA7">
        <w:rPr>
          <w:rFonts w:ascii="ZhoGlyph" w:hAnsi="ZhoGlyph" w:cs="Courier New"/>
          <w:sz w:val="16"/>
          <w:szCs w:val="16"/>
        </w:rPr>
        <w:t>AJAK</w:t>
      </w:r>
      <w:r>
        <w:rPr>
          <w:rFonts w:ascii="Courier New" w:hAnsi="Courier New" w:cs="Courier New"/>
          <w:sz w:val="16"/>
          <w:szCs w:val="16"/>
        </w:rPr>
        <w:t xml:space="preserve">, </w:t>
      </w:r>
      <w:r w:rsidRPr="00885592">
        <w:rPr>
          <w:rFonts w:ascii="Courier New" w:hAnsi="Courier New" w:cs="Courier New"/>
          <w:sz w:val="16"/>
          <w:szCs w:val="16"/>
        </w:rPr>
        <w:t>A large carrion-eating flying creature native to Zhdant.</w:t>
      </w:r>
    </w:p>
    <w:p w14:paraId="43D68720" w14:textId="77777777" w:rsidR="0000649D" w:rsidRPr="00885592" w:rsidRDefault="000064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7CDD8" w14:textId="536581BB" w:rsidR="0000649D" w:rsidRPr="0000649D" w:rsidRDefault="001E471D" w:rsidP="0000649D">
      <w:pPr>
        <w:pStyle w:val="Heading1"/>
        <w:jc w:val="center"/>
        <w:rPr>
          <w:rFonts w:ascii="ZhoGlyph" w:hAnsi="ZhoGlyph"/>
        </w:rPr>
      </w:pPr>
      <w:r>
        <w:rPr>
          <w:rFonts w:ascii="ZhoGlyph" w:hAnsi="ZhoGlyph"/>
        </w:rPr>
        <w:br w:type="page"/>
      </w:r>
      <w:bookmarkStart w:id="11" w:name="_Toc110928979"/>
      <w:r w:rsidR="0000649D">
        <w:rPr>
          <w:rFonts w:ascii="ZhoGlyph" w:hAnsi="ZhoGlyph"/>
        </w:rPr>
        <w:lastRenderedPageBreak/>
        <w:t>Ḋ</w:t>
      </w:r>
      <w:bookmarkEnd w:id="11"/>
    </w:p>
    <w:p w14:paraId="68A9823F"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D33F5A4" w14:textId="43B09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Dlabre'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24993">
        <w:rPr>
          <w:rFonts w:ascii="ZhoGlyph" w:hAnsi="ZhoGlyph" w:cs="Courier New"/>
          <w:sz w:val="16"/>
          <w:szCs w:val="16"/>
        </w:rPr>
        <w:t>Ḋ</w:t>
      </w:r>
      <w:r w:rsidRPr="00F24993">
        <w:rPr>
          <w:rFonts w:ascii="ZhoGlyph" w:hAnsi="ZhoGlyph" w:cs="Courier New"/>
          <w:sz w:val="16"/>
          <w:szCs w:val="16"/>
        </w:rPr>
        <w:t>A</w:t>
      </w:r>
      <w:r w:rsidR="00F24993">
        <w:rPr>
          <w:rFonts w:ascii="ZhoGlyph" w:hAnsi="ZhoGlyph" w:cs="Courier New"/>
          <w:sz w:val="16"/>
          <w:szCs w:val="16"/>
        </w:rPr>
        <w:t>Ḅ</w:t>
      </w:r>
      <w:r w:rsidRPr="00F24993">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related by function or purpose</w:t>
      </w:r>
    </w:p>
    <w:p w14:paraId="6D6354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A1BDCF" w14:textId="0FA486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dlafl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F24993">
        <w:rPr>
          <w:rFonts w:ascii="ZhoGlyph" w:hAnsi="ZhoGlyph" w:cs="Courier New"/>
          <w:sz w:val="16"/>
          <w:szCs w:val="16"/>
        </w:rPr>
        <w:t>ḊAḞ</w:t>
      </w:r>
      <w:r w:rsidR="00885592">
        <w:rPr>
          <w:rFonts w:ascii="Courier New" w:hAnsi="Courier New" w:cs="Courier New"/>
          <w:sz w:val="16"/>
          <w:szCs w:val="16"/>
        </w:rPr>
        <w:t xml:space="preserve">, </w:t>
      </w:r>
      <w:r w:rsidRPr="00885592">
        <w:rPr>
          <w:rFonts w:ascii="Courier New" w:hAnsi="Courier New" w:cs="Courier New"/>
          <w:sz w:val="16"/>
          <w:szCs w:val="16"/>
        </w:rPr>
        <w:t>beneath</w:t>
      </w:r>
    </w:p>
    <w:p w14:paraId="55FB782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D54B9" w14:textId="61147F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Dlemstiats</w:t>
      </w:r>
      <w:r w:rsidRPr="00885592">
        <w:rPr>
          <w:rFonts w:ascii="Courier New" w:hAnsi="Courier New" w:cs="Courier New"/>
          <w:sz w:val="16"/>
          <w:szCs w:val="16"/>
        </w:rPr>
        <w:t xml:space="preserve"> </w:t>
      </w:r>
      <w:r w:rsidRPr="00F24993">
        <w:rPr>
          <w:rFonts w:ascii="Courier New" w:hAnsi="Courier New" w:cs="Courier New"/>
          <w:b/>
          <w:bCs/>
          <w:sz w:val="16"/>
          <w:szCs w:val="16"/>
        </w:rPr>
        <w:t>Tsiaqr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ḊEMSTĨṮ ṮĨỢ</w:t>
      </w:r>
      <w:r w:rsidR="00885592">
        <w:rPr>
          <w:rFonts w:ascii="Courier New" w:hAnsi="Courier New" w:cs="Courier New"/>
          <w:sz w:val="16"/>
          <w:szCs w:val="16"/>
        </w:rPr>
        <w:t xml:space="preserve">, </w:t>
      </w:r>
      <w:r w:rsidRPr="00885592">
        <w:rPr>
          <w:rFonts w:ascii="Courier New" w:hAnsi="Courier New" w:cs="Courier New"/>
          <w:sz w:val="16"/>
          <w:szCs w:val="16"/>
        </w:rPr>
        <w:t>The asteroid belt in the Zhdant system (orbit 3).</w:t>
      </w:r>
    </w:p>
    <w:p w14:paraId="6AE80D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A48CF" w14:textId="6E4163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dlenchiepr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ḊENĈ</w:t>
      </w:r>
      <w:r w:rsidR="005353B5">
        <w:rPr>
          <w:rFonts w:ascii="ZhoGlyph" w:hAnsi="ZhoGlyph" w:cs="Courier New" w:hint="eastAsia"/>
          <w:sz w:val="16"/>
          <w:szCs w:val="16"/>
        </w:rPr>
        <w:t>Ī</w:t>
      </w:r>
      <w:r w:rsidR="005353B5">
        <w:rPr>
          <w:rFonts w:ascii="ZhoGlyph" w:hAnsi="ZhoGlyph" w:cs="Courier New"/>
          <w:sz w:val="16"/>
          <w:szCs w:val="16"/>
        </w:rPr>
        <w:t>Ṕ</w:t>
      </w:r>
      <w:r w:rsidR="00885592">
        <w:rPr>
          <w:rFonts w:ascii="Courier New" w:hAnsi="Courier New" w:cs="Courier New"/>
          <w:sz w:val="16"/>
          <w:szCs w:val="16"/>
        </w:rPr>
        <w:t xml:space="preserve">, </w:t>
      </w:r>
      <w:r w:rsidRPr="00885592">
        <w:rPr>
          <w:rFonts w:ascii="Courier New" w:hAnsi="Courier New" w:cs="Courier New"/>
          <w:sz w:val="16"/>
          <w:szCs w:val="16"/>
        </w:rPr>
        <w:t>Intendant; a minor noble</w:t>
      </w:r>
    </w:p>
    <w:p w14:paraId="7F780AA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3CD619" w14:textId="176D28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ḊEQĨṮ</w:t>
      </w:r>
      <w:r w:rsidR="00885592">
        <w:rPr>
          <w:rFonts w:ascii="Courier New" w:hAnsi="Courier New" w:cs="Courier New"/>
          <w:sz w:val="16"/>
          <w:szCs w:val="16"/>
        </w:rPr>
        <w:t xml:space="preserve">, </w:t>
      </w:r>
      <w:r w:rsidRPr="00885592">
        <w:rPr>
          <w:rFonts w:ascii="Courier New" w:hAnsi="Courier New" w:cs="Courier New"/>
          <w:sz w:val="16"/>
          <w:szCs w:val="16"/>
        </w:rPr>
        <w:t>The larger of Zhdant's two continents where prehistoric development of the Zhodani took place.</w:t>
      </w:r>
    </w:p>
    <w:p w14:paraId="27EE50A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97F844" w14:textId="75656A4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Dleqiatsz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ḊE</w:t>
      </w:r>
      <w:r w:rsidRPr="005353B5">
        <w:rPr>
          <w:rFonts w:ascii="ZhoGlyph" w:hAnsi="ZhoGlyph" w:cs="Courier New"/>
          <w:sz w:val="16"/>
          <w:szCs w:val="16"/>
        </w:rPr>
        <w:t>Q</w:t>
      </w:r>
      <w:r w:rsidR="005353B5">
        <w:rPr>
          <w:rFonts w:ascii="ZhoGlyph" w:hAnsi="ZhoGlyph" w:cs="Courier New"/>
          <w:sz w:val="16"/>
          <w:szCs w:val="16"/>
        </w:rPr>
        <w:t>ĨṮ</w:t>
      </w:r>
      <w:r w:rsidRPr="005353B5">
        <w:rPr>
          <w:rFonts w:ascii="ZhoGlyph" w:hAnsi="ZhoGlyph" w:cs="Courier New"/>
          <w:sz w:val="16"/>
          <w:szCs w:val="16"/>
        </w:rPr>
        <w:t>Z</w:t>
      </w:r>
      <w:r w:rsidR="00885592">
        <w:rPr>
          <w:rFonts w:ascii="Courier New" w:hAnsi="Courier New" w:cs="Courier New"/>
          <w:sz w:val="16"/>
          <w:szCs w:val="16"/>
        </w:rPr>
        <w:t xml:space="preserve">, </w:t>
      </w:r>
      <w:r w:rsidRPr="00885592">
        <w:rPr>
          <w:rFonts w:ascii="Courier New" w:hAnsi="Courier New" w:cs="Courier New"/>
          <w:sz w:val="16"/>
          <w:szCs w:val="16"/>
        </w:rPr>
        <w:t>A native of Dleqiats.</w:t>
      </w:r>
    </w:p>
    <w:p w14:paraId="6D1C49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36FD40" w14:textId="5BC072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armor</w:t>
      </w:r>
    </w:p>
    <w:p w14:paraId="659E6E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FB1330" w14:textId="6AB800A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4993">
        <w:rPr>
          <w:rFonts w:ascii="Courier New" w:hAnsi="Courier New" w:cs="Courier New"/>
          <w:b/>
          <w:bCs/>
          <w:sz w:val="16"/>
          <w:szCs w:val="16"/>
        </w:rPr>
        <w:t>dlezhdi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armor</w:t>
      </w:r>
    </w:p>
    <w:p w14:paraId="001BD2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5EF6B0" w14:textId="395F1A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dlezhdokotzi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E</w:t>
      </w:r>
      <w:r w:rsidR="005353B5">
        <w:rPr>
          <w:rFonts w:ascii="ZhoGlyph" w:hAnsi="ZhoGlyph" w:cs="Courier New"/>
          <w:sz w:val="16"/>
          <w:szCs w:val="16"/>
        </w:rPr>
        <w:t>Ž</w:t>
      </w:r>
      <w:r w:rsidRPr="005353B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shellfish</w:t>
      </w:r>
    </w:p>
    <w:p w14:paraId="442A92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3BB6CB" w14:textId="3D94BF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Dlolpliki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353B5">
        <w:rPr>
          <w:rFonts w:ascii="ZhoGlyph" w:hAnsi="ZhoGlyph" w:cs="Courier New"/>
          <w:sz w:val="16"/>
          <w:szCs w:val="16"/>
        </w:rPr>
        <w:t>Ḋ</w:t>
      </w:r>
      <w:r w:rsidRPr="005353B5">
        <w:rPr>
          <w:rFonts w:ascii="ZhoGlyph" w:hAnsi="ZhoGlyph" w:cs="Courier New"/>
          <w:sz w:val="16"/>
          <w:szCs w:val="16"/>
        </w:rPr>
        <w:t>OL</w:t>
      </w:r>
      <w:r w:rsidR="005353B5">
        <w:rPr>
          <w:rFonts w:ascii="ZhoGlyph" w:hAnsi="ZhoGlyph" w:cs="Courier New"/>
          <w:sz w:val="16"/>
          <w:szCs w:val="16"/>
        </w:rPr>
        <w:t>Ṗ</w:t>
      </w:r>
      <w:r w:rsidRPr="005353B5">
        <w:rPr>
          <w:rFonts w:ascii="ZhoGlyph" w:hAnsi="ZhoGlyph" w:cs="Courier New"/>
          <w:sz w:val="16"/>
          <w:szCs w:val="16"/>
        </w:rPr>
        <w:t>IKI</w:t>
      </w:r>
      <w:r w:rsidR="00885592">
        <w:rPr>
          <w:rFonts w:ascii="Courier New" w:hAnsi="Courier New" w:cs="Courier New"/>
          <w:sz w:val="16"/>
          <w:szCs w:val="16"/>
        </w:rPr>
        <w:t xml:space="preserve">, </w:t>
      </w:r>
      <w:r w:rsidRPr="00885592">
        <w:rPr>
          <w:rFonts w:ascii="Courier New" w:hAnsi="Courier New" w:cs="Courier New"/>
          <w:sz w:val="16"/>
          <w:szCs w:val="16"/>
        </w:rPr>
        <w:t>The modern capital of Zhdant</w:t>
      </w:r>
    </w:p>
    <w:p w14:paraId="7DE05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736B2" w14:textId="18F0D0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Dlolprikl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ḊOLṔIḰ</w:t>
      </w:r>
      <w:r w:rsidR="00885592">
        <w:rPr>
          <w:rFonts w:ascii="Courier New" w:hAnsi="Courier New" w:cs="Courier New"/>
          <w:sz w:val="16"/>
          <w:szCs w:val="16"/>
        </w:rPr>
        <w:t xml:space="preserve">, </w:t>
      </w:r>
      <w:r w:rsidRPr="00885592">
        <w:rPr>
          <w:rFonts w:ascii="Courier New" w:hAnsi="Courier New" w:cs="Courier New"/>
          <w:sz w:val="16"/>
          <w:szCs w:val="16"/>
        </w:rPr>
        <w:t>An ancient Zhodani city on Zhdant which served as the capital of the Viepchakliashtie Empire and in modern times is the capital of the Consulate.</w:t>
      </w:r>
    </w:p>
    <w:p w14:paraId="7FBE5754" w14:textId="77777777" w:rsidR="000A69A3" w:rsidRPr="00885592" w:rsidRDefault="000A69A3" w:rsidP="0000649D">
      <w:pPr>
        <w:widowControl w:val="0"/>
        <w:autoSpaceDE w:val="0"/>
        <w:autoSpaceDN w:val="0"/>
        <w:adjustRightInd w:val="0"/>
        <w:spacing w:after="0" w:line="240" w:lineRule="auto"/>
        <w:contextualSpacing/>
        <w:rPr>
          <w:rFonts w:ascii="Courier New" w:hAnsi="Courier New" w:cs="Courier New"/>
          <w:sz w:val="16"/>
          <w:szCs w:val="16"/>
        </w:rPr>
      </w:pPr>
    </w:p>
    <w:p w14:paraId="5837BA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814E52" w14:textId="37154658" w:rsidR="0000649D" w:rsidRPr="0000649D" w:rsidRDefault="001E471D" w:rsidP="0000649D">
      <w:pPr>
        <w:pStyle w:val="Heading1"/>
        <w:jc w:val="center"/>
        <w:rPr>
          <w:rFonts w:ascii="ZhoGlyph" w:hAnsi="ZhoGlyph"/>
        </w:rPr>
      </w:pPr>
      <w:r>
        <w:rPr>
          <w:rFonts w:ascii="ZhoGlyph" w:hAnsi="ZhoGlyph"/>
        </w:rPr>
        <w:br w:type="page"/>
      </w:r>
      <w:bookmarkStart w:id="12" w:name="_Toc110928980"/>
      <w:r w:rsidR="0000649D">
        <w:rPr>
          <w:rFonts w:ascii="ZhoGlyph" w:hAnsi="ZhoGlyph"/>
        </w:rPr>
        <w:lastRenderedPageBreak/>
        <w:t>Ḍ</w:t>
      </w:r>
      <w:bookmarkEnd w:id="12"/>
    </w:p>
    <w:p w14:paraId="1CF5F4CD" w14:textId="77777777" w:rsidR="0000649D" w:rsidRDefault="000064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5C6C53"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w:t>
      </w:r>
      <w:r>
        <w:rPr>
          <w:rFonts w:ascii="Courier New" w:hAnsi="Courier New" w:cs="Courier New"/>
          <w:sz w:val="16"/>
          <w:szCs w:val="16"/>
        </w:rPr>
        <w:t xml:space="preserve">, adj, </w:t>
      </w:r>
      <w:r>
        <w:rPr>
          <w:rFonts w:ascii="ZhoGlyph" w:hAnsi="ZhoGlyph" w:cs="Courier New"/>
          <w:sz w:val="16"/>
          <w:szCs w:val="16"/>
        </w:rPr>
        <w:t>Ḍ</w:t>
      </w:r>
      <w:r w:rsidRPr="00837113">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possessive of</w:t>
      </w:r>
      <w:r>
        <w:rPr>
          <w:rFonts w:ascii="Courier New" w:hAnsi="Courier New" w:cs="Courier New"/>
          <w:sz w:val="16"/>
          <w:szCs w:val="16"/>
        </w:rPr>
        <w:t>,</w:t>
      </w:r>
      <w:r w:rsidRPr="00885592">
        <w:rPr>
          <w:rFonts w:ascii="Courier New" w:hAnsi="Courier New" w:cs="Courier New"/>
          <w:sz w:val="16"/>
          <w:szCs w:val="16"/>
        </w:rPr>
        <w:t xml:space="preserve"> indicating possession of a thing or relation to a person (wife of</w:t>
      </w:r>
      <w:r>
        <w:rPr>
          <w:rFonts w:ascii="Courier New" w:hAnsi="Courier New" w:cs="Courier New"/>
          <w:sz w:val="16"/>
          <w:szCs w:val="16"/>
        </w:rPr>
        <w:t>,</w:t>
      </w:r>
      <w:r w:rsidRPr="00885592">
        <w:rPr>
          <w:rFonts w:ascii="Courier New" w:hAnsi="Courier New" w:cs="Courier New"/>
          <w:sz w:val="16"/>
          <w:szCs w:val="16"/>
        </w:rPr>
        <w:t xml:space="preserve"> son of</w:t>
      </w:r>
      <w:r>
        <w:rPr>
          <w:rFonts w:ascii="Courier New" w:hAnsi="Courier New" w:cs="Courier New"/>
          <w:sz w:val="16"/>
          <w:szCs w:val="16"/>
        </w:rPr>
        <w:t xml:space="preserve">, </w:t>
      </w:r>
      <w:r w:rsidRPr="00885592">
        <w:rPr>
          <w:rFonts w:ascii="Courier New" w:hAnsi="Courier New" w:cs="Courier New"/>
          <w:sz w:val="16"/>
          <w:szCs w:val="16"/>
        </w:rPr>
        <w:t>etc</w:t>
      </w:r>
      <w:r>
        <w:rPr>
          <w:rFonts w:ascii="Courier New" w:hAnsi="Courier New" w:cs="Courier New"/>
          <w:sz w:val="16"/>
          <w:szCs w:val="16"/>
        </w:rPr>
        <w:t>.</w:t>
      </w:r>
      <w:r w:rsidRPr="00885592">
        <w:rPr>
          <w:rFonts w:ascii="Courier New" w:hAnsi="Courier New" w:cs="Courier New"/>
          <w:sz w:val="16"/>
          <w:szCs w:val="16"/>
        </w:rPr>
        <w:t>)</w:t>
      </w:r>
    </w:p>
    <w:p w14:paraId="72B473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0A2D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draits'</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AI</w:t>
      </w:r>
      <w:r>
        <w:rPr>
          <w:rFonts w:ascii="ZhoGlyph" w:hAnsi="ZhoGlyph" w:cs="Courier New"/>
          <w:sz w:val="16"/>
          <w:szCs w:val="16"/>
        </w:rPr>
        <w:t>Ṯ</w:t>
      </w:r>
      <w:r w:rsidRPr="0083711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arrive</w:t>
      </w:r>
      <w:r>
        <w:rPr>
          <w:rFonts w:ascii="Courier New" w:hAnsi="Courier New" w:cs="Courier New"/>
          <w:sz w:val="16"/>
          <w:szCs w:val="16"/>
        </w:rPr>
        <w:t xml:space="preserve"> safely</w:t>
      </w:r>
    </w:p>
    <w:p w14:paraId="6C33514A"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C27F85"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sun</w:t>
      </w:r>
    </w:p>
    <w:p w14:paraId="4BA2B9B4"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BB048F" w14:textId="2368BFA1"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w:t>
      </w:r>
      <w:r w:rsidRPr="00837113">
        <w:rPr>
          <w:rFonts w:ascii="ZhoGlyph" w:hAnsi="ZhoGlyph" w:cs="Courier New"/>
          <w:sz w:val="16"/>
          <w:szCs w:val="16"/>
        </w:rPr>
        <w:t>AN</w:t>
      </w:r>
      <w:r>
        <w:rPr>
          <w:rFonts w:ascii="ZhoGlyph" w:hAnsi="ZhoGlyph" w:cs="Courier New" w:hint="eastAsia"/>
          <w:sz w:val="16"/>
          <w:szCs w:val="16"/>
        </w:rPr>
        <w:t>Ź</w:t>
      </w:r>
      <w:r w:rsidRPr="00837113">
        <w:rPr>
          <w:rFonts w:ascii="ZhoGlyph" w:hAnsi="ZhoGlyph" w:cs="Courier New"/>
          <w:sz w:val="16"/>
          <w:szCs w:val="16"/>
        </w:rPr>
        <w:t>RIN</w:t>
      </w:r>
      <w:r>
        <w:rPr>
          <w:rFonts w:ascii="Courier New" w:hAnsi="Courier New" w:cs="Courier New"/>
          <w:sz w:val="16"/>
          <w:szCs w:val="16"/>
        </w:rPr>
        <w:t xml:space="preserve">, </w:t>
      </w:r>
      <w:r w:rsidRPr="00885592">
        <w:rPr>
          <w:rFonts w:ascii="Courier New" w:hAnsi="Courier New" w:cs="Courier New"/>
          <w:sz w:val="16"/>
          <w:szCs w:val="16"/>
        </w:rPr>
        <w:t>Sunbright. Dranzhrin is the Zhodani New Year and falls between Atpaipr and Atrint.</w:t>
      </w:r>
    </w:p>
    <w:p w14:paraId="6DAAB771"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4C4D8E"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Dranzhrinach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w:t>
      </w:r>
      <w:r>
        <w:rPr>
          <w:rFonts w:ascii="ZhoGlyph" w:hAnsi="ZhoGlyph" w:cs="Courier New" w:hint="eastAsia"/>
          <w:sz w:val="16"/>
          <w:szCs w:val="16"/>
        </w:rPr>
        <w:t>Ź</w:t>
      </w:r>
      <w:r>
        <w:rPr>
          <w:rFonts w:ascii="ZhoGlyph" w:hAnsi="ZhoGlyph" w:cs="Courier New"/>
          <w:sz w:val="16"/>
          <w:szCs w:val="16"/>
        </w:rPr>
        <w:t>RINAĈ</w:t>
      </w:r>
      <w:r>
        <w:rPr>
          <w:rFonts w:ascii="Courier New" w:hAnsi="Courier New" w:cs="Courier New"/>
          <w:sz w:val="16"/>
          <w:szCs w:val="16"/>
        </w:rPr>
        <w:t xml:space="preserve">, </w:t>
      </w:r>
      <w:r w:rsidRPr="00885592">
        <w:rPr>
          <w:rFonts w:ascii="Courier New" w:hAnsi="Courier New" w:cs="Courier New"/>
          <w:sz w:val="16"/>
          <w:szCs w:val="16"/>
        </w:rPr>
        <w:t>Sunflight. Dranzhrinatch is a melancholy time for the commemoration of the dead taking place between Vrienstial and Atchafser.</w:t>
      </w:r>
    </w:p>
    <w:p w14:paraId="0F4822D2"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6C8AC9" w14:textId="77777777" w:rsidR="00AD6C1E" w:rsidRPr="00885592" w:rsidRDefault="00AD6C1E" w:rsidP="00AD6C1E">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353B5">
        <w:rPr>
          <w:rFonts w:ascii="Courier New" w:hAnsi="Courier New" w:cs="Courier New"/>
          <w:b/>
          <w:bCs/>
          <w:sz w:val="16"/>
          <w:szCs w:val="16"/>
        </w:rPr>
        <w:t>Dranzinqabr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ḌANZINQAḄ</w:t>
      </w:r>
      <w:r>
        <w:rPr>
          <w:rFonts w:ascii="Courier New" w:hAnsi="Courier New" w:cs="Courier New"/>
          <w:sz w:val="16"/>
          <w:szCs w:val="16"/>
        </w:rPr>
        <w:t xml:space="preserve">, </w:t>
      </w:r>
      <w:r w:rsidRPr="00885592">
        <w:rPr>
          <w:rFonts w:ascii="Courier New" w:hAnsi="Courier New" w:cs="Courier New"/>
          <w:sz w:val="16"/>
          <w:szCs w:val="16"/>
        </w:rPr>
        <w:t>The Zhodani development company that developed a working prototype of the jump drive.</w:t>
      </w:r>
    </w:p>
    <w:p w14:paraId="5D5DA2B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D081EE6" w14:textId="2F0B3E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w:t>
      </w:r>
      <w:r w:rsidRPr="00837113">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6B9658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B68A" w14:textId="7655B8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7113">
        <w:rPr>
          <w:rFonts w:ascii="ZhoGlyph" w:hAnsi="ZhoGlyph" w:cs="Courier New"/>
          <w:sz w:val="16"/>
          <w:szCs w:val="16"/>
        </w:rPr>
        <w:t>ḌĨ</w:t>
      </w:r>
      <w:r w:rsidRPr="00837113">
        <w:rPr>
          <w:rFonts w:ascii="ZhoGlyph" w:hAnsi="ZhoGlyph" w:cs="Courier New"/>
          <w:sz w:val="16"/>
          <w:szCs w:val="16"/>
        </w:rPr>
        <w:t>NT</w:t>
      </w:r>
      <w:r w:rsidR="00885592">
        <w:rPr>
          <w:rFonts w:ascii="Courier New" w:hAnsi="Courier New" w:cs="Courier New"/>
          <w:sz w:val="16"/>
          <w:szCs w:val="16"/>
        </w:rPr>
        <w:t xml:space="preserve">, </w:t>
      </w:r>
      <w:r w:rsidRPr="00885592">
        <w:rPr>
          <w:rFonts w:ascii="Courier New" w:hAnsi="Courier New" w:cs="Courier New"/>
          <w:sz w:val="16"/>
          <w:szCs w:val="16"/>
        </w:rPr>
        <w:t>representative; 'one who represents'. The Zhodani title for a council member often translated 'Consul'.</w:t>
      </w:r>
    </w:p>
    <w:p w14:paraId="0C0F7C0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55B8E" w14:textId="4B8F9D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w:t>
      </w:r>
      <w:r w:rsidR="00885592">
        <w:rPr>
          <w:rFonts w:ascii="Courier New" w:hAnsi="Courier New" w:cs="Courier New"/>
          <w:sz w:val="16"/>
          <w:szCs w:val="16"/>
        </w:rPr>
        <w:t xml:space="preserve">, </w:t>
      </w:r>
      <w:r w:rsidRPr="00885592">
        <w:rPr>
          <w:rFonts w:ascii="Courier New" w:hAnsi="Courier New" w:cs="Courier New"/>
          <w:sz w:val="16"/>
          <w:szCs w:val="16"/>
        </w:rPr>
        <w:t>representative government</w:t>
      </w:r>
      <w:r w:rsidR="00885592">
        <w:rPr>
          <w:rFonts w:ascii="Courier New" w:hAnsi="Courier New" w:cs="Courier New"/>
          <w:sz w:val="16"/>
          <w:szCs w:val="16"/>
        </w:rPr>
        <w:t xml:space="preserve">, </w:t>
      </w:r>
    </w:p>
    <w:p w14:paraId="536626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E3AC34" w14:textId="0BC548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Driantia</w:t>
      </w:r>
      <w:r w:rsidRPr="00885592">
        <w:rPr>
          <w:rFonts w:ascii="Courier New" w:hAnsi="Courier New" w:cs="Courier New"/>
          <w:sz w:val="16"/>
          <w:szCs w:val="16"/>
        </w:rPr>
        <w:t xml:space="preserve"> </w:t>
      </w:r>
      <w:r w:rsidRPr="00837113">
        <w:rPr>
          <w:rFonts w:ascii="Courier New" w:hAnsi="Courier New" w:cs="Courier New"/>
          <w:b/>
          <w:bCs/>
          <w:sz w:val="16"/>
          <w:szCs w:val="16"/>
        </w:rPr>
        <w:t>Zhdantia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ḌĨNTĨ ŽANTĨ</w:t>
      </w:r>
      <w:r w:rsidR="00885592">
        <w:rPr>
          <w:rFonts w:ascii="Courier New" w:hAnsi="Courier New" w:cs="Courier New"/>
          <w:sz w:val="16"/>
          <w:szCs w:val="16"/>
        </w:rPr>
        <w:t xml:space="preserve">, </w:t>
      </w:r>
      <w:r w:rsidRPr="00885592">
        <w:rPr>
          <w:rFonts w:ascii="Courier New" w:hAnsi="Courier New" w:cs="Courier New"/>
          <w:sz w:val="16"/>
          <w:szCs w:val="16"/>
        </w:rPr>
        <w:t>Zhodani Consulate</w:t>
      </w:r>
    </w:p>
    <w:p w14:paraId="0951FA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07596F" w14:textId="13790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brother</w:t>
      </w:r>
    </w:p>
    <w:p w14:paraId="19FEC45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F800B" w14:textId="484C3D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7113">
        <w:rPr>
          <w:rFonts w:ascii="Courier New" w:hAnsi="Courier New" w:cs="Courier New"/>
          <w:b/>
          <w:bCs/>
          <w:sz w:val="16"/>
          <w:szCs w:val="16"/>
        </w:rPr>
        <w:t>driefri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sidRPr="000223DE">
        <w:rPr>
          <w:rFonts w:ascii="ZhoGlyph" w:hAnsi="ZhoGlyph" w:cs="Courier New"/>
          <w:sz w:val="16"/>
          <w:szCs w:val="16"/>
        </w:rPr>
        <w:t>ḌĪ</w:t>
      </w:r>
      <w:r w:rsidR="000223DE">
        <w:rPr>
          <w:rFonts w:ascii="ZhoGlyph" w:hAnsi="ZhoGlyph" w:cs="Calibri"/>
          <w:sz w:val="16"/>
          <w:szCs w:val="16"/>
        </w:rPr>
        <w:t>ḟ</w:t>
      </w:r>
      <w:r w:rsidRPr="000223D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boy</w:t>
      </w:r>
    </w:p>
    <w:p w14:paraId="16A00D8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48EC0" w14:textId="0BF46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driefrzin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000223DE">
        <w:rPr>
          <w:rFonts w:ascii="ZhoGlyph" w:hAnsi="ZhoGlyph" w:cs="Courier New"/>
          <w:sz w:val="16"/>
          <w:szCs w:val="16"/>
        </w:rPr>
        <w:t>ḟ</w:t>
      </w:r>
      <w:r w:rsidRPr="000223DE">
        <w:rPr>
          <w:rFonts w:ascii="ZhoGlyph" w:hAnsi="ZhoGlyph" w:cs="Courier New"/>
          <w:sz w:val="16"/>
          <w:szCs w:val="16"/>
        </w:rPr>
        <w:t>ZIN</w:t>
      </w:r>
      <w:r w:rsidR="00885592">
        <w:rPr>
          <w:rFonts w:ascii="Courier New" w:hAnsi="Courier New" w:cs="Courier New"/>
          <w:sz w:val="16"/>
          <w:szCs w:val="16"/>
        </w:rPr>
        <w:t xml:space="preserve">, </w:t>
      </w:r>
      <w:r w:rsidRPr="00885592">
        <w:rPr>
          <w:rFonts w:ascii="Courier New" w:hAnsi="Courier New" w:cs="Courier New"/>
          <w:sz w:val="16"/>
          <w:szCs w:val="16"/>
        </w:rPr>
        <w:t>son</w:t>
      </w:r>
      <w:r w:rsidR="00885592">
        <w:rPr>
          <w:rFonts w:ascii="Courier New" w:hAnsi="Courier New" w:cs="Courier New"/>
          <w:sz w:val="16"/>
          <w:szCs w:val="16"/>
        </w:rPr>
        <w:t xml:space="preserve">, </w:t>
      </w:r>
    </w:p>
    <w:p w14:paraId="1C551B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1BBFE4" w14:textId="2C8EE8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drieftiki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FTIKI</w:t>
      </w:r>
      <w:r w:rsidR="00885592">
        <w:rPr>
          <w:rFonts w:ascii="Courier New" w:hAnsi="Courier New" w:cs="Courier New"/>
          <w:sz w:val="16"/>
          <w:szCs w:val="16"/>
        </w:rPr>
        <w:t xml:space="preserve">, </w:t>
      </w:r>
      <w:r w:rsidRPr="00885592">
        <w:rPr>
          <w:rFonts w:ascii="Courier New" w:hAnsi="Courier New" w:cs="Courier New"/>
          <w:sz w:val="16"/>
          <w:szCs w:val="16"/>
        </w:rPr>
        <w:t>baby boy</w:t>
      </w:r>
      <w:r w:rsidR="00885592">
        <w:rPr>
          <w:rFonts w:ascii="Courier New" w:hAnsi="Courier New" w:cs="Courier New"/>
          <w:sz w:val="16"/>
          <w:szCs w:val="16"/>
        </w:rPr>
        <w:t xml:space="preserve">, </w:t>
      </w:r>
    </w:p>
    <w:p w14:paraId="2B9D3AF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EACA00" w14:textId="586F21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driejtlazhdetsanad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w:t>
      </w:r>
      <w:r w:rsidR="000223DE">
        <w:rPr>
          <w:rFonts w:ascii="ZhoGlyph" w:hAnsi="ZhoGlyph" w:cs="Courier New" w:hint="eastAsia"/>
          <w:sz w:val="16"/>
          <w:szCs w:val="16"/>
        </w:rPr>
        <w:t>Ī</w:t>
      </w:r>
      <w:r w:rsidRPr="000223DE">
        <w:rPr>
          <w:rFonts w:ascii="ZhoGlyph" w:hAnsi="ZhoGlyph" w:cs="Courier New"/>
          <w:sz w:val="16"/>
          <w:szCs w:val="16"/>
        </w:rPr>
        <w:t>J</w:t>
      </w:r>
      <w:r w:rsidR="000223DE">
        <w:rPr>
          <w:rFonts w:ascii="ZhoGlyph" w:hAnsi="ZhoGlyph" w:cs="Courier New"/>
          <w:sz w:val="16"/>
          <w:szCs w:val="16"/>
        </w:rPr>
        <w:t>Ṫ</w:t>
      </w:r>
      <w:r w:rsidRPr="000223DE">
        <w:rPr>
          <w:rFonts w:ascii="ZhoGlyph" w:hAnsi="ZhoGlyph" w:cs="Courier New"/>
          <w:sz w:val="16"/>
          <w:szCs w:val="16"/>
        </w:rPr>
        <w:t>A</w:t>
      </w:r>
      <w:r w:rsidR="000223DE">
        <w:rPr>
          <w:rFonts w:ascii="ZhoGlyph" w:hAnsi="ZhoGlyph" w:cs="Courier New"/>
          <w:sz w:val="16"/>
          <w:szCs w:val="16"/>
        </w:rPr>
        <w:t>Ž</w:t>
      </w:r>
      <w:r w:rsidRPr="000223DE">
        <w:rPr>
          <w:rFonts w:ascii="ZhoGlyph" w:hAnsi="ZhoGlyph" w:cs="Courier New"/>
          <w:sz w:val="16"/>
          <w:szCs w:val="16"/>
        </w:rPr>
        <w:t>E</w:t>
      </w:r>
      <w:r w:rsidR="000223DE">
        <w:rPr>
          <w:rFonts w:ascii="ZhoGlyph" w:hAnsi="ZhoGlyph" w:cs="Courier New"/>
          <w:sz w:val="16"/>
          <w:szCs w:val="16"/>
        </w:rPr>
        <w:t>Ṯ</w:t>
      </w:r>
      <w:r w:rsidRPr="000223DE">
        <w:rPr>
          <w:rFonts w:ascii="ZhoGlyph" w:hAnsi="ZhoGlyph" w:cs="Courier New"/>
          <w:sz w:val="16"/>
          <w:szCs w:val="16"/>
        </w:rPr>
        <w:t>ANAD</w:t>
      </w:r>
      <w:r w:rsidR="00885592">
        <w:rPr>
          <w:rFonts w:ascii="Courier New" w:hAnsi="Courier New" w:cs="Courier New"/>
          <w:sz w:val="16"/>
          <w:szCs w:val="16"/>
        </w:rPr>
        <w:t xml:space="preserve">, </w:t>
      </w:r>
      <w:r w:rsidR="000223DE">
        <w:rPr>
          <w:rFonts w:ascii="Courier New" w:hAnsi="Courier New" w:cs="Courier New"/>
          <w:sz w:val="16"/>
          <w:szCs w:val="16"/>
        </w:rPr>
        <w:t xml:space="preserve">shipboard </w:t>
      </w:r>
      <w:r w:rsidRPr="00885592">
        <w:rPr>
          <w:rFonts w:ascii="Courier New" w:hAnsi="Courier New" w:cs="Courier New"/>
          <w:sz w:val="16"/>
          <w:szCs w:val="16"/>
        </w:rPr>
        <w:t>sensor operator</w:t>
      </w:r>
    </w:p>
    <w:p w14:paraId="4F5440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37D0E3" w14:textId="718661C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23DE">
        <w:rPr>
          <w:rFonts w:ascii="Courier New" w:hAnsi="Courier New" w:cs="Courier New"/>
          <w:b/>
          <w:bCs/>
          <w:sz w:val="16"/>
          <w:szCs w:val="16"/>
        </w:rPr>
        <w:t>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23DE">
        <w:rPr>
          <w:rFonts w:ascii="ZhoGlyph" w:hAnsi="ZhoGlyph" w:cs="Courier New"/>
          <w:sz w:val="16"/>
          <w:szCs w:val="16"/>
        </w:rPr>
        <w:t>ḌIK</w:t>
      </w:r>
      <w:r w:rsidR="00885592">
        <w:rPr>
          <w:rFonts w:ascii="Courier New" w:hAnsi="Courier New" w:cs="Courier New"/>
          <w:sz w:val="16"/>
          <w:szCs w:val="16"/>
        </w:rPr>
        <w:t xml:space="preserve">, </w:t>
      </w:r>
      <w:r w:rsidRPr="00885592">
        <w:rPr>
          <w:rFonts w:ascii="Courier New" w:hAnsi="Courier New" w:cs="Courier New"/>
          <w:sz w:val="16"/>
          <w:szCs w:val="16"/>
        </w:rPr>
        <w:t>hatch</w:t>
      </w:r>
    </w:p>
    <w:p w14:paraId="4B62964A" w14:textId="202C844E" w:rsidR="00735DCB" w:rsidRDefault="00735DC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5E6CA5" w14:textId="779598E9" w:rsidR="00AD6C1E" w:rsidRPr="00AD6C1E" w:rsidRDefault="001E471D" w:rsidP="00AD6C1E">
      <w:pPr>
        <w:pStyle w:val="Heading1"/>
        <w:jc w:val="center"/>
        <w:rPr>
          <w:rFonts w:ascii="ZhoGlyph" w:hAnsi="ZhoGlyph"/>
        </w:rPr>
      </w:pPr>
      <w:r>
        <w:rPr>
          <w:rFonts w:ascii="ZhoGlyph" w:hAnsi="ZhoGlyph"/>
        </w:rPr>
        <w:br w:type="page"/>
      </w:r>
      <w:bookmarkStart w:id="13" w:name="_Toc110928981"/>
      <w:r w:rsidR="00AD6C1E">
        <w:rPr>
          <w:rFonts w:ascii="ZhoGlyph" w:hAnsi="ZhoGlyph"/>
        </w:rPr>
        <w:lastRenderedPageBreak/>
        <w:t>E</w:t>
      </w:r>
      <w:bookmarkEnd w:id="13"/>
    </w:p>
    <w:p w14:paraId="5EC620AC"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5BE1CB6" w14:textId="437AF2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F1BA7">
        <w:rPr>
          <w:rFonts w:ascii="ZhoGlyph" w:hAnsi="ZhoGlyph" w:cs="Courier New"/>
          <w:sz w:val="16"/>
          <w:szCs w:val="16"/>
        </w:rPr>
        <w:t>ENAJ</w:t>
      </w:r>
      <w:r w:rsidR="00885592">
        <w:rPr>
          <w:rFonts w:ascii="Courier New" w:hAnsi="Courier New" w:cs="Courier New"/>
          <w:sz w:val="16"/>
          <w:szCs w:val="16"/>
        </w:rPr>
        <w:t xml:space="preserve">, </w:t>
      </w:r>
      <w:r w:rsidRPr="00885592">
        <w:rPr>
          <w:rFonts w:ascii="Courier New" w:hAnsi="Courier New" w:cs="Courier New"/>
          <w:sz w:val="16"/>
          <w:szCs w:val="16"/>
        </w:rPr>
        <w:t>degrees (for measuring temperature)</w:t>
      </w:r>
    </w:p>
    <w:p w14:paraId="096037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40EADA" w14:textId="779551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ezhozste'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F1BA7">
        <w:rPr>
          <w:rFonts w:ascii="ZhoGlyph" w:hAnsi="ZhoGlyph" w:cs="Courier New"/>
          <w:sz w:val="16"/>
          <w:szCs w:val="16"/>
        </w:rPr>
        <w:t>E</w:t>
      </w:r>
      <w:r w:rsidR="00EF1BA7">
        <w:rPr>
          <w:rFonts w:ascii="ZhoGlyph" w:hAnsi="ZhoGlyph" w:cs="Courier New" w:hint="eastAsia"/>
          <w:sz w:val="16"/>
          <w:szCs w:val="16"/>
        </w:rPr>
        <w:t>Ź</w:t>
      </w:r>
      <w:r w:rsidRPr="00EF1BA7">
        <w:rPr>
          <w:rFonts w:ascii="ZhoGlyph" w:hAnsi="ZhoGlyph" w:cs="Courier New"/>
          <w:sz w:val="16"/>
          <w:szCs w:val="16"/>
        </w:rPr>
        <w:t>OZSTE'</w:t>
      </w:r>
      <w:r w:rsidR="00885592">
        <w:rPr>
          <w:rFonts w:ascii="Courier New" w:hAnsi="Courier New" w:cs="Courier New"/>
          <w:sz w:val="16"/>
          <w:szCs w:val="16"/>
        </w:rPr>
        <w:t xml:space="preserve">, </w:t>
      </w:r>
      <w:r w:rsidRPr="00885592">
        <w:rPr>
          <w:rFonts w:ascii="Courier New" w:hAnsi="Courier New" w:cs="Courier New"/>
          <w:sz w:val="16"/>
          <w:szCs w:val="16"/>
        </w:rPr>
        <w:t>to sautee'</w:t>
      </w:r>
    </w:p>
    <w:p w14:paraId="147E8E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3FE83B" w14:textId="19EE5AA9"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ebiajchi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F1BA7">
        <w:rPr>
          <w:rFonts w:ascii="ZhoGlyph" w:hAnsi="ZhoGlyph" w:cs="Courier New"/>
          <w:sz w:val="16"/>
          <w:szCs w:val="16"/>
        </w:rPr>
        <w:t>EB</w:t>
      </w:r>
      <w:r>
        <w:rPr>
          <w:rFonts w:ascii="ZhoGlyph" w:hAnsi="ZhoGlyph" w:cs="Courier New"/>
          <w:sz w:val="16"/>
          <w:szCs w:val="16"/>
        </w:rPr>
        <w:t>Ĩ</w:t>
      </w:r>
      <w:r w:rsidR="000A69A3" w:rsidRPr="00EF1BA7">
        <w:rPr>
          <w:rFonts w:ascii="ZhoGlyph" w:hAnsi="ZhoGlyph" w:cs="Courier New"/>
          <w:sz w:val="16"/>
          <w:szCs w:val="16"/>
        </w:rPr>
        <w:t>J</w:t>
      </w:r>
      <w:r>
        <w:rPr>
          <w:rFonts w:ascii="ZhoGlyph" w:hAnsi="ZhoGlyph" w:cs="Courier New"/>
          <w:sz w:val="16"/>
          <w:szCs w:val="16"/>
        </w:rPr>
        <w:t>Ĉ</w:t>
      </w:r>
      <w:r w:rsidR="000A69A3" w:rsidRPr="00EF1BA7">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viewport</w:t>
      </w:r>
    </w:p>
    <w:p w14:paraId="6CBD10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291C45" w14:textId="1365DD11" w:rsidR="000A69A3" w:rsidRPr="00885592" w:rsidRDefault="00EF1B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echtovr</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EĈTOṼ</w:t>
      </w:r>
      <w:r w:rsidR="00885592">
        <w:rPr>
          <w:rFonts w:ascii="Courier New" w:hAnsi="Courier New" w:cs="Courier New"/>
          <w:sz w:val="16"/>
          <w:szCs w:val="16"/>
        </w:rPr>
        <w:t xml:space="preserve">, </w:t>
      </w:r>
      <w:r w:rsidR="000A69A3" w:rsidRPr="00885592">
        <w:rPr>
          <w:rFonts w:ascii="Courier New" w:hAnsi="Courier New" w:cs="Courier New"/>
          <w:sz w:val="16"/>
          <w:szCs w:val="16"/>
        </w:rPr>
        <w:t>ambitious</w:t>
      </w:r>
    </w:p>
    <w:p w14:paraId="402E59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250829" w14:textId="062DBBA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D7059F">
        <w:rPr>
          <w:rFonts w:ascii="Courier New" w:hAnsi="Courier New" w:cs="Courier New"/>
          <w:b/>
          <w:bCs/>
          <w:sz w:val="16"/>
          <w:szCs w:val="16"/>
        </w:rPr>
        <w:t>edl</w:t>
      </w:r>
      <w:r w:rsidR="00885592">
        <w:rPr>
          <w:rFonts w:ascii="Courier New" w:hAnsi="Courier New" w:cs="Courier New"/>
          <w:sz w:val="16"/>
          <w:szCs w:val="16"/>
        </w:rPr>
        <w:t xml:space="preserve">, </w:t>
      </w:r>
      <w:r w:rsidR="00EF1BA7">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00D7059F">
        <w:rPr>
          <w:rFonts w:ascii="ZhoGlyph" w:hAnsi="ZhoGlyph" w:cs="Courier New"/>
          <w:sz w:val="16"/>
          <w:szCs w:val="16"/>
        </w:rPr>
        <w:t>EḊ</w:t>
      </w:r>
      <w:r w:rsidR="00885592">
        <w:rPr>
          <w:rFonts w:ascii="Courier New" w:hAnsi="Courier New" w:cs="Courier New"/>
          <w:sz w:val="16"/>
          <w:szCs w:val="16"/>
        </w:rPr>
        <w:t xml:space="preserve">, </w:t>
      </w:r>
      <w:r w:rsidRPr="00885592">
        <w:rPr>
          <w:rFonts w:ascii="Courier New" w:hAnsi="Courier New" w:cs="Courier New"/>
          <w:sz w:val="16"/>
          <w:szCs w:val="16"/>
        </w:rPr>
        <w:t>a group</w:t>
      </w:r>
    </w:p>
    <w:p w14:paraId="20B6EC4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934267" w14:textId="3DA864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edre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D7059F">
        <w:rPr>
          <w:rFonts w:ascii="ZhoGlyph" w:hAnsi="ZhoGlyph" w:cs="Courier New"/>
          <w:sz w:val="16"/>
          <w:szCs w:val="16"/>
        </w:rPr>
        <w:t>E</w:t>
      </w:r>
      <w:r w:rsidR="00D7059F">
        <w:rPr>
          <w:rFonts w:ascii="ZhoGlyph" w:hAnsi="ZhoGlyph" w:cs="Courier New"/>
          <w:sz w:val="16"/>
          <w:szCs w:val="16"/>
        </w:rPr>
        <w:t>Ḍ</w:t>
      </w:r>
      <w:r w:rsidRPr="00D7059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near</w:t>
      </w:r>
    </w:p>
    <w:p w14:paraId="40671E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05CC47" w14:textId="34D538B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eirieshid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7059F">
        <w:rPr>
          <w:rFonts w:ascii="ZhoGlyph" w:hAnsi="ZhoGlyph" w:cs="Courier New"/>
          <w:sz w:val="16"/>
          <w:szCs w:val="16"/>
        </w:rPr>
        <w:t>EIR</w:t>
      </w:r>
      <w:r w:rsidR="00D7059F">
        <w:rPr>
          <w:rFonts w:ascii="ZhoGlyph" w:hAnsi="ZhoGlyph" w:cs="Courier New" w:hint="eastAsia"/>
          <w:sz w:val="16"/>
          <w:szCs w:val="16"/>
        </w:rPr>
        <w:t>ĪŚ</w:t>
      </w:r>
      <w:r w:rsidRPr="00D7059F">
        <w:rPr>
          <w:rFonts w:ascii="ZhoGlyph" w:hAnsi="ZhoGlyph" w:cs="Courier New"/>
          <w:sz w:val="16"/>
          <w:szCs w:val="16"/>
        </w:rPr>
        <w:t>ID</w:t>
      </w:r>
      <w:r w:rsidR="00885592">
        <w:rPr>
          <w:rFonts w:ascii="Courier New" w:hAnsi="Courier New" w:cs="Courier New"/>
          <w:sz w:val="16"/>
          <w:szCs w:val="16"/>
        </w:rPr>
        <w:t xml:space="preserve">, </w:t>
      </w:r>
      <w:r w:rsidRPr="00885592">
        <w:rPr>
          <w:rFonts w:ascii="Courier New" w:hAnsi="Courier New" w:cs="Courier New"/>
          <w:sz w:val="16"/>
          <w:szCs w:val="16"/>
        </w:rPr>
        <w:t>toast</w:t>
      </w:r>
    </w:p>
    <w:p w14:paraId="2C7A93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78F820" w14:textId="1A2DE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conditional</w:t>
      </w:r>
      <w:r w:rsidR="00885592">
        <w:rPr>
          <w:rFonts w:ascii="Courier New" w:hAnsi="Courier New" w:cs="Courier New"/>
          <w:sz w:val="16"/>
          <w:szCs w:val="16"/>
        </w:rPr>
        <w:t xml:space="preserve">, </w:t>
      </w:r>
      <w:r w:rsidRPr="00C83276">
        <w:rPr>
          <w:rFonts w:ascii="ZhoGlyph" w:hAnsi="ZhoGlyph" w:cs="Courier New"/>
          <w:sz w:val="16"/>
          <w:szCs w:val="16"/>
        </w:rPr>
        <w:t>EK</w:t>
      </w:r>
      <w:r w:rsidR="00885592">
        <w:rPr>
          <w:rFonts w:ascii="Courier New" w:hAnsi="Courier New" w:cs="Courier New"/>
          <w:sz w:val="16"/>
          <w:szCs w:val="16"/>
        </w:rPr>
        <w:t xml:space="preserve">, </w:t>
      </w:r>
      <w:r w:rsidRPr="00885592">
        <w:rPr>
          <w:rFonts w:ascii="Courier New" w:hAnsi="Courier New" w:cs="Courier New"/>
          <w:sz w:val="16"/>
          <w:szCs w:val="16"/>
        </w:rPr>
        <w:t>if</w:t>
      </w:r>
    </w:p>
    <w:p w14:paraId="3CD3DC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D1B37" w14:textId="05EE8F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ekeotsiatspria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EKEO</w:t>
      </w:r>
      <w:r w:rsidR="00C83276">
        <w:rPr>
          <w:rFonts w:ascii="ZhoGlyph" w:hAnsi="ZhoGlyph" w:cs="Courier New"/>
          <w:sz w:val="16"/>
          <w:szCs w:val="16"/>
        </w:rPr>
        <w:t>ṮĨṮṔĨ</w:t>
      </w:r>
      <w:r w:rsidR="00885592">
        <w:rPr>
          <w:rFonts w:ascii="Courier New" w:hAnsi="Courier New" w:cs="Courier New"/>
          <w:sz w:val="16"/>
          <w:szCs w:val="16"/>
        </w:rPr>
        <w:t xml:space="preserve">, </w:t>
      </w:r>
      <w:r w:rsidRPr="00885592">
        <w:rPr>
          <w:rFonts w:ascii="Courier New" w:hAnsi="Courier New" w:cs="Courier New"/>
          <w:sz w:val="16"/>
          <w:szCs w:val="16"/>
        </w:rPr>
        <w:t>recreation room</w:t>
      </w:r>
    </w:p>
    <w:p w14:paraId="59F9CD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50238B" w14:textId="5F497E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C83276">
        <w:rPr>
          <w:rFonts w:ascii="ZhoGlyph" w:hAnsi="ZhoGlyph" w:cs="Courier New"/>
          <w:sz w:val="16"/>
          <w:szCs w:val="16"/>
        </w:rPr>
        <w:t>EL</w:t>
      </w:r>
      <w:r w:rsidR="00885592">
        <w:rPr>
          <w:rFonts w:ascii="Courier New" w:hAnsi="Courier New" w:cs="Courier New"/>
          <w:sz w:val="16"/>
          <w:szCs w:val="16"/>
        </w:rPr>
        <w:t xml:space="preserve">, </w:t>
      </w:r>
      <w:proofErr w:type="gramStart"/>
      <w:r w:rsidRPr="00885592">
        <w:rPr>
          <w:rFonts w:ascii="Courier New" w:hAnsi="Courier New" w:cs="Courier New"/>
          <w:sz w:val="16"/>
          <w:szCs w:val="16"/>
        </w:rPr>
        <w:t>than</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when used in comparisons</w:t>
      </w:r>
    </w:p>
    <w:p w14:paraId="20706C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3395F" w14:textId="16E79B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elpaplatl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ELPAṖAṪ</w:t>
      </w:r>
      <w:r w:rsidR="00885592">
        <w:rPr>
          <w:rFonts w:ascii="Courier New" w:hAnsi="Courier New" w:cs="Courier New"/>
          <w:sz w:val="16"/>
          <w:szCs w:val="16"/>
        </w:rPr>
        <w:t xml:space="preserve">, </w:t>
      </w:r>
      <w:r w:rsidRPr="00885592">
        <w:rPr>
          <w:rFonts w:ascii="Courier New" w:hAnsi="Courier New" w:cs="Courier New"/>
          <w:sz w:val="16"/>
          <w:szCs w:val="16"/>
        </w:rPr>
        <w:t>shoulder</w:t>
      </w:r>
    </w:p>
    <w:p w14:paraId="5ABCBA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6C9F3" w14:textId="170DF3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1BA7">
        <w:rPr>
          <w:rFonts w:ascii="Courier New" w:hAnsi="Courier New" w:cs="Courier New"/>
          <w:b/>
          <w:bCs/>
          <w:sz w:val="16"/>
          <w:szCs w:val="16"/>
        </w:rPr>
        <w:t>Emkachdraf</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83276">
        <w:rPr>
          <w:rFonts w:ascii="ZhoGlyph" w:hAnsi="ZhoGlyph" w:cs="Courier New"/>
          <w:sz w:val="16"/>
          <w:szCs w:val="16"/>
        </w:rPr>
        <w:t>ENKAĈḌAF</w:t>
      </w:r>
      <w:r w:rsidR="00885592">
        <w:rPr>
          <w:rFonts w:ascii="Courier New" w:hAnsi="Courier New" w:cs="Courier New"/>
          <w:sz w:val="16"/>
          <w:szCs w:val="16"/>
        </w:rPr>
        <w:t>,</w:t>
      </w:r>
      <w:r w:rsidRPr="00885592">
        <w:rPr>
          <w:rFonts w:ascii="Courier New" w:hAnsi="Courier New" w:cs="Courier New"/>
          <w:sz w:val="16"/>
          <w:szCs w:val="16"/>
        </w:rPr>
        <w:t xml:space="preserve"> Pliebr's sixth satellite a small airless world in the Zhdant system (orbit 6).</w:t>
      </w:r>
    </w:p>
    <w:p w14:paraId="3D8E3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8478D" w14:textId="62AE9E7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epkoatla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83276">
        <w:rPr>
          <w:rFonts w:ascii="ZhoGlyph" w:hAnsi="ZhoGlyph" w:cs="Courier New"/>
          <w:sz w:val="16"/>
          <w:szCs w:val="16"/>
        </w:rPr>
        <w:t>EPKOA</w:t>
      </w:r>
      <w:r w:rsidR="00C83276">
        <w:rPr>
          <w:rFonts w:ascii="ZhoGlyph" w:hAnsi="ZhoGlyph" w:cs="Courier New"/>
          <w:sz w:val="16"/>
          <w:szCs w:val="16"/>
        </w:rPr>
        <w:t>Ṫ</w:t>
      </w:r>
      <w:r w:rsidRPr="00C83276">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famous</w:t>
      </w:r>
    </w:p>
    <w:p w14:paraId="6002263A" w14:textId="4D816798" w:rsidR="00740B81"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701AF7" w14:textId="2E834348" w:rsidR="00740B81" w:rsidRPr="00885592" w:rsidRDefault="00740B8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B81">
        <w:rPr>
          <w:rFonts w:ascii="Courier New" w:hAnsi="Courier New" w:cs="Courier New"/>
          <w:b/>
          <w:bCs/>
          <w:sz w:val="16"/>
          <w:szCs w:val="16"/>
        </w:rPr>
        <w:t>erdrie’</w:t>
      </w:r>
      <w:r>
        <w:rPr>
          <w:rFonts w:ascii="Courier New" w:hAnsi="Courier New" w:cs="Courier New"/>
          <w:sz w:val="16"/>
          <w:szCs w:val="16"/>
        </w:rPr>
        <w:t xml:space="preserve">, verb, </w:t>
      </w:r>
      <w:r>
        <w:rPr>
          <w:rFonts w:ascii="ZhoGlyph" w:hAnsi="ZhoGlyph" w:cs="Courier New"/>
          <w:sz w:val="16"/>
          <w:szCs w:val="16"/>
        </w:rPr>
        <w:t>ERḌ</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control</w:t>
      </w:r>
    </w:p>
    <w:p w14:paraId="79AD9C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5E8D01" w14:textId="7B0C63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83276">
        <w:rPr>
          <w:rFonts w:ascii="Courier New" w:hAnsi="Courier New" w:cs="Courier New"/>
          <w:b/>
          <w:bCs/>
          <w:sz w:val="16"/>
          <w:szCs w:val="16"/>
        </w:rPr>
        <w:t>Erdriad</w:t>
      </w:r>
      <w:r w:rsidRPr="00885592">
        <w:rPr>
          <w:rFonts w:ascii="Courier New" w:hAnsi="Courier New" w:cs="Courier New"/>
          <w:sz w:val="16"/>
          <w:szCs w:val="16"/>
        </w:rPr>
        <w:t xml:space="preserve"> </w:t>
      </w:r>
      <w:r w:rsidRPr="00C83276">
        <w:rPr>
          <w:rFonts w:ascii="Courier New" w:hAnsi="Courier New" w:cs="Courier New"/>
          <w:b/>
          <w:bCs/>
          <w:sz w:val="16"/>
          <w:szCs w:val="16"/>
        </w:rPr>
        <w:t>Erdriap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83276">
        <w:rPr>
          <w:rFonts w:ascii="ZhoGlyph" w:hAnsi="ZhoGlyph" w:cs="Courier New"/>
          <w:sz w:val="16"/>
          <w:szCs w:val="16"/>
        </w:rPr>
        <w:t>ER</w:t>
      </w:r>
      <w:r w:rsidR="00C83276">
        <w:rPr>
          <w:rFonts w:ascii="ZhoGlyph" w:hAnsi="ZhoGlyph" w:cs="Courier New"/>
          <w:sz w:val="16"/>
          <w:szCs w:val="16"/>
        </w:rPr>
        <w:t>ḌĨ</w:t>
      </w:r>
      <w:r w:rsidRPr="00C83276">
        <w:rPr>
          <w:rFonts w:ascii="ZhoGlyph" w:hAnsi="ZhoGlyph" w:cs="Courier New"/>
          <w:sz w:val="16"/>
          <w:szCs w:val="16"/>
        </w:rPr>
        <w:t>D ER</w:t>
      </w:r>
      <w:r w:rsidR="00C83276">
        <w:rPr>
          <w:rFonts w:ascii="ZhoGlyph" w:hAnsi="ZhoGlyph" w:cs="Courier New"/>
          <w:sz w:val="16"/>
          <w:szCs w:val="16"/>
        </w:rPr>
        <w:t>ḌĨ</w:t>
      </w:r>
      <w:r w:rsidRPr="00C83276">
        <w:rPr>
          <w:rFonts w:ascii="ZhoGlyph" w:hAnsi="ZhoGlyph" w:cs="Courier New"/>
          <w:sz w:val="16"/>
          <w:szCs w:val="16"/>
        </w:rPr>
        <w:t>P</w:t>
      </w:r>
      <w:r w:rsidR="00885592">
        <w:rPr>
          <w:rFonts w:ascii="Courier New" w:hAnsi="Courier New" w:cs="Courier New"/>
          <w:sz w:val="16"/>
          <w:szCs w:val="16"/>
        </w:rPr>
        <w:t>,</w:t>
      </w:r>
      <w:r w:rsidRPr="00885592">
        <w:rPr>
          <w:rFonts w:ascii="Courier New" w:hAnsi="Courier New" w:cs="Courier New"/>
          <w:sz w:val="16"/>
          <w:szCs w:val="16"/>
        </w:rPr>
        <w:t xml:space="preserve"> 'controller of controllers'. The Ancient artefact that controls the settings of the Erdriap Chensh.</w:t>
      </w:r>
    </w:p>
    <w:p w14:paraId="0A5421F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A839A7" w14:textId="1D7A32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Erdriap</w:t>
      </w:r>
      <w:r w:rsidRPr="00885592">
        <w:rPr>
          <w:rFonts w:ascii="Courier New" w:hAnsi="Courier New" w:cs="Courier New"/>
          <w:sz w:val="16"/>
          <w:szCs w:val="16"/>
        </w:rPr>
        <w:t xml:space="preserve"> </w:t>
      </w:r>
      <w:r w:rsidRPr="00BD416D">
        <w:rPr>
          <w:rFonts w:ascii="Courier New" w:hAnsi="Courier New" w:cs="Courier New"/>
          <w:b/>
          <w:bCs/>
          <w:sz w:val="16"/>
          <w:szCs w:val="16"/>
        </w:rPr>
        <w:t>Chensh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ERḌĨP ĈEN</w:t>
      </w:r>
      <w:r w:rsidR="00BD416D">
        <w:rPr>
          <w:rFonts w:ascii="ZhoGlyph" w:hAnsi="ZhoGlyph" w:cs="Courier New" w:hint="eastAsia"/>
          <w:sz w:val="16"/>
          <w:szCs w:val="16"/>
        </w:rPr>
        <w:t>Ś</w:t>
      </w:r>
      <w:r w:rsidR="00885592">
        <w:rPr>
          <w:rFonts w:ascii="Courier New" w:hAnsi="Courier New" w:cs="Courier New"/>
          <w:sz w:val="16"/>
          <w:szCs w:val="16"/>
        </w:rPr>
        <w:t>,</w:t>
      </w:r>
      <w:r w:rsidR="00C83276">
        <w:rPr>
          <w:rFonts w:ascii="Courier New" w:hAnsi="Courier New" w:cs="Courier New"/>
          <w:sz w:val="16"/>
          <w:szCs w:val="16"/>
        </w:rPr>
        <w:t xml:space="preserve"> </w:t>
      </w:r>
      <w:r w:rsidRPr="00885592">
        <w:rPr>
          <w:rFonts w:ascii="Courier New" w:hAnsi="Courier New" w:cs="Courier New"/>
          <w:sz w:val="16"/>
          <w:szCs w:val="16"/>
        </w:rPr>
        <w:t>'controller of wills'. The Ancient artefact that devastated the central subsectors of Zdiedeiant sector in the ƒ??5200s.</w:t>
      </w:r>
    </w:p>
    <w:p w14:paraId="48B8A0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5DAC1" w14:textId="635944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ESE</w:t>
      </w:r>
      <w:r w:rsidR="00885592">
        <w:rPr>
          <w:rFonts w:ascii="Courier New" w:hAnsi="Courier New" w:cs="Courier New"/>
          <w:sz w:val="16"/>
          <w:szCs w:val="16"/>
        </w:rPr>
        <w:t xml:space="preserve">, </w:t>
      </w:r>
      <w:r w:rsidRPr="00885592">
        <w:rPr>
          <w:rFonts w:ascii="Courier New" w:hAnsi="Courier New" w:cs="Courier New"/>
          <w:sz w:val="16"/>
          <w:szCs w:val="16"/>
        </w:rPr>
        <w:t>Ramp</w:t>
      </w:r>
    </w:p>
    <w:p w14:paraId="0BD621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DA153A" w14:textId="18E30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396D0E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AEE67" w14:textId="735E1E2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etliyez</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sz w:val="16"/>
          <w:szCs w:val="16"/>
        </w:rPr>
        <w:t>Ṫ</w:t>
      </w:r>
      <w:r w:rsidRPr="00BD416D">
        <w:rPr>
          <w:rFonts w:ascii="ZhoGlyph" w:hAnsi="ZhoGlyph" w:cs="Courier New"/>
          <w:sz w:val="16"/>
          <w:szCs w:val="16"/>
        </w:rPr>
        <w:t>IYEZ</w:t>
      </w:r>
      <w:r w:rsidR="00885592">
        <w:rPr>
          <w:rFonts w:ascii="Courier New" w:hAnsi="Courier New" w:cs="Courier New"/>
          <w:sz w:val="16"/>
          <w:szCs w:val="16"/>
        </w:rPr>
        <w:t xml:space="preserve">, </w:t>
      </w:r>
      <w:r w:rsidRPr="00885592">
        <w:rPr>
          <w:rFonts w:ascii="Courier New" w:hAnsi="Courier New" w:cs="Courier New"/>
          <w:sz w:val="16"/>
          <w:szCs w:val="16"/>
        </w:rPr>
        <w:t>heavier</w:t>
      </w:r>
    </w:p>
    <w:p w14:paraId="2F28A9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85F0F" w14:textId="0776E5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Evad</w:t>
      </w:r>
      <w:r w:rsidR="00BD416D">
        <w:rPr>
          <w:rFonts w:ascii="Courier New" w:hAnsi="Courier New" w:cs="Courier New"/>
          <w:b/>
          <w:bCs/>
          <w:sz w:val="16"/>
          <w:szCs w:val="16"/>
        </w:rPr>
        <w:t>o</w:t>
      </w:r>
      <w:r w:rsidRPr="00BD416D">
        <w:rPr>
          <w:rFonts w:ascii="Courier New" w:hAnsi="Courier New" w:cs="Courier New"/>
          <w:b/>
          <w:bCs/>
          <w:sz w:val="16"/>
          <w:szCs w:val="16"/>
        </w:rPr>
        <w:t>trats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EVAD</w:t>
      </w:r>
      <w:r w:rsidR="00BD416D">
        <w:rPr>
          <w:rFonts w:ascii="ZhoGlyph" w:hAnsi="ZhoGlyph" w:cs="Courier New"/>
          <w:sz w:val="16"/>
          <w:szCs w:val="16"/>
        </w:rPr>
        <w:t>OṬ</w:t>
      </w:r>
      <w:r w:rsidRPr="00BD416D">
        <w:rPr>
          <w:rFonts w:ascii="ZhoGlyph" w:hAnsi="ZhoGlyph" w:cs="Courier New"/>
          <w:sz w:val="16"/>
          <w:szCs w:val="16"/>
        </w:rPr>
        <w:t>A</w:t>
      </w:r>
      <w:r w:rsidR="00BD416D">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Unofficial term for the Chirpers found on Evaduts Brem (1909 Ziafrplians).</w:t>
      </w:r>
    </w:p>
    <w:p w14:paraId="7E9398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417BAA" w14:textId="14379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ezhie'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D416D">
        <w:rPr>
          <w:rFonts w:ascii="ZhoGlyph" w:hAnsi="ZhoGlyph" w:cs="Courier New"/>
          <w:sz w:val="16"/>
          <w:szCs w:val="16"/>
        </w:rPr>
        <w:t>E</w:t>
      </w:r>
      <w:r w:rsidR="00BD416D">
        <w:rPr>
          <w:rFonts w:ascii="ZhoGlyph" w:hAnsi="ZhoGlyph" w:cs="Courier New" w:hint="eastAsia"/>
          <w:sz w:val="16"/>
          <w:szCs w:val="16"/>
        </w:rPr>
        <w:t>ŹĪ</w:t>
      </w:r>
      <w:r w:rsidRPr="00BD416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visit</w:t>
      </w:r>
    </w:p>
    <w:p w14:paraId="0AE33A34" w14:textId="5A71FBF8" w:rsidR="00AD6C1E" w:rsidRPr="00AD6C1E" w:rsidRDefault="00CB509D" w:rsidP="00AD6C1E">
      <w:pPr>
        <w:pStyle w:val="Heading1"/>
        <w:jc w:val="center"/>
        <w:rPr>
          <w:rFonts w:ascii="ZhoGlyph" w:hAnsi="ZhoGlyph"/>
        </w:rPr>
      </w:pPr>
      <w:r>
        <w:rPr>
          <w:rFonts w:ascii="ZhoGlyph" w:hAnsi="ZhoGlyph"/>
        </w:rPr>
        <w:br w:type="page"/>
      </w:r>
      <w:bookmarkStart w:id="14" w:name="_Toc110928982"/>
      <w:r w:rsidR="00AD6C1E">
        <w:rPr>
          <w:rFonts w:ascii="ZhoGlyph" w:hAnsi="ZhoGlyph"/>
        </w:rPr>
        <w:lastRenderedPageBreak/>
        <w:t>F</w:t>
      </w:r>
      <w:bookmarkEnd w:id="14"/>
    </w:p>
    <w:p w14:paraId="0F30A6B2" w14:textId="77777777" w:rsidR="00AD6C1E" w:rsidRDefault="00AD6C1E"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4C4BDD7" w14:textId="4A3C87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D416D">
        <w:rPr>
          <w:rFonts w:ascii="ZhoGlyph" w:hAnsi="ZhoGlyph" w:cs="Courier New"/>
          <w:sz w:val="16"/>
          <w:szCs w:val="16"/>
        </w:rPr>
        <w:t>FAE</w:t>
      </w:r>
      <w:r w:rsidR="00885592">
        <w:rPr>
          <w:rFonts w:ascii="Courier New" w:hAnsi="Courier New" w:cs="Courier New"/>
          <w:sz w:val="16"/>
          <w:szCs w:val="16"/>
        </w:rPr>
        <w:t xml:space="preserve">, </w:t>
      </w:r>
      <w:r w:rsidRPr="00885592">
        <w:rPr>
          <w:rFonts w:ascii="Courier New" w:hAnsi="Courier New" w:cs="Courier New"/>
          <w:sz w:val="16"/>
          <w:szCs w:val="16"/>
        </w:rPr>
        <w:t>name (of a person)</w:t>
      </w:r>
    </w:p>
    <w:p w14:paraId="7AB3B19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B057C0" w14:textId="54EB286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fanzhkenzh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FAN</w:t>
      </w:r>
      <w:r w:rsidR="00BD416D">
        <w:rPr>
          <w:rFonts w:ascii="ZhoGlyph" w:hAnsi="ZhoGlyph" w:cs="Courier New" w:hint="eastAsia"/>
          <w:sz w:val="16"/>
          <w:szCs w:val="16"/>
        </w:rPr>
        <w:t>Ź</w:t>
      </w:r>
      <w:r w:rsidR="00BD416D">
        <w:rPr>
          <w:rFonts w:ascii="ZhoGlyph" w:hAnsi="ZhoGlyph" w:cs="Courier New"/>
          <w:sz w:val="16"/>
          <w:szCs w:val="16"/>
        </w:rPr>
        <w:t>KEN</w:t>
      </w:r>
      <w:r w:rsidR="00BD416D">
        <w:rPr>
          <w:rFonts w:ascii="ZhoGlyph" w:hAnsi="ZhoGlyph" w:cs="Courier New" w:hint="eastAsia"/>
          <w:sz w:val="16"/>
          <w:szCs w:val="16"/>
        </w:rPr>
        <w:t>Ź</w:t>
      </w:r>
      <w:r w:rsidR="00885592">
        <w:rPr>
          <w:rFonts w:ascii="Courier New" w:hAnsi="Courier New" w:cs="Courier New"/>
          <w:sz w:val="16"/>
          <w:szCs w:val="16"/>
        </w:rPr>
        <w:t xml:space="preserve">, </w:t>
      </w:r>
      <w:r w:rsidR="00BD416D" w:rsidRPr="00885592">
        <w:rPr>
          <w:rFonts w:ascii="Courier New" w:hAnsi="Courier New" w:cs="Courier New"/>
          <w:sz w:val="16"/>
          <w:szCs w:val="16"/>
        </w:rPr>
        <w:t>drainpipe</w:t>
      </w:r>
      <w:r w:rsidR="00885592">
        <w:rPr>
          <w:rFonts w:ascii="Courier New" w:hAnsi="Courier New" w:cs="Courier New"/>
          <w:sz w:val="16"/>
          <w:szCs w:val="16"/>
        </w:rPr>
        <w:t xml:space="preserve"> </w:t>
      </w:r>
    </w:p>
    <w:p w14:paraId="3A234A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F2A8D9" w14:textId="1B7D25C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fenjrivchiavr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D416D">
        <w:rPr>
          <w:rFonts w:ascii="ZhoGlyph" w:hAnsi="ZhoGlyph" w:cs="Courier New"/>
          <w:sz w:val="16"/>
          <w:szCs w:val="16"/>
        </w:rPr>
        <w:t>FENJRIVĈĨṼ</w:t>
      </w:r>
      <w:r w:rsidR="00885592">
        <w:rPr>
          <w:rFonts w:ascii="Courier New" w:hAnsi="Courier New" w:cs="Courier New"/>
          <w:sz w:val="16"/>
          <w:szCs w:val="16"/>
        </w:rPr>
        <w:t xml:space="preserve">, </w:t>
      </w:r>
      <w:r w:rsidRPr="00885592">
        <w:rPr>
          <w:rFonts w:ascii="Courier New" w:hAnsi="Courier New" w:cs="Courier New"/>
          <w:sz w:val="16"/>
          <w:szCs w:val="16"/>
        </w:rPr>
        <w:t>drawers; dresser</w:t>
      </w:r>
    </w:p>
    <w:p w14:paraId="56448D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E36405" w14:textId="19B4C4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670CC">
        <w:rPr>
          <w:rFonts w:ascii="ZhoGlyph" w:hAnsi="ZhoGlyph" w:cs="Courier New"/>
          <w:sz w:val="16"/>
          <w:szCs w:val="16"/>
        </w:rPr>
        <w:t>FENRE'</w:t>
      </w:r>
      <w:r w:rsidR="00885592">
        <w:rPr>
          <w:rFonts w:ascii="Courier New" w:hAnsi="Courier New" w:cs="Courier New"/>
          <w:sz w:val="16"/>
          <w:szCs w:val="16"/>
        </w:rPr>
        <w:t xml:space="preserve">, </w:t>
      </w:r>
      <w:r w:rsidRPr="00885592">
        <w:rPr>
          <w:rFonts w:ascii="Courier New" w:hAnsi="Courier New" w:cs="Courier New"/>
          <w:sz w:val="16"/>
          <w:szCs w:val="16"/>
        </w:rPr>
        <w:t>to bring</w:t>
      </w:r>
    </w:p>
    <w:p w14:paraId="1480CDD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46EAB" w14:textId="1CA0B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w:t>
      </w:r>
      <w:r w:rsidR="00885592">
        <w:rPr>
          <w:rFonts w:ascii="Courier New" w:hAnsi="Courier New" w:cs="Courier New"/>
          <w:sz w:val="16"/>
          <w:szCs w:val="16"/>
        </w:rPr>
        <w:t xml:space="preserve">, </w:t>
      </w:r>
      <w:r w:rsidR="00BD416D">
        <w:rPr>
          <w:rFonts w:ascii="Courier New" w:hAnsi="Courier New" w:cs="Courier New"/>
          <w:sz w:val="16"/>
          <w:szCs w:val="16"/>
        </w:rPr>
        <w:t>adj</w:t>
      </w:r>
      <w:r w:rsidR="00885592">
        <w:rPr>
          <w:rFonts w:ascii="Courier New" w:hAnsi="Courier New" w:cs="Courier New"/>
          <w:sz w:val="16"/>
          <w:szCs w:val="16"/>
        </w:rPr>
        <w:t xml:space="preserve">, </w:t>
      </w:r>
      <w:r w:rsidRPr="00D670CC">
        <w:rPr>
          <w:rFonts w:ascii="ZhoGlyph" w:hAnsi="ZhoGlyph" w:cs="Courier New"/>
          <w:sz w:val="16"/>
          <w:szCs w:val="16"/>
        </w:rPr>
        <w:t>FEV</w:t>
      </w:r>
      <w:r w:rsidR="00885592">
        <w:rPr>
          <w:rFonts w:ascii="Courier New" w:hAnsi="Courier New" w:cs="Courier New"/>
          <w:sz w:val="16"/>
          <w:szCs w:val="16"/>
        </w:rPr>
        <w:t xml:space="preserve">, </w:t>
      </w:r>
      <w:r w:rsidRPr="00885592">
        <w:rPr>
          <w:rFonts w:ascii="Courier New" w:hAnsi="Courier New" w:cs="Courier New"/>
          <w:sz w:val="16"/>
          <w:szCs w:val="16"/>
        </w:rPr>
        <w:t>west</w:t>
      </w:r>
    </w:p>
    <w:p w14:paraId="23F6624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23F9B5" w14:textId="2B204F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70CC">
        <w:rPr>
          <w:rFonts w:ascii="ZhoGlyph" w:hAnsi="ZhoGlyph" w:cs="Courier New"/>
          <w:sz w:val="16"/>
          <w:szCs w:val="16"/>
        </w:rPr>
        <w:t>FEṼ</w:t>
      </w:r>
      <w:r w:rsidR="00885592">
        <w:rPr>
          <w:rFonts w:ascii="Courier New" w:hAnsi="Courier New" w:cs="Courier New"/>
          <w:sz w:val="16"/>
          <w:szCs w:val="16"/>
        </w:rPr>
        <w:t xml:space="preserve">, </w:t>
      </w:r>
      <w:r w:rsidRPr="00885592">
        <w:rPr>
          <w:rFonts w:ascii="Courier New" w:hAnsi="Courier New" w:cs="Courier New"/>
          <w:sz w:val="16"/>
          <w:szCs w:val="16"/>
        </w:rPr>
        <w:t>left</w:t>
      </w:r>
    </w:p>
    <w:p w14:paraId="052F61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AA464D" w14:textId="428D45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book</w:t>
      </w:r>
    </w:p>
    <w:p w14:paraId="7057BC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46FDE" w14:textId="5EE150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'the book of morality' the 'holy book' which governs the Tavrziansh philosophy.</w:t>
      </w:r>
    </w:p>
    <w:p w14:paraId="20D47B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82899B" w14:textId="498D876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TAṼEḊ</w:t>
      </w:r>
      <w:r w:rsidR="00885592">
        <w:rPr>
          <w:rFonts w:ascii="Courier New" w:hAnsi="Courier New" w:cs="Courier New"/>
          <w:sz w:val="16"/>
          <w:szCs w:val="16"/>
        </w:rPr>
        <w:t>,</w:t>
      </w:r>
      <w:r w:rsidRPr="00885592">
        <w:rPr>
          <w:rFonts w:ascii="Courier New" w:hAnsi="Courier New" w:cs="Courier New"/>
          <w:sz w:val="16"/>
          <w:szCs w:val="16"/>
        </w:rPr>
        <w:t xml:space="preserve"> 'guardians of the book' the small academic and secular organisation which governs the content of the Fevranzhtavr.</w:t>
      </w:r>
    </w:p>
    <w:p w14:paraId="55901E88" w14:textId="55D47302" w:rsidR="00614EEE"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4D0A30" w14:textId="51911ABE" w:rsidR="00614EEE" w:rsidRPr="00885592" w:rsidRDefault="00614EE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14EEE">
        <w:rPr>
          <w:rFonts w:ascii="Courier New" w:hAnsi="Courier New" w:cs="Courier New"/>
          <w:b/>
          <w:bCs/>
          <w:sz w:val="16"/>
          <w:szCs w:val="16"/>
        </w:rPr>
        <w:t>fevranzhtlotanatl</w:t>
      </w:r>
      <w:r>
        <w:rPr>
          <w:rFonts w:ascii="Courier New" w:hAnsi="Courier New" w:cs="Courier New"/>
          <w:sz w:val="16"/>
          <w:szCs w:val="16"/>
        </w:rPr>
        <w:t>, noun</w:t>
      </w:r>
      <w:proofErr w:type="gramStart"/>
      <w:r>
        <w:rPr>
          <w:rFonts w:ascii="Courier New" w:hAnsi="Courier New" w:cs="Courier New"/>
          <w:sz w:val="16"/>
          <w:szCs w:val="16"/>
        </w:rPr>
        <w:t>, ,</w:t>
      </w:r>
      <w:proofErr w:type="gramEnd"/>
      <w:r>
        <w:rPr>
          <w:rFonts w:ascii="Courier New" w:hAnsi="Courier New" w:cs="Courier New"/>
          <w:sz w:val="16"/>
          <w:szCs w:val="16"/>
        </w:rPr>
        <w:t xml:space="preserve"> a dictionary (book of words)</w:t>
      </w:r>
    </w:p>
    <w:p w14:paraId="34E5C2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729EE2" w14:textId="28473CF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Fevranzhvlastavr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D670CC">
        <w:rPr>
          <w:rFonts w:ascii="Courier New" w:hAnsi="Courier New" w:cs="Courier New"/>
          <w:sz w:val="16"/>
          <w:szCs w:val="16"/>
        </w:rPr>
        <w:t xml:space="preserve"> </w:t>
      </w:r>
      <w:r w:rsidR="00D670CC">
        <w:rPr>
          <w:rFonts w:ascii="ZhoGlyph" w:hAnsi="ZhoGlyph" w:cs="Courier New"/>
          <w:sz w:val="16"/>
          <w:szCs w:val="16"/>
        </w:rPr>
        <w:t>FEṼAN</w:t>
      </w:r>
      <w:r w:rsidR="00D670CC">
        <w:rPr>
          <w:rFonts w:ascii="ZhoGlyph" w:hAnsi="ZhoGlyph" w:cs="Courier New" w:hint="eastAsia"/>
          <w:sz w:val="16"/>
          <w:szCs w:val="16"/>
        </w:rPr>
        <w:t>Ź</w:t>
      </w:r>
      <w:r w:rsidR="00D670CC">
        <w:rPr>
          <w:rFonts w:ascii="ZhoGlyph" w:hAnsi="ZhoGlyph" w:cs="Courier New"/>
          <w:sz w:val="16"/>
          <w:szCs w:val="16"/>
        </w:rPr>
        <w:t>ṾASTAṼ</w:t>
      </w:r>
      <w:r w:rsidR="00885592">
        <w:rPr>
          <w:rFonts w:ascii="Courier New" w:hAnsi="Courier New" w:cs="Courier New"/>
          <w:sz w:val="16"/>
          <w:szCs w:val="16"/>
        </w:rPr>
        <w:t>,</w:t>
      </w:r>
      <w:r w:rsidRPr="00885592">
        <w:rPr>
          <w:rFonts w:ascii="Courier New" w:hAnsi="Courier New" w:cs="Courier New"/>
          <w:sz w:val="16"/>
          <w:szCs w:val="16"/>
        </w:rPr>
        <w:t xml:space="preserve"> 'the book of superior morality'. Revised version of the Fevranzhtavr used by the religious dictatorship on Batlpat (1326 Ziafrplians).</w:t>
      </w:r>
    </w:p>
    <w:p w14:paraId="614640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191D1E" w14:textId="4CBB92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Fienzhatshtiavl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70CC">
        <w:rPr>
          <w:rFonts w:ascii="ZhoGlyph" w:hAnsi="ZhoGlyph" w:cs="Courier New"/>
          <w:sz w:val="16"/>
          <w:szCs w:val="16"/>
        </w:rPr>
        <w:t>F</w:t>
      </w:r>
      <w:r w:rsidR="00D670CC">
        <w:rPr>
          <w:rFonts w:ascii="ZhoGlyph" w:hAnsi="ZhoGlyph" w:cs="Courier New" w:hint="eastAsia"/>
          <w:sz w:val="16"/>
          <w:szCs w:val="16"/>
        </w:rPr>
        <w:t>Ī</w:t>
      </w:r>
      <w:r w:rsidR="00D670CC">
        <w:rPr>
          <w:rFonts w:ascii="ZhoGlyph" w:hAnsi="ZhoGlyph" w:cs="Courier New"/>
          <w:sz w:val="16"/>
          <w:szCs w:val="16"/>
        </w:rPr>
        <w:t>N</w:t>
      </w:r>
      <w:r w:rsidR="00D670CC">
        <w:rPr>
          <w:rFonts w:ascii="ZhoGlyph" w:hAnsi="ZhoGlyph" w:cs="Courier New" w:hint="eastAsia"/>
          <w:sz w:val="16"/>
          <w:szCs w:val="16"/>
        </w:rPr>
        <w:t>Ź</w:t>
      </w:r>
      <w:r w:rsidR="00D670CC">
        <w:rPr>
          <w:rFonts w:ascii="ZhoGlyph" w:hAnsi="ZhoGlyph" w:cs="Courier New"/>
          <w:sz w:val="16"/>
          <w:szCs w:val="16"/>
        </w:rPr>
        <w:t>AT</w:t>
      </w:r>
      <w:r w:rsidR="00D670CC">
        <w:rPr>
          <w:rFonts w:ascii="ZhoGlyph" w:hAnsi="ZhoGlyph" w:cs="Courier New" w:hint="eastAsia"/>
          <w:sz w:val="16"/>
          <w:szCs w:val="16"/>
        </w:rPr>
        <w:t>Ś</w:t>
      </w:r>
      <w:r w:rsidR="00D670CC">
        <w:rPr>
          <w:rFonts w:ascii="ZhoGlyph" w:hAnsi="ZhoGlyph" w:cs="Courier New"/>
          <w:sz w:val="16"/>
          <w:szCs w:val="16"/>
        </w:rPr>
        <w:t>TĨṾ</w:t>
      </w:r>
      <w:r w:rsidR="00885592">
        <w:rPr>
          <w:rFonts w:ascii="Courier New" w:hAnsi="Courier New" w:cs="Courier New"/>
          <w:sz w:val="16"/>
          <w:szCs w:val="16"/>
        </w:rPr>
        <w:t>,</w:t>
      </w:r>
      <w:r w:rsidRPr="00885592">
        <w:rPr>
          <w:rFonts w:ascii="Courier New" w:hAnsi="Courier New" w:cs="Courier New"/>
          <w:sz w:val="16"/>
          <w:szCs w:val="16"/>
        </w:rPr>
        <w:t xml:space="preserve"> 'yonder chilling thought'. Phenomenon discovered by the Seventh Core Expedition.</w:t>
      </w:r>
    </w:p>
    <w:p w14:paraId="617F04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CE45F8" w14:textId="411E02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fierochia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F</w:t>
      </w:r>
      <w:r w:rsidR="00AC5E72">
        <w:rPr>
          <w:rFonts w:ascii="ZhoGlyph" w:hAnsi="ZhoGlyph" w:cs="Courier New" w:hint="eastAsia"/>
          <w:sz w:val="16"/>
          <w:szCs w:val="16"/>
        </w:rPr>
        <w:t>Ī</w:t>
      </w:r>
      <w:r w:rsidR="00AC5E72">
        <w:rPr>
          <w:rFonts w:ascii="ZhoGlyph" w:hAnsi="ZhoGlyph" w:cs="Courier New"/>
          <w:sz w:val="16"/>
          <w:szCs w:val="16"/>
        </w:rPr>
        <w:t>ROĈĨ</w:t>
      </w:r>
      <w:r w:rsidR="00885592">
        <w:rPr>
          <w:rFonts w:ascii="Courier New" w:hAnsi="Courier New" w:cs="Courier New"/>
          <w:sz w:val="16"/>
          <w:szCs w:val="16"/>
        </w:rPr>
        <w:t xml:space="preserve">, </w:t>
      </w:r>
      <w:r w:rsidRPr="00885592">
        <w:rPr>
          <w:rFonts w:ascii="Courier New" w:hAnsi="Courier New" w:cs="Courier New"/>
          <w:sz w:val="16"/>
          <w:szCs w:val="16"/>
        </w:rPr>
        <w:t>ugly; unattractive</w:t>
      </w:r>
    </w:p>
    <w:p w14:paraId="645F2F15" w14:textId="6FC54FF6"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093DB"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w:t>
      </w:r>
      <w:r>
        <w:rPr>
          <w:rFonts w:ascii="Courier New" w:hAnsi="Courier New" w:cs="Courier New"/>
          <w:sz w:val="16"/>
          <w:szCs w:val="16"/>
        </w:rPr>
        <w:t>, pirate. A loan word from the Vargr word “Kforuzheng”, loosely translated as “corsair”.</w:t>
      </w:r>
    </w:p>
    <w:p w14:paraId="3FC51FE3" w14:textId="77777777"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8650D74"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Pr>
          <w:rFonts w:ascii="Courier New" w:hAnsi="Courier New" w:cs="Courier New"/>
          <w:b/>
          <w:bCs/>
          <w:sz w:val="16"/>
          <w:szCs w:val="16"/>
        </w:rPr>
        <w:t>E</w:t>
      </w:r>
      <w:r w:rsidRPr="00794E2A">
        <w:rPr>
          <w:rFonts w:ascii="Courier New" w:hAnsi="Courier New" w:cs="Courier New"/>
          <w:b/>
          <w:bCs/>
          <w:sz w:val="16"/>
          <w:szCs w:val="16"/>
        </w:rPr>
        <w:t>shtejie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E</w:t>
      </w:r>
      <w:r>
        <w:rPr>
          <w:rFonts w:ascii="ZhoGlyph" w:hAnsi="ZhoGlyph" w:cs="Courier New" w:hint="eastAsia"/>
          <w:sz w:val="16"/>
          <w:szCs w:val="16"/>
        </w:rPr>
        <w:t>Ś</w:t>
      </w:r>
      <w:r>
        <w:rPr>
          <w:rFonts w:ascii="ZhoGlyph" w:hAnsi="ZhoGlyph" w:cs="Courier New"/>
          <w:sz w:val="16"/>
          <w:szCs w:val="16"/>
        </w:rPr>
        <w:t>TEJ</w:t>
      </w:r>
      <w:r>
        <w:rPr>
          <w:rFonts w:ascii="ZhoGlyph" w:hAnsi="ZhoGlyph" w:cs="Courier New" w:hint="eastAsia"/>
          <w:sz w:val="16"/>
          <w:szCs w:val="16"/>
        </w:rPr>
        <w:t>Ī</w:t>
      </w:r>
      <w:r>
        <w:rPr>
          <w:rFonts w:ascii="Courier New" w:hAnsi="Courier New" w:cs="Courier New"/>
          <w:sz w:val="16"/>
          <w:szCs w:val="16"/>
        </w:rPr>
        <w:t xml:space="preserve">, </w:t>
      </w:r>
      <w:r w:rsidRPr="00885592">
        <w:rPr>
          <w:rFonts w:ascii="Courier New" w:hAnsi="Courier New" w:cs="Courier New"/>
          <w:sz w:val="16"/>
          <w:szCs w:val="16"/>
        </w:rPr>
        <w:t>Jolly Roger</w:t>
      </w:r>
    </w:p>
    <w:p w14:paraId="27C1C14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0AC1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Forzhan</w:t>
      </w:r>
      <w:r w:rsidRPr="00885592">
        <w:rPr>
          <w:rFonts w:ascii="Courier New" w:hAnsi="Courier New" w:cs="Courier New"/>
          <w:sz w:val="16"/>
          <w:szCs w:val="16"/>
        </w:rPr>
        <w:t xml:space="preserve"> </w:t>
      </w:r>
      <w:r w:rsidRPr="00794E2A">
        <w:rPr>
          <w:rFonts w:ascii="Courier New" w:hAnsi="Courier New" w:cs="Courier New"/>
          <w:b/>
          <w:bCs/>
          <w:sz w:val="16"/>
          <w:szCs w:val="16"/>
        </w:rPr>
        <w:t>vlezhdvevl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FOR</w:t>
      </w:r>
      <w:r>
        <w:rPr>
          <w:rFonts w:ascii="ZhoGlyph" w:hAnsi="ZhoGlyph" w:cs="Courier New" w:hint="eastAsia"/>
          <w:sz w:val="16"/>
          <w:szCs w:val="16"/>
        </w:rPr>
        <w:t>Ź</w:t>
      </w:r>
      <w:r>
        <w:rPr>
          <w:rFonts w:ascii="ZhoGlyph" w:hAnsi="ZhoGlyph" w:cs="Courier New"/>
          <w:sz w:val="16"/>
          <w:szCs w:val="16"/>
        </w:rPr>
        <w:t>AN ṾEŽVEṾ</w:t>
      </w:r>
      <w:r>
        <w:rPr>
          <w:rFonts w:ascii="Courier New" w:hAnsi="Courier New" w:cs="Courier New"/>
          <w:sz w:val="16"/>
          <w:szCs w:val="16"/>
        </w:rPr>
        <w:t xml:space="preserve">, </w:t>
      </w:r>
      <w:r w:rsidRPr="00885592">
        <w:rPr>
          <w:rFonts w:ascii="Courier New" w:hAnsi="Courier New" w:cs="Courier New"/>
          <w:sz w:val="16"/>
          <w:szCs w:val="16"/>
        </w:rPr>
        <w:t>Pirate starship</w:t>
      </w:r>
    </w:p>
    <w:p w14:paraId="7F9986AD" w14:textId="77777777" w:rsidR="00CB509D" w:rsidRPr="00885592"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EA57F" w14:textId="192F716F" w:rsidR="00CB509D" w:rsidRPr="00CB509D" w:rsidRDefault="00C56782" w:rsidP="00CB509D">
      <w:pPr>
        <w:pStyle w:val="Heading1"/>
        <w:jc w:val="center"/>
        <w:rPr>
          <w:rFonts w:ascii="ZhoGlyph" w:hAnsi="ZhoGlyph"/>
        </w:rPr>
      </w:pPr>
      <w:r>
        <w:rPr>
          <w:rFonts w:ascii="ZhoGlyph" w:hAnsi="ZhoGlyph"/>
        </w:rPr>
        <w:br w:type="page"/>
      </w:r>
      <w:bookmarkStart w:id="15" w:name="_Toc110928983"/>
      <w:r w:rsidR="00CB509D">
        <w:rPr>
          <w:rFonts w:ascii="ZhoGlyph" w:hAnsi="ZhoGlyph"/>
        </w:rPr>
        <w:lastRenderedPageBreak/>
        <w:t>Ḟ</w:t>
      </w:r>
      <w:bookmarkEnd w:id="15"/>
    </w:p>
    <w:p w14:paraId="2AD010F1"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29E195D" w14:textId="49DFD3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w:t>
      </w:r>
      <w:r w:rsidR="00885592">
        <w:rPr>
          <w:rFonts w:ascii="Courier New" w:hAnsi="Courier New" w:cs="Courier New"/>
          <w:sz w:val="16"/>
          <w:szCs w:val="16"/>
        </w:rPr>
        <w:t xml:space="preserve">, </w:t>
      </w:r>
      <w:r w:rsidR="00AC5E72">
        <w:rPr>
          <w:rFonts w:ascii="ZhoGlyph" w:hAnsi="ZhoGlyph" w:cs="Courier New"/>
          <w:sz w:val="16"/>
          <w:szCs w:val="16"/>
        </w:rPr>
        <w:t>ḞEL</w:t>
      </w:r>
      <w:r w:rsidR="00AC5E72">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affix meaing vile or depraved</w:t>
      </w:r>
    </w:p>
    <w:p w14:paraId="763FCB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69B30A" w14:textId="01EA81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C5E72">
        <w:rPr>
          <w:rFonts w:ascii="ZhoGlyph" w:hAnsi="ZhoGlyph" w:cs="Courier New"/>
          <w:sz w:val="16"/>
          <w:szCs w:val="16"/>
        </w:rPr>
        <w:t>ḞELA</w:t>
      </w:r>
      <w:r w:rsidR="00885592">
        <w:rPr>
          <w:rFonts w:ascii="Courier New" w:hAnsi="Courier New" w:cs="Courier New"/>
          <w:sz w:val="16"/>
          <w:szCs w:val="16"/>
        </w:rPr>
        <w:t xml:space="preserve">, </w:t>
      </w:r>
      <w:r w:rsidRPr="00885592">
        <w:rPr>
          <w:rFonts w:ascii="Courier New" w:hAnsi="Courier New" w:cs="Courier New"/>
          <w:sz w:val="16"/>
          <w:szCs w:val="16"/>
        </w:rPr>
        <w:t>bad</w:t>
      </w:r>
      <w:r w:rsidR="00885592">
        <w:rPr>
          <w:rFonts w:ascii="Courier New" w:hAnsi="Courier New" w:cs="Courier New"/>
          <w:sz w:val="16"/>
          <w:szCs w:val="16"/>
        </w:rPr>
        <w:t xml:space="preserve"> </w:t>
      </w:r>
    </w:p>
    <w:p w14:paraId="5A062A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FF07C" w14:textId="7EEE419F" w:rsidR="000A69A3"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D416D">
        <w:rPr>
          <w:rFonts w:ascii="Courier New" w:hAnsi="Courier New" w:cs="Courier New"/>
          <w:b/>
          <w:bCs/>
          <w:sz w:val="16"/>
          <w:szCs w:val="16"/>
        </w:rPr>
        <w:t>flietavrian</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5E72">
        <w:rPr>
          <w:rFonts w:ascii="ZhoGlyph" w:hAnsi="ZhoGlyph" w:cs="Courier New"/>
          <w:sz w:val="16"/>
          <w:szCs w:val="16"/>
        </w:rPr>
        <w:t>Ḟ</w:t>
      </w:r>
      <w:r w:rsidR="00AC5E72">
        <w:rPr>
          <w:rFonts w:ascii="ZhoGlyph" w:hAnsi="ZhoGlyph" w:cs="Courier New" w:hint="eastAsia"/>
          <w:sz w:val="16"/>
          <w:szCs w:val="16"/>
        </w:rPr>
        <w:t>Ī</w:t>
      </w:r>
      <w:r w:rsidR="00AC5E72">
        <w:rPr>
          <w:rFonts w:ascii="ZhoGlyph" w:hAnsi="ZhoGlyph" w:cs="Courier New"/>
          <w:sz w:val="16"/>
          <w:szCs w:val="16"/>
        </w:rPr>
        <w:t>TAṼĨN</w:t>
      </w:r>
      <w:r w:rsidR="00885592">
        <w:rPr>
          <w:rFonts w:ascii="Courier New" w:hAnsi="Courier New" w:cs="Courier New"/>
          <w:sz w:val="16"/>
          <w:szCs w:val="16"/>
        </w:rPr>
        <w:t>,</w:t>
      </w:r>
      <w:r w:rsidR="00AC5E72">
        <w:rPr>
          <w:rFonts w:ascii="Courier New" w:hAnsi="Courier New" w:cs="Courier New"/>
          <w:sz w:val="16"/>
          <w:szCs w:val="16"/>
        </w:rPr>
        <w:t xml:space="preserve"> </w:t>
      </w:r>
      <w:r w:rsidR="000A69A3" w:rsidRPr="00885592">
        <w:rPr>
          <w:rFonts w:ascii="Courier New" w:hAnsi="Courier New" w:cs="Courier New"/>
          <w:sz w:val="16"/>
          <w:szCs w:val="16"/>
        </w:rPr>
        <w:t>The goal of Tavrziansh union with Tavrian the universal energy field.</w:t>
      </w:r>
    </w:p>
    <w:p w14:paraId="47D9A362" w14:textId="4DCFE668" w:rsidR="000A69A3" w:rsidRPr="00CB509D" w:rsidRDefault="00C56782" w:rsidP="00CB509D">
      <w:pPr>
        <w:pStyle w:val="Heading1"/>
        <w:jc w:val="center"/>
        <w:rPr>
          <w:rFonts w:ascii="ZhoGlyph" w:hAnsi="ZhoGlyph"/>
        </w:rPr>
      </w:pPr>
      <w:r>
        <w:rPr>
          <w:rFonts w:ascii="ZhoGlyph" w:hAnsi="ZhoGlyph"/>
        </w:rPr>
        <w:br w:type="page"/>
      </w:r>
      <w:bookmarkStart w:id="16" w:name="_Toc110928984"/>
      <w:r w:rsidR="00CB509D">
        <w:rPr>
          <w:rFonts w:ascii="ZhoGlyph" w:hAnsi="ZhoGlyph"/>
        </w:rPr>
        <w:lastRenderedPageBreak/>
        <w:t>ḟ</w:t>
      </w:r>
      <w:bookmarkEnd w:id="16"/>
    </w:p>
    <w:p w14:paraId="7B7ED52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4BC46F8B" w14:textId="51271F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lay waste</w:t>
      </w:r>
    </w:p>
    <w:p w14:paraId="49F805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048A27" w14:textId="140047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Fronzhatlivr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ḟON</w:t>
      </w:r>
      <w:r w:rsidR="00794E2A">
        <w:rPr>
          <w:rFonts w:ascii="ZhoGlyph" w:hAnsi="ZhoGlyph" w:cs="Courier New" w:hint="eastAsia"/>
          <w:sz w:val="16"/>
          <w:szCs w:val="16"/>
        </w:rPr>
        <w:t>Ź</w:t>
      </w:r>
      <w:r w:rsidR="00794E2A">
        <w:rPr>
          <w:rFonts w:ascii="ZhoGlyph" w:hAnsi="ZhoGlyph" w:cs="Courier New"/>
          <w:sz w:val="16"/>
          <w:szCs w:val="16"/>
        </w:rPr>
        <w:t>AṪIṼ</w:t>
      </w:r>
      <w:r w:rsidR="00885592">
        <w:rPr>
          <w:rFonts w:ascii="Courier New" w:hAnsi="Courier New" w:cs="Courier New"/>
          <w:sz w:val="16"/>
          <w:szCs w:val="16"/>
        </w:rPr>
        <w:t xml:space="preserve">, </w:t>
      </w:r>
      <w:r w:rsidRPr="00885592">
        <w:rPr>
          <w:rFonts w:ascii="Courier New" w:hAnsi="Courier New" w:cs="Courier New"/>
          <w:sz w:val="16"/>
          <w:szCs w:val="16"/>
        </w:rPr>
        <w:t>'wasteland'. Refers to all territory coreward of the Consulate proper and includes the provinces of Obrefripl Chtierabl and Vlanchiets Qlom.</w:t>
      </w:r>
    </w:p>
    <w:p w14:paraId="0834E8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D53E71" w14:textId="2F97C8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ḟŘZ</w:t>
      </w:r>
      <w:r w:rsidR="00885592">
        <w:rPr>
          <w:rFonts w:ascii="Courier New" w:hAnsi="Courier New" w:cs="Courier New"/>
          <w:sz w:val="16"/>
          <w:szCs w:val="16"/>
        </w:rPr>
        <w:t xml:space="preserve">, </w:t>
      </w:r>
      <w:r w:rsidRPr="00885592">
        <w:rPr>
          <w:rFonts w:ascii="Courier New" w:hAnsi="Courier New" w:cs="Courier New"/>
          <w:sz w:val="16"/>
          <w:szCs w:val="16"/>
        </w:rPr>
        <w:t>cup</w:t>
      </w:r>
      <w:r w:rsidR="00885592">
        <w:rPr>
          <w:rFonts w:ascii="Courier New" w:hAnsi="Courier New" w:cs="Courier New"/>
          <w:sz w:val="16"/>
          <w:szCs w:val="16"/>
        </w:rPr>
        <w:t xml:space="preserve"> </w:t>
      </w:r>
    </w:p>
    <w:p w14:paraId="3FC97A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C0816" w14:textId="45114A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94E2A">
        <w:rPr>
          <w:rFonts w:ascii="Courier New" w:hAnsi="Courier New" w:cs="Courier New"/>
          <w:b/>
          <w:bCs/>
          <w:sz w:val="16"/>
          <w:szCs w:val="16"/>
        </w:rPr>
        <w:t>frrzokatli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94E2A">
        <w:rPr>
          <w:rFonts w:ascii="ZhoGlyph" w:hAnsi="ZhoGlyph" w:cs="Courier New"/>
          <w:sz w:val="16"/>
          <w:szCs w:val="16"/>
        </w:rPr>
        <w:t>ḟŘ</w:t>
      </w:r>
      <w:r w:rsidRPr="00794E2A">
        <w:rPr>
          <w:rFonts w:ascii="ZhoGlyph" w:hAnsi="ZhoGlyph" w:cs="Courier New"/>
          <w:sz w:val="16"/>
          <w:szCs w:val="16"/>
        </w:rPr>
        <w:t>ZOKA</w:t>
      </w:r>
      <w:r w:rsidR="00794E2A">
        <w:rPr>
          <w:rFonts w:ascii="ZhoGlyph" w:hAnsi="ZhoGlyph" w:cs="Courier New"/>
          <w:sz w:val="16"/>
          <w:szCs w:val="16"/>
        </w:rPr>
        <w:t>Ṫ</w:t>
      </w:r>
      <w:r w:rsidRPr="00794E2A">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bromeliad</w:t>
      </w:r>
    </w:p>
    <w:p w14:paraId="78AEF2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6B1D83" w14:textId="77777777" w:rsidR="00E570CC" w:rsidRPr="00CB509D" w:rsidRDefault="00C56782" w:rsidP="00E570CC">
      <w:pPr>
        <w:pStyle w:val="Heading1"/>
        <w:jc w:val="center"/>
        <w:rPr>
          <w:rFonts w:ascii="ZhoGlyph" w:hAnsi="ZhoGlyph"/>
        </w:rPr>
      </w:pPr>
      <w:r>
        <w:rPr>
          <w:rFonts w:ascii="ZhoGlyph" w:hAnsi="ZhoGlyph"/>
        </w:rPr>
        <w:br w:type="page"/>
      </w:r>
      <w:bookmarkStart w:id="17" w:name="_Toc110928986"/>
      <w:bookmarkStart w:id="18" w:name="_Toc110928985"/>
      <w:r w:rsidR="00E570CC">
        <w:rPr>
          <w:rFonts w:ascii="ZhoGlyph" w:hAnsi="ZhoGlyph"/>
        </w:rPr>
        <w:lastRenderedPageBreak/>
        <w:t>I</w:t>
      </w:r>
      <w:bookmarkEnd w:id="17"/>
    </w:p>
    <w:p w14:paraId="7957CC4F"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845D97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w:t>
      </w:r>
      <w:r w:rsidRPr="00885592">
        <w:rPr>
          <w:rFonts w:ascii="Courier New" w:hAnsi="Courier New" w:cs="Courier New"/>
          <w:sz w:val="16"/>
          <w:szCs w:val="16"/>
        </w:rPr>
        <w:t xml:space="preserve"> </w:t>
      </w:r>
      <w:r w:rsidRPr="008F18C6">
        <w:rPr>
          <w:rFonts w:ascii="Courier New" w:hAnsi="Courier New" w:cs="Courier New"/>
          <w:b/>
          <w:bCs/>
          <w:sz w:val="16"/>
          <w:szCs w:val="16"/>
        </w:rPr>
        <w:t>Ajklia</w:t>
      </w:r>
      <w:r w:rsidRPr="00885592">
        <w:rPr>
          <w:rFonts w:ascii="Courier New" w:hAnsi="Courier New" w:cs="Courier New"/>
          <w:sz w:val="16"/>
          <w:szCs w:val="16"/>
        </w:rPr>
        <w:t xml:space="preserve"> </w:t>
      </w:r>
      <w:r w:rsidRPr="008F18C6">
        <w:rPr>
          <w:rFonts w:ascii="Courier New" w:hAnsi="Courier New" w:cs="Courier New"/>
          <w:b/>
          <w:bCs/>
          <w:sz w:val="16"/>
          <w:szCs w:val="16"/>
        </w:rPr>
        <w:t>Driachobl</w:t>
      </w:r>
      <w:r>
        <w:rPr>
          <w:rFonts w:ascii="Courier New" w:hAnsi="Courier New" w:cs="Courier New"/>
          <w:sz w:val="16"/>
          <w:szCs w:val="16"/>
        </w:rPr>
        <w:t xml:space="preserve">, </w:t>
      </w:r>
      <w:r w:rsidRPr="00885592">
        <w:rPr>
          <w:rFonts w:ascii="Courier New" w:hAnsi="Courier New" w:cs="Courier New"/>
          <w:sz w:val="16"/>
          <w:szCs w:val="16"/>
        </w:rPr>
        <w:t>n</w:t>
      </w:r>
      <w:r>
        <w:rPr>
          <w:rFonts w:ascii="Courier New" w:hAnsi="Courier New" w:cs="Courier New"/>
          <w:sz w:val="16"/>
          <w:szCs w:val="16"/>
        </w:rPr>
        <w:t xml:space="preserve">oun, </w:t>
      </w:r>
      <w:r>
        <w:rPr>
          <w:rFonts w:ascii="ZhoGlyph" w:hAnsi="ZhoGlyph" w:cs="Courier New"/>
          <w:sz w:val="16"/>
          <w:szCs w:val="16"/>
        </w:rPr>
        <w:t>IḄ AJḰĨ ḌĨĈOḂ</w:t>
      </w:r>
      <w:r>
        <w:rPr>
          <w:rFonts w:ascii="Courier New" w:hAnsi="Courier New" w:cs="Courier New"/>
          <w:sz w:val="16"/>
          <w:szCs w:val="16"/>
        </w:rPr>
        <w:t xml:space="preserve">, </w:t>
      </w:r>
      <w:r w:rsidRPr="00885592">
        <w:rPr>
          <w:rFonts w:ascii="Courier New" w:hAnsi="Courier New" w:cs="Courier New"/>
          <w:sz w:val="16"/>
          <w:szCs w:val="16"/>
        </w:rPr>
        <w:t>Zhodani megacorporation known for computers and software.</w:t>
      </w:r>
    </w:p>
    <w:p w14:paraId="6AB5899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B74D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ibro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IḄO</w:t>
      </w:r>
      <w:r>
        <w:rPr>
          <w:rFonts w:ascii="Courier New" w:hAnsi="Courier New" w:cs="Courier New"/>
          <w:sz w:val="16"/>
          <w:szCs w:val="16"/>
        </w:rPr>
        <w:t xml:space="preserve">, </w:t>
      </w:r>
      <w:r w:rsidRPr="00885592">
        <w:rPr>
          <w:rFonts w:ascii="Courier New" w:hAnsi="Courier New" w:cs="Courier New"/>
          <w:sz w:val="16"/>
          <w:szCs w:val="16"/>
        </w:rPr>
        <w:t>egg</w:t>
      </w:r>
    </w:p>
    <w:p w14:paraId="226F1F6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15439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AKA</w:t>
      </w:r>
      <w:r>
        <w:rPr>
          <w:rFonts w:ascii="Courier New" w:hAnsi="Courier New" w:cs="Courier New"/>
          <w:sz w:val="16"/>
          <w:szCs w:val="16"/>
        </w:rPr>
        <w:t xml:space="preserve">, </w:t>
      </w:r>
      <w:r w:rsidRPr="00885592">
        <w:rPr>
          <w:rFonts w:ascii="Courier New" w:hAnsi="Courier New" w:cs="Courier New"/>
          <w:sz w:val="16"/>
          <w:szCs w:val="16"/>
        </w:rPr>
        <w:t>large</w:t>
      </w:r>
    </w:p>
    <w:p w14:paraId="76CF75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F91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ichaki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AK</w:t>
      </w:r>
      <w:r>
        <w:rPr>
          <w:rFonts w:ascii="ZhoGlyph" w:hAnsi="ZhoGlyph" w:cs="Courier New"/>
          <w:sz w:val="16"/>
          <w:szCs w:val="16"/>
        </w:rPr>
        <w:t>I</w:t>
      </w:r>
      <w:r w:rsidRPr="00885592">
        <w:rPr>
          <w:rFonts w:ascii="Courier New" w:hAnsi="Courier New"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very large</w:t>
      </w:r>
    </w:p>
    <w:p w14:paraId="2900290F" w14:textId="77777777" w:rsidR="00E570CC" w:rsidRPr="00885592" w:rsidRDefault="00E570CC" w:rsidP="00E570CC">
      <w:pPr>
        <w:widowControl w:val="0"/>
        <w:autoSpaceDE w:val="0"/>
        <w:autoSpaceDN w:val="0"/>
        <w:adjustRightInd w:val="0"/>
        <w:spacing w:after="0" w:line="240" w:lineRule="auto"/>
        <w:contextualSpacing/>
        <w:rPr>
          <w:rFonts w:ascii="Courier New" w:hAnsi="Courier New" w:cs="Courier New"/>
          <w:sz w:val="16"/>
          <w:szCs w:val="16"/>
        </w:rPr>
      </w:pPr>
    </w:p>
    <w:p w14:paraId="0633FE8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ichavri</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A</w:t>
      </w:r>
      <w:r>
        <w:rPr>
          <w:rFonts w:ascii="ZhoGlyph" w:hAnsi="ZhoGlyph" w:cs="Courier New"/>
          <w:sz w:val="16"/>
          <w:szCs w:val="16"/>
        </w:rPr>
        <w:t>Ṽ</w:t>
      </w:r>
      <w:r w:rsidRPr="00F32EFF">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very much</w:t>
      </w:r>
      <w:r>
        <w:rPr>
          <w:rFonts w:ascii="Courier New" w:hAnsi="Courier New" w:cs="Courier New"/>
          <w:sz w:val="16"/>
          <w:szCs w:val="16"/>
        </w:rPr>
        <w:t xml:space="preserve">, </w:t>
      </w:r>
      <w:r w:rsidRPr="00885592">
        <w:rPr>
          <w:rFonts w:ascii="Courier New" w:hAnsi="Courier New" w:cs="Courier New"/>
          <w:sz w:val="16"/>
          <w:szCs w:val="16"/>
        </w:rPr>
        <w:t>so much</w:t>
      </w:r>
    </w:p>
    <w:p w14:paraId="13B7CE2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D14A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Ichfench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IĈFENĈ</w:t>
      </w:r>
      <w:r>
        <w:rPr>
          <w:rFonts w:ascii="Courier New" w:hAnsi="Courier New" w:cs="Courier New"/>
          <w:sz w:val="16"/>
          <w:szCs w:val="16"/>
        </w:rPr>
        <w:t xml:space="preserve">, </w:t>
      </w:r>
      <w:r w:rsidRPr="00885592">
        <w:rPr>
          <w:rFonts w:ascii="Courier New" w:hAnsi="Courier New" w:cs="Courier New"/>
          <w:sz w:val="16"/>
          <w:szCs w:val="16"/>
        </w:rPr>
        <w:t>Zdetl term for the Ancients as a race or culture explicitly separate from modern Droyne and Chirpers.</w:t>
      </w:r>
    </w:p>
    <w:p w14:paraId="2CBDF3A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3935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sz w:val="16"/>
          <w:szCs w:val="16"/>
        </w:rPr>
        <w:t>IĈI</w:t>
      </w:r>
      <w:r>
        <w:rPr>
          <w:rFonts w:ascii="Courier New" w:hAnsi="Courier New" w:cs="Courier New"/>
          <w:sz w:val="16"/>
          <w:szCs w:val="16"/>
        </w:rPr>
        <w:t xml:space="preserve">, </w:t>
      </w:r>
      <w:r w:rsidRPr="00885592">
        <w:rPr>
          <w:rFonts w:ascii="Courier New" w:hAnsi="Courier New" w:cs="Courier New"/>
          <w:sz w:val="16"/>
          <w:szCs w:val="16"/>
        </w:rPr>
        <w:t>upon</w:t>
      </w:r>
      <w:r>
        <w:rPr>
          <w:rFonts w:ascii="Courier New" w:hAnsi="Courier New" w:cs="Courier New"/>
          <w:sz w:val="16"/>
          <w:szCs w:val="16"/>
        </w:rPr>
        <w:t xml:space="preserve">, </w:t>
      </w:r>
    </w:p>
    <w:p w14:paraId="43BB80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333DF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ichite'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ITE'</w:t>
      </w:r>
      <w:r>
        <w:rPr>
          <w:rFonts w:ascii="Courier New" w:hAnsi="Courier New" w:cs="Courier New"/>
          <w:sz w:val="16"/>
          <w:szCs w:val="16"/>
        </w:rPr>
        <w:t xml:space="preserve">, </w:t>
      </w:r>
      <w:r w:rsidRPr="00885592">
        <w:rPr>
          <w:rFonts w:ascii="Courier New" w:hAnsi="Courier New" w:cs="Courier New"/>
          <w:sz w:val="16"/>
          <w:szCs w:val="16"/>
        </w:rPr>
        <w:t>to watch</w:t>
      </w:r>
      <w:r>
        <w:rPr>
          <w:rFonts w:ascii="Courier New" w:hAnsi="Courier New" w:cs="Courier New"/>
          <w:sz w:val="16"/>
          <w:szCs w:val="16"/>
        </w:rPr>
        <w:t xml:space="preserve">, </w:t>
      </w:r>
    </w:p>
    <w:p w14:paraId="47DBE6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1CD2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ichkotzik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KOTZIK</w:t>
      </w:r>
      <w:r>
        <w:rPr>
          <w:rFonts w:ascii="Courier New" w:hAnsi="Courier New" w:cs="Courier New"/>
          <w:sz w:val="16"/>
          <w:szCs w:val="16"/>
        </w:rPr>
        <w:t xml:space="preserve">, </w:t>
      </w:r>
      <w:r w:rsidRPr="00885592">
        <w:rPr>
          <w:rFonts w:ascii="Courier New" w:hAnsi="Courier New" w:cs="Courier New"/>
          <w:sz w:val="16"/>
          <w:szCs w:val="16"/>
        </w:rPr>
        <w:t>light blue</w:t>
      </w:r>
    </w:p>
    <w:p w14:paraId="1EBED43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0E0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ichotlzdiaq</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O</w:t>
      </w:r>
      <w:r>
        <w:rPr>
          <w:rFonts w:ascii="ZhoGlyph" w:hAnsi="ZhoGlyph" w:cs="Courier New"/>
          <w:sz w:val="16"/>
          <w:szCs w:val="16"/>
        </w:rPr>
        <w:t>Ṫ</w:t>
      </w:r>
      <w:r>
        <w:rPr>
          <w:rFonts w:ascii="ZhoGlyph" w:hAnsi="ZhoGlyph" w:cs="Courier New" w:hint="eastAsia"/>
          <w:sz w:val="16"/>
          <w:szCs w:val="16"/>
        </w:rPr>
        <w:t>Ż</w:t>
      </w:r>
      <w:r>
        <w:rPr>
          <w:rFonts w:ascii="ZhoGlyph" w:hAnsi="ZhoGlyph" w:cs="Courier New"/>
          <w:sz w:val="16"/>
          <w:szCs w:val="16"/>
        </w:rPr>
        <w:t>Ĩ</w:t>
      </w:r>
      <w:r w:rsidRPr="00F32EFF">
        <w:rPr>
          <w:rFonts w:ascii="ZhoGlyph" w:hAnsi="ZhoGlyph" w:cs="Courier New"/>
          <w:sz w:val="16"/>
          <w:szCs w:val="16"/>
        </w:rPr>
        <w:t>Q</w:t>
      </w:r>
      <w:r>
        <w:rPr>
          <w:rFonts w:ascii="Courier New" w:hAnsi="Courier New" w:cs="Courier New"/>
          <w:sz w:val="16"/>
          <w:szCs w:val="16"/>
        </w:rPr>
        <w:t xml:space="preserve">, </w:t>
      </w:r>
      <w:r w:rsidRPr="00885592">
        <w:rPr>
          <w:rFonts w:ascii="Courier New" w:hAnsi="Courier New" w:cs="Courier New"/>
          <w:sz w:val="16"/>
          <w:szCs w:val="16"/>
        </w:rPr>
        <w:t>eye chart</w:t>
      </w:r>
    </w:p>
    <w:p w14:paraId="630625F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EC92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ichpa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PA</w:t>
      </w:r>
      <w:r>
        <w:rPr>
          <w:rFonts w:ascii="Courier New" w:hAnsi="Courier New" w:cs="Courier New"/>
          <w:sz w:val="16"/>
          <w:szCs w:val="16"/>
        </w:rPr>
        <w:t xml:space="preserve">, </w:t>
      </w:r>
      <w:r w:rsidRPr="00885592">
        <w:rPr>
          <w:rFonts w:ascii="Courier New" w:hAnsi="Courier New" w:cs="Courier New"/>
          <w:sz w:val="16"/>
          <w:szCs w:val="16"/>
        </w:rPr>
        <w:t>young</w:t>
      </w:r>
      <w:r>
        <w:rPr>
          <w:rFonts w:ascii="Courier New" w:hAnsi="Courier New" w:cs="Courier New"/>
          <w:sz w:val="16"/>
          <w:szCs w:val="16"/>
        </w:rPr>
        <w:t xml:space="preserve">, </w:t>
      </w:r>
    </w:p>
    <w:p w14:paraId="77B0FA2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9855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32EFF">
        <w:rPr>
          <w:rFonts w:ascii="ZhoGlyph" w:hAnsi="ZhoGlyph" w:cs="Courier New"/>
          <w:sz w:val="16"/>
          <w:szCs w:val="16"/>
        </w:rPr>
        <w:t>I</w:t>
      </w:r>
      <w:r>
        <w:rPr>
          <w:rFonts w:ascii="ZhoGlyph" w:hAnsi="ZhoGlyph" w:cs="Courier New"/>
          <w:sz w:val="16"/>
          <w:szCs w:val="16"/>
        </w:rPr>
        <w:t>Ĉ</w:t>
      </w:r>
      <w:r w:rsidRPr="00F32EFF">
        <w:rPr>
          <w:rFonts w:ascii="ZhoGlyph" w:hAnsi="ZhoGlyph" w:cs="Courier New"/>
          <w:sz w:val="16"/>
          <w:szCs w:val="16"/>
        </w:rPr>
        <w:t>TA</w:t>
      </w:r>
      <w:r>
        <w:rPr>
          <w:rFonts w:ascii="Courier New" w:hAnsi="Courier New" w:cs="Courier New"/>
          <w:sz w:val="16"/>
          <w:szCs w:val="16"/>
        </w:rPr>
        <w:t xml:space="preserve">, </w:t>
      </w:r>
      <w:r w:rsidRPr="00885592">
        <w:rPr>
          <w:rFonts w:ascii="Courier New" w:hAnsi="Courier New" w:cs="Courier New"/>
          <w:sz w:val="16"/>
          <w:szCs w:val="16"/>
        </w:rPr>
        <w:t>light (weight)</w:t>
      </w:r>
    </w:p>
    <w:p w14:paraId="5FFDD02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26FE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ichtintzaktli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TINTZAK</w:t>
      </w:r>
      <w:r>
        <w:rPr>
          <w:rFonts w:ascii="ZhoGlyph" w:hAnsi="ZhoGlyph" w:cs="Courier New"/>
          <w:sz w:val="16"/>
          <w:szCs w:val="16"/>
        </w:rPr>
        <w:t>Ṫ</w:t>
      </w:r>
      <w:r w:rsidRPr="00450117">
        <w:rPr>
          <w:rFonts w:ascii="ZhoGlyph" w:hAnsi="ZhoGlyph"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loudspeaker</w:t>
      </w:r>
    </w:p>
    <w:p w14:paraId="1DF86D2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81572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TIOTA</w:t>
      </w:r>
      <w:r>
        <w:rPr>
          <w:rFonts w:ascii="Courier New" w:hAnsi="Courier New" w:cs="Courier New"/>
          <w:sz w:val="16"/>
          <w:szCs w:val="16"/>
        </w:rPr>
        <w:t xml:space="preserve">, </w:t>
      </w:r>
      <w:r w:rsidRPr="00885592">
        <w:rPr>
          <w:rFonts w:ascii="Courier New" w:hAnsi="Courier New" w:cs="Courier New"/>
          <w:sz w:val="16"/>
          <w:szCs w:val="16"/>
        </w:rPr>
        <w:t>drunk</w:t>
      </w:r>
    </w:p>
    <w:p w14:paraId="22FA2E8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D8522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ichtiozhie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IĈTIO</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path</w:t>
      </w:r>
      <w:r>
        <w:rPr>
          <w:rFonts w:ascii="Courier New" w:hAnsi="Courier New" w:cs="Courier New"/>
          <w:sz w:val="16"/>
          <w:szCs w:val="16"/>
        </w:rPr>
        <w:t xml:space="preserve">, </w:t>
      </w:r>
    </w:p>
    <w:p w14:paraId="6FD3885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224F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ichtipria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TI</w:t>
      </w:r>
      <w:r>
        <w:rPr>
          <w:rFonts w:ascii="ZhoGlyph" w:hAnsi="ZhoGlyph" w:cs="Courier New"/>
          <w:sz w:val="16"/>
          <w:szCs w:val="16"/>
        </w:rPr>
        <w:t>ṔĨ</w:t>
      </w:r>
      <w:r>
        <w:rPr>
          <w:rFonts w:ascii="Courier New" w:hAnsi="Courier New" w:cs="Courier New"/>
          <w:sz w:val="16"/>
          <w:szCs w:val="16"/>
        </w:rPr>
        <w:t xml:space="preserve">, </w:t>
      </w:r>
      <w:r w:rsidRPr="00885592">
        <w:rPr>
          <w:rFonts w:ascii="Courier New" w:hAnsi="Courier New" w:cs="Courier New"/>
          <w:sz w:val="16"/>
          <w:szCs w:val="16"/>
        </w:rPr>
        <w:t>Galley/kitchen/eating room</w:t>
      </w:r>
      <w:r>
        <w:rPr>
          <w:rFonts w:ascii="Courier New" w:hAnsi="Courier New" w:cs="Courier New"/>
          <w:sz w:val="16"/>
          <w:szCs w:val="16"/>
        </w:rPr>
        <w:t xml:space="preserve">, </w:t>
      </w:r>
    </w:p>
    <w:p w14:paraId="3C3F1FF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B9AE0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32EFF">
        <w:rPr>
          <w:rFonts w:ascii="Courier New" w:hAnsi="Courier New" w:cs="Courier New"/>
          <w:b/>
          <w:bCs/>
          <w:sz w:val="16"/>
          <w:szCs w:val="16"/>
        </w:rPr>
        <w:t>ichtlayoplita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ĈṪ</w:t>
      </w:r>
      <w:r w:rsidRPr="00450117">
        <w:rPr>
          <w:rFonts w:ascii="ZhoGlyph" w:hAnsi="ZhoGlyph" w:cs="Courier New"/>
          <w:sz w:val="16"/>
          <w:szCs w:val="16"/>
        </w:rPr>
        <w:t>AYO</w:t>
      </w:r>
      <w:r>
        <w:rPr>
          <w:rFonts w:ascii="ZhoGlyph" w:hAnsi="ZhoGlyph" w:cs="Courier New"/>
          <w:sz w:val="16"/>
          <w:szCs w:val="16"/>
        </w:rPr>
        <w:t>Ṗ</w:t>
      </w:r>
      <w:r w:rsidRPr="00450117">
        <w:rPr>
          <w:rFonts w:ascii="ZhoGlyph" w:hAnsi="ZhoGlyph" w:cs="Courier New"/>
          <w:sz w:val="16"/>
          <w:szCs w:val="16"/>
        </w:rPr>
        <w:t>ITA</w:t>
      </w:r>
      <w:r>
        <w:rPr>
          <w:rFonts w:ascii="Courier New" w:hAnsi="Courier New" w:cs="Courier New"/>
          <w:sz w:val="16"/>
          <w:szCs w:val="16"/>
        </w:rPr>
        <w:t xml:space="preserve">, </w:t>
      </w:r>
      <w:r w:rsidRPr="00885592">
        <w:rPr>
          <w:rFonts w:ascii="Courier New" w:hAnsi="Courier New" w:cs="Courier New"/>
          <w:sz w:val="16"/>
          <w:szCs w:val="16"/>
        </w:rPr>
        <w:t>confused</w:t>
      </w:r>
    </w:p>
    <w:p w14:paraId="5A55387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6376B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w:t>
      </w:r>
      <w:r>
        <w:rPr>
          <w:rFonts w:ascii="Courier New" w:hAnsi="Courier New" w:cs="Courier New"/>
          <w:sz w:val="16"/>
          <w:szCs w:val="16"/>
        </w:rPr>
        <w:t xml:space="preserve">, </w:t>
      </w:r>
      <w:r w:rsidRPr="00885592">
        <w:rPr>
          <w:rFonts w:ascii="Courier New" w:hAnsi="Courier New" w:cs="Courier New"/>
          <w:sz w:val="16"/>
          <w:szCs w:val="16"/>
        </w:rPr>
        <w:t>eye</w:t>
      </w:r>
    </w:p>
    <w:p w14:paraId="0CCCE8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FD50B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ichtotlo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IĈTOṪO</w:t>
      </w:r>
      <w:r>
        <w:rPr>
          <w:rFonts w:ascii="Courier New" w:hAnsi="Courier New" w:cs="Courier New"/>
          <w:sz w:val="16"/>
          <w:szCs w:val="16"/>
        </w:rPr>
        <w:t xml:space="preserve">, </w:t>
      </w:r>
      <w:r w:rsidRPr="00885592">
        <w:rPr>
          <w:rFonts w:ascii="Courier New" w:hAnsi="Courier New" w:cs="Courier New"/>
          <w:sz w:val="16"/>
          <w:szCs w:val="16"/>
        </w:rPr>
        <w:t>eyes</w:t>
      </w:r>
    </w:p>
    <w:p w14:paraId="300DB83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612A57"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ichtotzotik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450117">
        <w:rPr>
          <w:rFonts w:ascii="ZhoGlyph" w:hAnsi="ZhoGlyph" w:cs="Courier New"/>
          <w:sz w:val="16"/>
          <w:szCs w:val="16"/>
        </w:rPr>
        <w:t>I</w:t>
      </w:r>
      <w:r>
        <w:rPr>
          <w:rFonts w:ascii="ZhoGlyph" w:hAnsi="ZhoGlyph" w:cs="Courier New"/>
          <w:sz w:val="16"/>
          <w:szCs w:val="16"/>
        </w:rPr>
        <w:t>Ĉ</w:t>
      </w:r>
      <w:r w:rsidRPr="00450117">
        <w:rPr>
          <w:rFonts w:ascii="ZhoGlyph" w:hAnsi="ZhoGlyph" w:cs="Courier New"/>
          <w:sz w:val="16"/>
          <w:szCs w:val="16"/>
        </w:rPr>
        <w:t>TOTZOTIK</w:t>
      </w:r>
      <w:r>
        <w:rPr>
          <w:rFonts w:ascii="Courier New" w:hAnsi="Courier New" w:cs="Courier New"/>
          <w:sz w:val="16"/>
          <w:szCs w:val="16"/>
        </w:rPr>
        <w:t xml:space="preserve">, </w:t>
      </w:r>
      <w:r w:rsidRPr="00885592">
        <w:rPr>
          <w:rFonts w:ascii="Courier New" w:hAnsi="Courier New" w:cs="Courier New"/>
          <w:sz w:val="16"/>
          <w:szCs w:val="16"/>
        </w:rPr>
        <w:t>light purple</w:t>
      </w:r>
    </w:p>
    <w:p w14:paraId="3FA217F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7DEF5D"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idrebr</w:t>
      </w:r>
      <w:r>
        <w:rPr>
          <w:rFonts w:ascii="Courier New" w:hAnsi="Courier New" w:cs="Courier New"/>
          <w:sz w:val="16"/>
          <w:szCs w:val="16"/>
        </w:rPr>
        <w:t xml:space="preserve">, noun, </w:t>
      </w:r>
      <w:r>
        <w:rPr>
          <w:rFonts w:ascii="ZhoGlyph" w:hAnsi="ZhoGlyph" w:cs="Courier New"/>
          <w:sz w:val="16"/>
          <w:szCs w:val="16"/>
        </w:rPr>
        <w:t>IḌEḄ</w:t>
      </w:r>
      <w:r>
        <w:rPr>
          <w:rFonts w:ascii="Courier New" w:hAnsi="Courier New" w:cs="Courier New"/>
          <w:sz w:val="16"/>
          <w:szCs w:val="16"/>
        </w:rPr>
        <w:t>, spine or back</w:t>
      </w:r>
    </w:p>
    <w:p w14:paraId="2254A910"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6A255" w14:textId="77777777" w:rsidR="00E570CC" w:rsidRPr="007176A3"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ikatike'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IKATIKE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stand</w:t>
      </w:r>
    </w:p>
    <w:p w14:paraId="3EEE505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D4C6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ikie'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w:t>
      </w:r>
      <w:r>
        <w:rPr>
          <w:rFonts w:ascii="ZhoGlyph" w:hAnsi="ZhoGlyph" w:cs="Courier New" w:hint="eastAsia"/>
          <w:sz w:val="16"/>
          <w:szCs w:val="16"/>
        </w:rPr>
        <w:t>Ī</w:t>
      </w:r>
      <w:r w:rsidRPr="007176A3">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assemble (something)</w:t>
      </w:r>
    </w:p>
    <w:p w14:paraId="62B8349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C5D79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ikotle'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IKO</w:t>
      </w:r>
      <w:r>
        <w:rPr>
          <w:rFonts w:ascii="ZhoGlyph" w:hAnsi="ZhoGlyph" w:cs="Courier New"/>
          <w:sz w:val="16"/>
          <w:szCs w:val="16"/>
        </w:rPr>
        <w:t>Ṫ</w:t>
      </w:r>
      <w:r w:rsidRPr="007176A3">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want something</w:t>
      </w:r>
    </w:p>
    <w:p w14:paraId="73ECE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608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176A3">
        <w:rPr>
          <w:rFonts w:ascii="ZhoGlyph" w:hAnsi="ZhoGlyph" w:cs="Courier New"/>
          <w:sz w:val="16"/>
          <w:szCs w:val="16"/>
        </w:rPr>
        <w:t>ILNAME'</w:t>
      </w:r>
      <w:r>
        <w:rPr>
          <w:rFonts w:ascii="Courier New" w:hAnsi="Courier New" w:cs="Courier New"/>
          <w:sz w:val="16"/>
          <w:szCs w:val="16"/>
        </w:rPr>
        <w:t xml:space="preserve">, </w:t>
      </w:r>
      <w:r w:rsidRPr="00885592">
        <w:rPr>
          <w:rFonts w:ascii="Courier New" w:hAnsi="Courier New" w:cs="Courier New"/>
          <w:sz w:val="16"/>
          <w:szCs w:val="16"/>
        </w:rPr>
        <w:t>to remember</w:t>
      </w:r>
    </w:p>
    <w:p w14:paraId="094547A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A257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176A3">
        <w:rPr>
          <w:rFonts w:ascii="ZhoGlyph" w:hAnsi="ZhoGlyph" w:cs="Courier New"/>
          <w:sz w:val="16"/>
          <w:szCs w:val="16"/>
        </w:rPr>
        <w:t>ININQENTA</w:t>
      </w:r>
      <w:r>
        <w:rPr>
          <w:rFonts w:ascii="Courier New" w:hAnsi="Courier New" w:cs="Courier New"/>
          <w:sz w:val="16"/>
          <w:szCs w:val="16"/>
        </w:rPr>
        <w:t xml:space="preserve">, </w:t>
      </w:r>
      <w:r w:rsidRPr="00885592">
        <w:rPr>
          <w:rFonts w:ascii="Courier New" w:hAnsi="Courier New" w:cs="Courier New"/>
          <w:sz w:val="16"/>
          <w:szCs w:val="16"/>
        </w:rPr>
        <w:t>thusly</w:t>
      </w:r>
      <w:r>
        <w:rPr>
          <w:rFonts w:ascii="Courier New" w:hAnsi="Courier New" w:cs="Courier New"/>
          <w:sz w:val="16"/>
          <w:szCs w:val="16"/>
        </w:rPr>
        <w:t>,</w:t>
      </w:r>
      <w:r w:rsidRPr="00885592">
        <w:rPr>
          <w:rFonts w:ascii="Courier New" w:hAnsi="Courier New" w:cs="Courier New"/>
          <w:sz w:val="16"/>
          <w:szCs w:val="16"/>
        </w:rPr>
        <w:t xml:space="preserve"> so</w:t>
      </w:r>
      <w:r>
        <w:rPr>
          <w:rFonts w:ascii="Courier New" w:hAnsi="Courier New" w:cs="Courier New"/>
          <w:sz w:val="16"/>
          <w:szCs w:val="16"/>
        </w:rPr>
        <w:t>, in that manner</w:t>
      </w:r>
    </w:p>
    <w:p w14:paraId="68DBF3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10318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ininzhie</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ININ</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there</w:t>
      </w:r>
      <w:r>
        <w:rPr>
          <w:rFonts w:ascii="Courier New" w:hAnsi="Courier New" w:cs="Courier New"/>
          <w:sz w:val="16"/>
          <w:szCs w:val="16"/>
        </w:rPr>
        <w:t>,</w:t>
      </w:r>
      <w:r w:rsidRPr="00885592">
        <w:rPr>
          <w:rFonts w:ascii="Courier New" w:hAnsi="Courier New" w:cs="Courier New"/>
          <w:sz w:val="16"/>
          <w:szCs w:val="16"/>
        </w:rPr>
        <w:t xml:space="preserve"> that place</w:t>
      </w:r>
    </w:p>
    <w:p w14:paraId="5D49AA6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A92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A3225">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to</w:t>
      </w:r>
      <w:r>
        <w:rPr>
          <w:rFonts w:ascii="Courier New" w:hAnsi="Courier New" w:cs="Courier New"/>
          <w:sz w:val="16"/>
          <w:szCs w:val="16"/>
        </w:rPr>
        <w:t>,</w:t>
      </w:r>
      <w:r w:rsidRPr="00885592">
        <w:rPr>
          <w:rFonts w:ascii="Courier New" w:hAnsi="Courier New" w:cs="Courier New"/>
          <w:sz w:val="16"/>
          <w:szCs w:val="16"/>
        </w:rPr>
        <w:t xml:space="preserve"> into</w:t>
      </w:r>
    </w:p>
    <w:p w14:paraId="0C7AA4B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0E93B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IOAKA</w:t>
      </w:r>
      <w:r>
        <w:rPr>
          <w:rFonts w:ascii="Courier New" w:hAnsi="Courier New" w:cs="Courier New"/>
          <w:sz w:val="16"/>
          <w:szCs w:val="16"/>
        </w:rPr>
        <w:t xml:space="preserve">, </w:t>
      </w:r>
      <w:r w:rsidRPr="00885592">
        <w:rPr>
          <w:rFonts w:ascii="Courier New" w:hAnsi="Courier New" w:cs="Courier New"/>
          <w:sz w:val="16"/>
          <w:szCs w:val="16"/>
        </w:rPr>
        <w:t>dry</w:t>
      </w:r>
    </w:p>
    <w:p w14:paraId="4244CD8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8CD6C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IOKOLITZO</w:t>
      </w:r>
      <w:r>
        <w:rPr>
          <w:rFonts w:ascii="Courier New" w:hAnsi="Courier New" w:cs="Courier New"/>
          <w:sz w:val="16"/>
          <w:szCs w:val="16"/>
        </w:rPr>
        <w:t xml:space="preserve">, </w:t>
      </w:r>
      <w:r w:rsidRPr="00885592">
        <w:rPr>
          <w:rFonts w:ascii="Courier New" w:hAnsi="Courier New" w:cs="Courier New"/>
          <w:sz w:val="16"/>
          <w:szCs w:val="16"/>
        </w:rPr>
        <w:t>notes</w:t>
      </w:r>
    </w:p>
    <w:p w14:paraId="0A17A4D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BE08A"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IOLA</w:t>
      </w:r>
      <w:r>
        <w:rPr>
          <w:rFonts w:ascii="ZhoGlyph" w:hAnsi="ZhoGlyph" w:cs="Courier New"/>
          <w:sz w:val="16"/>
          <w:szCs w:val="16"/>
        </w:rPr>
        <w:t>Ṫ</w:t>
      </w:r>
      <w:r w:rsidRPr="000A3225">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compass</w:t>
      </w:r>
      <w:r>
        <w:rPr>
          <w:rFonts w:ascii="Courier New" w:hAnsi="Courier New" w:cs="Courier New"/>
          <w:sz w:val="16"/>
          <w:szCs w:val="16"/>
        </w:rPr>
        <w:t>, as in</w:t>
      </w:r>
      <w:r w:rsidRPr="00885592">
        <w:rPr>
          <w:rFonts w:ascii="Courier New" w:hAnsi="Courier New" w:cs="Courier New"/>
          <w:sz w:val="16"/>
          <w:szCs w:val="16"/>
        </w:rPr>
        <w:t xml:space="preserve"> an instrument for measuring angles and arcs</w:t>
      </w:r>
    </w:p>
    <w:p w14:paraId="7081E17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B2F86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w:t>
      </w:r>
      <w:r>
        <w:rPr>
          <w:rFonts w:ascii="Courier New" w:hAnsi="Courier New" w:cs="Courier New"/>
          <w:b/>
          <w:bCs/>
          <w:sz w:val="16"/>
          <w:szCs w:val="16"/>
        </w:rPr>
        <w:t>i</w:t>
      </w:r>
      <w:r w:rsidRPr="002C263E">
        <w:rPr>
          <w:rFonts w:ascii="Courier New" w:hAnsi="Courier New" w:cs="Courier New"/>
          <w:b/>
          <w:bCs/>
          <w:sz w:val="16"/>
          <w:szCs w:val="16"/>
        </w:rPr>
        <w:t>cheve’</w:t>
      </w:r>
      <w:r>
        <w:rPr>
          <w:rFonts w:ascii="Courier New" w:hAnsi="Courier New" w:cs="Courier New"/>
          <w:sz w:val="16"/>
          <w:szCs w:val="16"/>
        </w:rPr>
        <w:t xml:space="preserve">, verb, </w:t>
      </w:r>
      <w:r>
        <w:rPr>
          <w:rFonts w:ascii="ZhoGlyph" w:hAnsi="ZhoGlyph" w:cs="Courier New"/>
          <w:sz w:val="16"/>
          <w:szCs w:val="16"/>
        </w:rPr>
        <w:t>IOLIĈEVE'</w:t>
      </w:r>
      <w:r>
        <w:rPr>
          <w:rFonts w:ascii="Courier New" w:hAnsi="Courier New" w:cs="Courier New"/>
          <w:sz w:val="16"/>
          <w:szCs w:val="16"/>
        </w:rPr>
        <w:t>, to befriend</w:t>
      </w:r>
    </w:p>
    <w:p w14:paraId="09EF87F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FE9B2"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IOLIĈI</w:t>
      </w:r>
      <w:r>
        <w:rPr>
          <w:rFonts w:ascii="Courier New" w:hAnsi="Courier New" w:cs="Courier New"/>
          <w:sz w:val="16"/>
          <w:szCs w:val="16"/>
        </w:rPr>
        <w:t xml:space="preserve">, </w:t>
      </w:r>
      <w:r w:rsidRPr="00885592">
        <w:rPr>
          <w:rFonts w:ascii="Courier New" w:hAnsi="Courier New" w:cs="Courier New"/>
          <w:sz w:val="16"/>
          <w:szCs w:val="16"/>
        </w:rPr>
        <w:t>friend</w:t>
      </w:r>
    </w:p>
    <w:p w14:paraId="3FF518C5"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C425D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iolcha</w:t>
      </w:r>
      <w:r>
        <w:rPr>
          <w:rFonts w:ascii="Courier New" w:hAnsi="Courier New" w:cs="Courier New"/>
          <w:sz w:val="16"/>
          <w:szCs w:val="16"/>
        </w:rPr>
        <w:t xml:space="preserve">, adj, </w:t>
      </w:r>
      <w:r>
        <w:rPr>
          <w:rFonts w:ascii="ZhoGlyph" w:hAnsi="ZhoGlyph" w:cs="Courier New"/>
          <w:sz w:val="16"/>
          <w:szCs w:val="16"/>
        </w:rPr>
        <w:t>IOLĈA</w:t>
      </w:r>
      <w:r>
        <w:rPr>
          <w:rFonts w:ascii="Courier New" w:hAnsi="Courier New" w:cs="Courier New"/>
          <w:sz w:val="16"/>
          <w:szCs w:val="16"/>
        </w:rPr>
        <w:t>, similar or alike</w:t>
      </w:r>
    </w:p>
    <w:p w14:paraId="57ED897E"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C08A6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iolche’</w:t>
      </w:r>
      <w:r>
        <w:rPr>
          <w:rFonts w:ascii="Courier New" w:hAnsi="Courier New" w:cs="Courier New"/>
          <w:sz w:val="16"/>
          <w:szCs w:val="16"/>
        </w:rPr>
        <w:t xml:space="preserve">, verb, </w:t>
      </w:r>
      <w:r>
        <w:rPr>
          <w:rFonts w:ascii="ZhoGlyph" w:hAnsi="ZhoGlyph" w:cs="Courier New"/>
          <w:sz w:val="16"/>
          <w:szCs w:val="16"/>
        </w:rPr>
        <w:t>IOLĈE'</w:t>
      </w:r>
      <w:r>
        <w:rPr>
          <w:rFonts w:ascii="Courier New" w:hAnsi="Courier New" w:cs="Courier New"/>
          <w:sz w:val="16"/>
          <w:szCs w:val="16"/>
        </w:rPr>
        <w:t>, to resemble</w:t>
      </w:r>
    </w:p>
    <w:p w14:paraId="4B8B67C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18A0D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IOLIṪ</w:t>
      </w:r>
      <w:r>
        <w:rPr>
          <w:rFonts w:ascii="Courier New" w:hAnsi="Courier New" w:cs="Courier New"/>
          <w:sz w:val="16"/>
          <w:szCs w:val="16"/>
        </w:rPr>
        <w:t xml:space="preserve">, </w:t>
      </w:r>
      <w:r w:rsidRPr="00885592">
        <w:rPr>
          <w:rFonts w:ascii="Courier New" w:hAnsi="Courier New" w:cs="Courier New"/>
          <w:sz w:val="16"/>
          <w:szCs w:val="16"/>
        </w:rPr>
        <w:t>opportunity</w:t>
      </w:r>
    </w:p>
    <w:p w14:paraId="51DE713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AAF3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w:t>
      </w:r>
      <w:r>
        <w:rPr>
          <w:rFonts w:ascii="Courier New" w:hAnsi="Courier New" w:cs="Courier New"/>
          <w:sz w:val="16"/>
          <w:szCs w:val="16"/>
        </w:rPr>
        <w:t xml:space="preserve">, </w:t>
      </w:r>
      <w:r w:rsidRPr="00885592">
        <w:rPr>
          <w:rFonts w:ascii="Courier New" w:hAnsi="Courier New" w:cs="Courier New"/>
          <w:sz w:val="16"/>
          <w:szCs w:val="16"/>
        </w:rPr>
        <w:t>easy</w:t>
      </w:r>
    </w:p>
    <w:p w14:paraId="78108F18"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4E7BD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IOLIṪE</w:t>
      </w:r>
      <w:r>
        <w:rPr>
          <w:rFonts w:ascii="Courier New" w:hAnsi="Courier New" w:cs="Courier New"/>
          <w:sz w:val="16"/>
          <w:szCs w:val="16"/>
        </w:rPr>
        <w:t xml:space="preserve">, </w:t>
      </w:r>
      <w:r w:rsidRPr="00885592">
        <w:rPr>
          <w:rFonts w:ascii="Courier New" w:hAnsi="Courier New" w:cs="Courier New"/>
          <w:sz w:val="16"/>
          <w:szCs w:val="16"/>
        </w:rPr>
        <w:t>easily</w:t>
      </w:r>
    </w:p>
    <w:p w14:paraId="13F0AA3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BEB6A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A3225">
        <w:rPr>
          <w:rFonts w:ascii="ZhoGlyph" w:hAnsi="ZhoGlyph" w:cs="Courier New"/>
          <w:sz w:val="16"/>
          <w:szCs w:val="16"/>
        </w:rPr>
        <w:t>IOLO</w:t>
      </w:r>
      <w:r>
        <w:rPr>
          <w:rFonts w:ascii="ZhoGlyph" w:hAnsi="ZhoGlyph" w:cs="Courier New"/>
          <w:sz w:val="16"/>
          <w:szCs w:val="16"/>
        </w:rPr>
        <w:t>Ṫ</w:t>
      </w:r>
      <w:r w:rsidRPr="000A322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be easy</w:t>
      </w:r>
    </w:p>
    <w:p w14:paraId="3972FB9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2B9E0A"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iolotlia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IOLOṪĨ</w:t>
      </w:r>
      <w:r>
        <w:rPr>
          <w:rFonts w:ascii="Courier New" w:hAnsi="Courier New" w:cs="Courier New"/>
          <w:sz w:val="16"/>
          <w:szCs w:val="16"/>
        </w:rPr>
        <w:t xml:space="preserve">, </w:t>
      </w:r>
      <w:r w:rsidRPr="00885592">
        <w:rPr>
          <w:rFonts w:ascii="Courier New" w:hAnsi="Courier New" w:cs="Courier New"/>
          <w:sz w:val="16"/>
          <w:szCs w:val="16"/>
        </w:rPr>
        <w:t>moods; emotions</w:t>
      </w:r>
    </w:p>
    <w:p w14:paraId="235A9D9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5D111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iomichto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0A3225">
        <w:rPr>
          <w:rFonts w:ascii="ZhoGlyph" w:hAnsi="ZhoGlyph" w:cs="Courier New"/>
          <w:sz w:val="16"/>
          <w:szCs w:val="16"/>
        </w:rPr>
        <w:t>IOMI</w:t>
      </w:r>
      <w:r>
        <w:rPr>
          <w:rFonts w:ascii="ZhoGlyph" w:hAnsi="ZhoGlyph" w:cs="Courier New"/>
          <w:sz w:val="16"/>
          <w:szCs w:val="16"/>
        </w:rPr>
        <w:t>Ĉ</w:t>
      </w:r>
      <w:r w:rsidRPr="000A3225">
        <w:rPr>
          <w:rFonts w:ascii="ZhoGlyph" w:hAnsi="ZhoGlyph" w:cs="Courier New"/>
          <w:sz w:val="16"/>
          <w:szCs w:val="16"/>
        </w:rPr>
        <w:t>TO</w:t>
      </w:r>
      <w:r>
        <w:rPr>
          <w:rFonts w:ascii="Courier New" w:hAnsi="Courier New" w:cs="Courier New"/>
          <w:sz w:val="16"/>
          <w:szCs w:val="16"/>
        </w:rPr>
        <w:t xml:space="preserve">, </w:t>
      </w:r>
      <w:r w:rsidRPr="00885592">
        <w:rPr>
          <w:rFonts w:ascii="Courier New" w:hAnsi="Courier New" w:cs="Courier New"/>
          <w:sz w:val="16"/>
          <w:szCs w:val="16"/>
        </w:rPr>
        <w:t>despondent</w:t>
      </w:r>
    </w:p>
    <w:p w14:paraId="1B65414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6E551"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iotliqi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A3225">
        <w:rPr>
          <w:rFonts w:ascii="ZhoGlyph" w:hAnsi="ZhoGlyph" w:cs="Courier New"/>
          <w:sz w:val="16"/>
          <w:szCs w:val="16"/>
        </w:rPr>
        <w:t>IO</w:t>
      </w:r>
      <w:r>
        <w:rPr>
          <w:rFonts w:ascii="ZhoGlyph" w:hAnsi="ZhoGlyph" w:cs="Courier New"/>
          <w:sz w:val="16"/>
          <w:szCs w:val="16"/>
        </w:rPr>
        <w:t>Ṫ</w:t>
      </w:r>
      <w:r w:rsidRPr="000A3225">
        <w:rPr>
          <w:rFonts w:ascii="ZhoGlyph" w:hAnsi="ZhoGlyph" w:cs="Courier New"/>
          <w:sz w:val="16"/>
          <w:szCs w:val="16"/>
        </w:rPr>
        <w:t>IQI</w:t>
      </w:r>
      <w:r>
        <w:rPr>
          <w:rFonts w:ascii="Courier New" w:hAnsi="Courier New" w:cs="Courier New"/>
          <w:sz w:val="16"/>
          <w:szCs w:val="16"/>
        </w:rPr>
        <w:t xml:space="preserve">, </w:t>
      </w:r>
      <w:r w:rsidRPr="00885592">
        <w:rPr>
          <w:rFonts w:ascii="Courier New" w:hAnsi="Courier New" w:cs="Courier New"/>
          <w:sz w:val="16"/>
          <w:szCs w:val="16"/>
        </w:rPr>
        <w:t>sprout</w:t>
      </w:r>
    </w:p>
    <w:p w14:paraId="50180C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ABF25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ipatle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IPA</w:t>
      </w:r>
      <w:r>
        <w:rPr>
          <w:rFonts w:ascii="ZhoGlyph" w:hAnsi="ZhoGlyph" w:cs="Courier New"/>
          <w:sz w:val="16"/>
          <w:szCs w:val="16"/>
        </w:rPr>
        <w:t>Ṫ</w:t>
      </w:r>
      <w:r w:rsidRPr="008F6A35">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why? For what reason?</w:t>
      </w:r>
    </w:p>
    <w:p w14:paraId="707BC53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4AE81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IQE</w:t>
      </w:r>
      <w:r>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be</w:t>
      </w:r>
    </w:p>
    <w:p w14:paraId="6FB68AE7"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FBA3D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8F6A35">
        <w:rPr>
          <w:rFonts w:ascii="ZhoGlyph" w:hAnsi="ZhoGlyph" w:cs="Courier New"/>
          <w:sz w:val="16"/>
          <w:szCs w:val="16"/>
        </w:rPr>
        <w:t>IQENTA</w:t>
      </w:r>
      <w:r>
        <w:rPr>
          <w:rFonts w:ascii="Courier New" w:hAnsi="Courier New" w:cs="Courier New"/>
          <w:sz w:val="16"/>
          <w:szCs w:val="16"/>
        </w:rPr>
        <w:t xml:space="preserve">, </w:t>
      </w:r>
      <w:r w:rsidRPr="00885592">
        <w:rPr>
          <w:rFonts w:ascii="Courier New" w:hAnsi="Courier New" w:cs="Courier New"/>
          <w:sz w:val="16"/>
          <w:szCs w:val="16"/>
        </w:rPr>
        <w:t>how?</w:t>
      </w:r>
    </w:p>
    <w:p w14:paraId="78CA87D6"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CA172E"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iqinstial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IQINST</w:t>
      </w:r>
      <w:r>
        <w:rPr>
          <w:rFonts w:ascii="ZhoGlyph" w:hAnsi="ZhoGlyph" w:cs="Courier New"/>
          <w:sz w:val="16"/>
          <w:szCs w:val="16"/>
        </w:rPr>
        <w:t>Ĩ</w:t>
      </w:r>
      <w:r w:rsidRPr="008F6A35">
        <w:rPr>
          <w:rFonts w:ascii="ZhoGlyph" w:hAnsi="ZhoGlyph" w:cs="Courier New"/>
          <w:sz w:val="16"/>
          <w:szCs w:val="16"/>
        </w:rPr>
        <w:t>L</w:t>
      </w:r>
      <w:r>
        <w:rPr>
          <w:rFonts w:ascii="Courier New" w:hAnsi="Courier New" w:cs="Courier New"/>
          <w:sz w:val="16"/>
          <w:szCs w:val="16"/>
        </w:rPr>
        <w:t xml:space="preserve">, </w:t>
      </w:r>
      <w:r w:rsidRPr="00885592">
        <w:rPr>
          <w:rFonts w:ascii="Courier New" w:hAnsi="Courier New" w:cs="Courier New"/>
          <w:sz w:val="16"/>
          <w:szCs w:val="16"/>
        </w:rPr>
        <w:t>yesterday</w:t>
      </w:r>
    </w:p>
    <w:p w14:paraId="3FE7EBB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9D70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8F6A35">
        <w:rPr>
          <w:rFonts w:ascii="ZhoGlyph" w:hAnsi="ZhoGlyph" w:cs="Courier New"/>
          <w:sz w:val="16"/>
          <w:szCs w:val="16"/>
        </w:rPr>
        <w:t>ITOE'</w:t>
      </w:r>
      <w:r>
        <w:rPr>
          <w:rFonts w:ascii="Courier New" w:hAnsi="Courier New" w:cs="Courier New"/>
          <w:sz w:val="16"/>
          <w:szCs w:val="16"/>
        </w:rPr>
        <w:t xml:space="preserve">, </w:t>
      </w:r>
      <w:r w:rsidRPr="00885592">
        <w:rPr>
          <w:rFonts w:ascii="Courier New" w:hAnsi="Courier New" w:cs="Courier New"/>
          <w:sz w:val="16"/>
          <w:szCs w:val="16"/>
        </w:rPr>
        <w:t>to see</w:t>
      </w:r>
    </w:p>
    <w:p w14:paraId="0ECB9080"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732743"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8F6A35">
        <w:rPr>
          <w:rFonts w:ascii="ZhoGlyph" w:hAnsi="ZhoGlyph" w:cs="Courier New"/>
          <w:sz w:val="16"/>
          <w:szCs w:val="16"/>
        </w:rPr>
        <w:t>ITZI</w:t>
      </w:r>
      <w:r>
        <w:rPr>
          <w:rFonts w:ascii="Courier New" w:hAnsi="Courier New" w:cs="Courier New"/>
          <w:sz w:val="16"/>
          <w:szCs w:val="16"/>
        </w:rPr>
        <w:t xml:space="preserve">, </w:t>
      </w:r>
      <w:r w:rsidRPr="00885592">
        <w:rPr>
          <w:rFonts w:ascii="Courier New" w:hAnsi="Courier New" w:cs="Courier New"/>
          <w:sz w:val="16"/>
          <w:szCs w:val="16"/>
        </w:rPr>
        <w:t>house</w:t>
      </w:r>
      <w:r>
        <w:rPr>
          <w:rFonts w:ascii="Courier New" w:hAnsi="Courier New" w:cs="Courier New"/>
          <w:sz w:val="16"/>
          <w:szCs w:val="16"/>
        </w:rPr>
        <w:t>,</w:t>
      </w:r>
      <w:r w:rsidRPr="00885592">
        <w:rPr>
          <w:rFonts w:ascii="Courier New" w:hAnsi="Courier New" w:cs="Courier New"/>
          <w:sz w:val="16"/>
          <w:szCs w:val="16"/>
        </w:rPr>
        <w:t xml:space="preserve"> home</w:t>
      </w:r>
    </w:p>
    <w:p w14:paraId="06B607F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5D35CD"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ITZIMNE'</w:t>
      </w:r>
      <w:r>
        <w:rPr>
          <w:rFonts w:ascii="Courier New" w:hAnsi="Courier New" w:cs="Courier New"/>
          <w:sz w:val="16"/>
          <w:szCs w:val="16"/>
        </w:rPr>
        <w:t xml:space="preserve">, </w:t>
      </w:r>
      <w:r w:rsidRPr="00885592">
        <w:rPr>
          <w:rFonts w:ascii="Courier New" w:hAnsi="Courier New" w:cs="Courier New"/>
          <w:sz w:val="16"/>
          <w:szCs w:val="16"/>
        </w:rPr>
        <w:t>to receive (something)</w:t>
      </w:r>
    </w:p>
    <w:p w14:paraId="62E5B87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E3640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lastRenderedPageBreak/>
        <w:t>itzmole'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D5FEB">
        <w:rPr>
          <w:rFonts w:ascii="ZhoGlyph" w:hAnsi="ZhoGlyph" w:cs="Courier New"/>
          <w:sz w:val="16"/>
          <w:szCs w:val="16"/>
        </w:rPr>
        <w:t>ITZMOLE'</w:t>
      </w:r>
      <w:r>
        <w:rPr>
          <w:rFonts w:ascii="Courier New" w:hAnsi="Courier New" w:cs="Courier New"/>
          <w:sz w:val="16"/>
          <w:szCs w:val="16"/>
        </w:rPr>
        <w:t xml:space="preserve">, </w:t>
      </w:r>
      <w:r w:rsidRPr="00885592">
        <w:rPr>
          <w:rFonts w:ascii="Courier New" w:hAnsi="Courier New" w:cs="Courier New"/>
          <w:sz w:val="16"/>
          <w:szCs w:val="16"/>
        </w:rPr>
        <w:t>to look like</w:t>
      </w:r>
      <w:r>
        <w:rPr>
          <w:rFonts w:ascii="Courier New" w:hAnsi="Courier New" w:cs="Courier New"/>
          <w:sz w:val="16"/>
          <w:szCs w:val="16"/>
        </w:rPr>
        <w:t>,</w:t>
      </w:r>
      <w:r w:rsidRPr="00885592">
        <w:rPr>
          <w:rFonts w:ascii="Courier New" w:hAnsi="Courier New" w:cs="Courier New"/>
          <w:sz w:val="16"/>
          <w:szCs w:val="16"/>
        </w:rPr>
        <w:t xml:space="preserve"> to seem</w:t>
      </w:r>
    </w:p>
    <w:p w14:paraId="2B8171D5"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F8B393"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IṼ</w:t>
      </w:r>
      <w:r>
        <w:rPr>
          <w:rFonts w:ascii="Courier New" w:hAnsi="Courier New" w:cs="Courier New"/>
          <w:sz w:val="16"/>
          <w:szCs w:val="16"/>
        </w:rPr>
        <w:t xml:space="preserve">, </w:t>
      </w:r>
      <w:r w:rsidRPr="00885592">
        <w:rPr>
          <w:rFonts w:ascii="Courier New" w:hAnsi="Courier New" w:cs="Courier New"/>
          <w:sz w:val="16"/>
          <w:szCs w:val="16"/>
        </w:rPr>
        <w:t>land</w:t>
      </w:r>
    </w:p>
    <w:p w14:paraId="230DD4E9" w14:textId="77777777" w:rsidR="00E570CC"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ADC58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izbipr</w:t>
      </w:r>
      <w:r>
        <w:rPr>
          <w:rFonts w:ascii="Courier New" w:hAnsi="Courier New" w:cs="Courier New"/>
          <w:sz w:val="16"/>
          <w:szCs w:val="16"/>
        </w:rPr>
        <w:t xml:space="preserve">, noun, </w:t>
      </w:r>
      <w:r>
        <w:rPr>
          <w:rFonts w:ascii="ZhoGlyph" w:hAnsi="ZhoGlyph" w:cs="Courier New"/>
          <w:sz w:val="16"/>
          <w:szCs w:val="16"/>
        </w:rPr>
        <w:t>IZBIṔ</w:t>
      </w:r>
      <w:r>
        <w:rPr>
          <w:rFonts w:ascii="Courier New" w:hAnsi="Courier New" w:cs="Courier New"/>
          <w:sz w:val="16"/>
          <w:szCs w:val="16"/>
        </w:rPr>
        <w:t>, neck</w:t>
      </w:r>
    </w:p>
    <w:p w14:paraId="7980F3C2"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14607F"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izhdiepria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ṔĨ</w:t>
      </w:r>
      <w:r w:rsidRPr="000D5FEB">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Stateroom; cabin; bedroom</w:t>
      </w:r>
    </w:p>
    <w:p w14:paraId="1FC6CE44"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E3D049"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izhie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Pr>
          <w:rFonts w:ascii="ZhoGlyph" w:hAnsi="ZhoGlyph" w:cs="Courier New"/>
          <w:sz w:val="16"/>
          <w:szCs w:val="16"/>
        </w:rPr>
        <w:t>I</w:t>
      </w:r>
      <w:r>
        <w:rPr>
          <w:rFonts w:ascii="ZhoGlyph" w:hAnsi="ZhoGlyph" w:cs="Courier New" w:hint="eastAsia"/>
          <w:sz w:val="16"/>
          <w:szCs w:val="16"/>
        </w:rPr>
        <w:t>ŹĪ</w:t>
      </w:r>
      <w:r>
        <w:rPr>
          <w:rFonts w:ascii="Courier New" w:hAnsi="Courier New" w:cs="Courier New"/>
          <w:sz w:val="16"/>
          <w:szCs w:val="16"/>
        </w:rPr>
        <w:t xml:space="preserve">, </w:t>
      </w:r>
      <w:r w:rsidRPr="00885592">
        <w:rPr>
          <w:rFonts w:ascii="Courier New" w:hAnsi="Courier New" w:cs="Courier New"/>
          <w:sz w:val="16"/>
          <w:szCs w:val="16"/>
        </w:rPr>
        <w:t>where?</w:t>
      </w:r>
    </w:p>
    <w:p w14:paraId="46BA423B"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8BB6BC" w14:textId="77777777" w:rsidR="00E570CC" w:rsidRPr="00885592" w:rsidRDefault="00E570CC" w:rsidP="00E570CC">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izhtak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w:t>
      </w:r>
      <w:r w:rsidRPr="00885592">
        <w:rPr>
          <w:rFonts w:ascii="Courier New" w:hAnsi="Courier New" w:cs="Courier New"/>
          <w:sz w:val="16"/>
          <w:szCs w:val="16"/>
        </w:rPr>
        <w:t xml:space="preserve"> adj</w:t>
      </w:r>
      <w:r>
        <w:rPr>
          <w:rFonts w:ascii="Courier New" w:hAnsi="Courier New" w:cs="Courier New"/>
          <w:sz w:val="16"/>
          <w:szCs w:val="16"/>
        </w:rPr>
        <w:t xml:space="preserve">, </w:t>
      </w:r>
      <w:r w:rsidRPr="000D5FEB">
        <w:rPr>
          <w:rFonts w:ascii="ZhoGlyph" w:hAnsi="ZhoGlyph" w:cs="Courier New"/>
          <w:sz w:val="16"/>
          <w:szCs w:val="16"/>
        </w:rPr>
        <w:t>I</w:t>
      </w:r>
      <w:r>
        <w:rPr>
          <w:rFonts w:ascii="ZhoGlyph" w:hAnsi="ZhoGlyph" w:cs="Courier New" w:hint="eastAsia"/>
          <w:sz w:val="16"/>
          <w:szCs w:val="16"/>
        </w:rPr>
        <w:t>Ź</w:t>
      </w:r>
      <w:r w:rsidRPr="000D5FEB">
        <w:rPr>
          <w:rFonts w:ascii="ZhoGlyph" w:hAnsi="ZhoGlyph" w:cs="Courier New"/>
          <w:sz w:val="16"/>
          <w:szCs w:val="16"/>
        </w:rPr>
        <w:t>TAK</w:t>
      </w:r>
      <w:r>
        <w:rPr>
          <w:rFonts w:ascii="Courier New" w:hAnsi="Courier New" w:cs="Courier New"/>
          <w:sz w:val="16"/>
          <w:szCs w:val="16"/>
        </w:rPr>
        <w:t xml:space="preserve">, </w:t>
      </w:r>
      <w:r w:rsidRPr="00885592">
        <w:rPr>
          <w:rFonts w:ascii="Courier New" w:hAnsi="Courier New" w:cs="Courier New"/>
          <w:sz w:val="16"/>
          <w:szCs w:val="16"/>
        </w:rPr>
        <w:t>white</w:t>
      </w:r>
    </w:p>
    <w:p w14:paraId="0BE9718C" w14:textId="6D6C6A93" w:rsidR="00CB509D" w:rsidRPr="00CB509D" w:rsidRDefault="00E570CC" w:rsidP="00CB509D">
      <w:pPr>
        <w:pStyle w:val="Heading1"/>
        <w:jc w:val="center"/>
        <w:rPr>
          <w:rFonts w:ascii="ZhoGlyph" w:hAnsi="ZhoGlyph"/>
        </w:rPr>
      </w:pPr>
      <w:r>
        <w:rPr>
          <w:rFonts w:ascii="ZhoGlyph" w:hAnsi="ZhoGlyph"/>
        </w:rPr>
        <w:br w:type="page"/>
      </w:r>
      <w:r w:rsidR="00CB509D">
        <w:rPr>
          <w:rFonts w:ascii="ZhoGlyph" w:hAnsi="ZhoGlyph"/>
        </w:rPr>
        <w:lastRenderedPageBreak/>
        <w:t>Ĩ</w:t>
      </w:r>
      <w:bookmarkEnd w:id="18"/>
    </w:p>
    <w:p w14:paraId="7A5067D9"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AA4C4BC" w14:textId="15B5CB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iabrensh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ĨḄEN</w:t>
      </w:r>
      <w:r w:rsidR="008F18C6">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Zdiedeiant and Stiatlchepr sectors.</w:t>
      </w:r>
    </w:p>
    <w:p w14:paraId="4E1C57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5BAF6F" w14:textId="3E16AB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iaditsiek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18C6">
        <w:rPr>
          <w:rFonts w:ascii="ZhoGlyph" w:hAnsi="ZhoGlyph" w:cs="Courier New"/>
          <w:sz w:val="16"/>
          <w:szCs w:val="16"/>
        </w:rPr>
        <w:t>Ĩ</w:t>
      </w:r>
      <w:r w:rsidRPr="008F18C6">
        <w:rPr>
          <w:rFonts w:ascii="ZhoGlyph" w:hAnsi="ZhoGlyph" w:cs="Courier New"/>
          <w:sz w:val="16"/>
          <w:szCs w:val="16"/>
        </w:rPr>
        <w:t>DITS</w:t>
      </w:r>
      <w:r w:rsidR="008F18C6">
        <w:rPr>
          <w:rFonts w:ascii="ZhoGlyph" w:hAnsi="ZhoGlyph" w:cs="Courier New" w:hint="eastAsia"/>
          <w:sz w:val="16"/>
          <w:szCs w:val="16"/>
        </w:rPr>
        <w:t>Ī</w:t>
      </w:r>
      <w:r w:rsidRPr="008F18C6">
        <w:rPr>
          <w:rFonts w:ascii="ZhoGlyph" w:hAnsi="ZhoGlyph" w:cs="Courier New"/>
          <w:sz w:val="16"/>
          <w:szCs w:val="16"/>
        </w:rPr>
        <w:t>K</w:t>
      </w:r>
      <w:r w:rsidR="00885592">
        <w:rPr>
          <w:rFonts w:ascii="Courier New" w:hAnsi="Courier New" w:cs="Courier New"/>
          <w:sz w:val="16"/>
          <w:szCs w:val="16"/>
        </w:rPr>
        <w:t xml:space="preserve">, </w:t>
      </w:r>
      <w:r w:rsidRPr="00885592">
        <w:rPr>
          <w:rFonts w:ascii="Courier New" w:hAnsi="Courier New" w:cs="Courier New"/>
          <w:sz w:val="16"/>
          <w:szCs w:val="16"/>
        </w:rPr>
        <w:t>spanner</w:t>
      </w:r>
    </w:p>
    <w:p w14:paraId="486602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2262D" w14:textId="0D34DA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DLA</w:t>
      </w:r>
      <w:r w:rsidR="00885592">
        <w:rPr>
          <w:rFonts w:ascii="Courier New" w:hAnsi="Courier New" w:cs="Courier New"/>
          <w:sz w:val="16"/>
          <w:szCs w:val="16"/>
        </w:rPr>
        <w:t xml:space="preserve">, </w:t>
      </w:r>
      <w:r w:rsidRPr="00885592">
        <w:rPr>
          <w:rFonts w:ascii="Courier New" w:hAnsi="Courier New" w:cs="Courier New"/>
          <w:sz w:val="16"/>
          <w:szCs w:val="16"/>
        </w:rPr>
        <w:t>sky</w:t>
      </w:r>
    </w:p>
    <w:p w14:paraId="122F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5C748C" w14:textId="37B201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Pr="00433196">
        <w:rPr>
          <w:rFonts w:ascii="ZhoGlyph" w:hAnsi="ZhoGlyph" w:cs="Courier New"/>
          <w:sz w:val="16"/>
          <w:szCs w:val="16"/>
        </w:rPr>
        <w:t>AJEM</w:t>
      </w:r>
      <w:r w:rsidR="00885592">
        <w:rPr>
          <w:rFonts w:ascii="Courier New" w:hAnsi="Courier New" w:cs="Courier New"/>
          <w:sz w:val="16"/>
          <w:szCs w:val="16"/>
        </w:rPr>
        <w:t xml:space="preserve">, </w:t>
      </w:r>
      <w:r w:rsidRPr="00885592">
        <w:rPr>
          <w:rFonts w:ascii="Courier New" w:hAnsi="Courier New" w:cs="Courier New"/>
          <w:sz w:val="16"/>
          <w:szCs w:val="16"/>
        </w:rPr>
        <w:t>skycar</w:t>
      </w:r>
    </w:p>
    <w:p w14:paraId="41EFE2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D1E2FB" w14:textId="55B373A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iadlajemtiki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w:t>
      </w:r>
      <w:r w:rsidR="00433196" w:rsidRPr="00433196">
        <w:rPr>
          <w:rFonts w:ascii="ZhoGlyph" w:hAnsi="ZhoGlyph" w:cs="Courier New"/>
          <w:sz w:val="16"/>
          <w:szCs w:val="16"/>
        </w:rPr>
        <w:t>AJEM</w:t>
      </w:r>
      <w:r w:rsidR="00433196">
        <w:rPr>
          <w:rFonts w:ascii="ZhoGlyph" w:hAnsi="ZhoGlyph" w:cs="Courier New"/>
          <w:sz w:val="16"/>
          <w:szCs w:val="16"/>
        </w:rPr>
        <w:t>TIKI</w:t>
      </w:r>
      <w:r w:rsidR="00885592">
        <w:rPr>
          <w:rFonts w:ascii="Courier New" w:hAnsi="Courier New" w:cs="Courier New"/>
          <w:sz w:val="16"/>
          <w:szCs w:val="16"/>
        </w:rPr>
        <w:t xml:space="preserve">, </w:t>
      </w:r>
      <w:r w:rsidRPr="00885592">
        <w:rPr>
          <w:rFonts w:ascii="Courier New" w:hAnsi="Courier New" w:cs="Courier New"/>
          <w:sz w:val="16"/>
          <w:szCs w:val="16"/>
        </w:rPr>
        <w:t>compact sky car</w:t>
      </w:r>
    </w:p>
    <w:p w14:paraId="50FD88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753314" w14:textId="0D9D7C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iadlayotl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00433196" w:rsidRPr="00433196">
        <w:rPr>
          <w:rFonts w:ascii="ZhoGlyph" w:hAnsi="ZhoGlyph" w:cs="Courier New"/>
          <w:sz w:val="16"/>
          <w:szCs w:val="16"/>
        </w:rPr>
        <w:t>DLA</w:t>
      </w:r>
      <w:r w:rsidR="00433196">
        <w:rPr>
          <w:rFonts w:ascii="ZhoGlyph" w:hAnsi="ZhoGlyph" w:cs="Courier New"/>
          <w:sz w:val="16"/>
          <w:szCs w:val="16"/>
        </w:rPr>
        <w:t>YOṪ</w:t>
      </w:r>
      <w:r w:rsidR="00885592">
        <w:rPr>
          <w:rFonts w:ascii="Courier New" w:hAnsi="Courier New" w:cs="Courier New"/>
          <w:sz w:val="16"/>
          <w:szCs w:val="16"/>
        </w:rPr>
        <w:t xml:space="preserve">, </w:t>
      </w:r>
      <w:r w:rsidRPr="00885592">
        <w:rPr>
          <w:rFonts w:ascii="Courier New" w:hAnsi="Courier New" w:cs="Courier New"/>
          <w:sz w:val="16"/>
          <w:szCs w:val="16"/>
        </w:rPr>
        <w:t>toy airplane</w:t>
      </w:r>
    </w:p>
    <w:p w14:paraId="103558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954A69" w14:textId="2F3A219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33196">
        <w:rPr>
          <w:rFonts w:ascii="ZhoGlyph" w:hAnsi="ZhoGlyph" w:cs="Courier New"/>
          <w:sz w:val="16"/>
          <w:szCs w:val="16"/>
        </w:rPr>
        <w:t>ĨḌ</w:t>
      </w:r>
      <w:r w:rsidR="00885592">
        <w:rPr>
          <w:rFonts w:ascii="Courier New" w:hAnsi="Courier New" w:cs="Courier New"/>
          <w:sz w:val="16"/>
          <w:szCs w:val="16"/>
        </w:rPr>
        <w:t xml:space="preserve">, </w:t>
      </w:r>
      <w:r w:rsidRPr="00885592">
        <w:rPr>
          <w:rFonts w:ascii="Courier New" w:hAnsi="Courier New" w:cs="Courier New"/>
          <w:sz w:val="16"/>
          <w:szCs w:val="16"/>
        </w:rPr>
        <w:t>following; also used to refer to the galactic compass 'trailing'.</w:t>
      </w:r>
    </w:p>
    <w:p w14:paraId="1F549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EDFDB" w14:textId="456197C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iadr</w:t>
      </w:r>
      <w:r w:rsidRPr="00885592">
        <w:rPr>
          <w:rFonts w:ascii="Courier New" w:hAnsi="Courier New" w:cs="Courier New"/>
          <w:sz w:val="16"/>
          <w:szCs w:val="16"/>
        </w:rPr>
        <w:t xml:space="preserve"> </w:t>
      </w:r>
      <w:r w:rsidRPr="008F18C6">
        <w:rPr>
          <w:rFonts w:ascii="Courier New" w:hAnsi="Courier New" w:cs="Courier New"/>
          <w:b/>
          <w:bCs/>
          <w:sz w:val="16"/>
          <w:szCs w:val="16"/>
        </w:rPr>
        <w:t>Nsobl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ĨḊ NSOḂ</w:t>
      </w:r>
      <w:r w:rsidR="00885592">
        <w:rPr>
          <w:rFonts w:ascii="Courier New" w:hAnsi="Courier New" w:cs="Courier New"/>
          <w:sz w:val="16"/>
          <w:szCs w:val="16"/>
        </w:rPr>
        <w:t xml:space="preserve">, </w:t>
      </w:r>
      <w:r w:rsidRPr="00885592">
        <w:rPr>
          <w:rFonts w:ascii="Courier New" w:hAnsi="Courier New" w:cs="Courier New"/>
          <w:sz w:val="16"/>
          <w:szCs w:val="16"/>
        </w:rPr>
        <w:t xml:space="preserve">Consulate province which contains the Zhodani portions of Yiklerzdanzh Afachtiabr (Far Frontiers) Iakr (Foreven) Briakqra' (Gvurrdon) Tloql (Spinward Marches) and </w:t>
      </w:r>
      <w:r w:rsidR="003B1420" w:rsidRPr="00885592">
        <w:rPr>
          <w:rFonts w:ascii="Courier New" w:hAnsi="Courier New" w:cs="Courier New"/>
          <w:sz w:val="16"/>
          <w:szCs w:val="16"/>
        </w:rPr>
        <w:t>all</w:t>
      </w:r>
      <w:r w:rsidRPr="00885592">
        <w:rPr>
          <w:rFonts w:ascii="Courier New" w:hAnsi="Courier New" w:cs="Courier New"/>
          <w:sz w:val="16"/>
          <w:szCs w:val="16"/>
        </w:rPr>
        <w:t xml:space="preserve"> Ziafrplians sector.</w:t>
      </w:r>
    </w:p>
    <w:p w14:paraId="579E80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C19F5B" w14:textId="6EBECE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433196">
        <w:rPr>
          <w:rFonts w:ascii="ZhoGlyph" w:hAnsi="ZhoGlyph" w:cs="Courier New"/>
          <w:sz w:val="16"/>
          <w:szCs w:val="16"/>
        </w:rPr>
        <w:t>ĨI</w:t>
      </w:r>
      <w:r w:rsidR="00885592">
        <w:rPr>
          <w:rFonts w:ascii="Courier New" w:hAnsi="Courier New" w:cs="Courier New"/>
          <w:sz w:val="16"/>
          <w:szCs w:val="16"/>
        </w:rPr>
        <w:t xml:space="preserve">, </w:t>
      </w:r>
      <w:r w:rsidRPr="00885592">
        <w:rPr>
          <w:rFonts w:ascii="Courier New" w:hAnsi="Courier New" w:cs="Courier New"/>
          <w:sz w:val="16"/>
          <w:szCs w:val="16"/>
        </w:rPr>
        <w:t>but</w:t>
      </w:r>
    </w:p>
    <w:p w14:paraId="7D0B4B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59D863" w14:textId="59C614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KATZI</w:t>
      </w:r>
      <w:r w:rsidR="00885592">
        <w:rPr>
          <w:rFonts w:ascii="Courier New" w:hAnsi="Courier New" w:cs="Courier New"/>
          <w:sz w:val="16"/>
          <w:szCs w:val="16"/>
        </w:rPr>
        <w:t xml:space="preserve">, </w:t>
      </w:r>
      <w:r w:rsidRPr="00885592">
        <w:rPr>
          <w:rFonts w:ascii="Courier New" w:hAnsi="Courier New" w:cs="Courier New"/>
          <w:sz w:val="16"/>
          <w:szCs w:val="16"/>
        </w:rPr>
        <w:t>tooth</w:t>
      </w:r>
    </w:p>
    <w:p w14:paraId="52CF1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14B414" w14:textId="2CFD76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iakatzoli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KATZOLI</w:t>
      </w:r>
      <w:r w:rsidR="00885592">
        <w:rPr>
          <w:rFonts w:ascii="Courier New" w:hAnsi="Courier New" w:cs="Courier New"/>
          <w:sz w:val="16"/>
          <w:szCs w:val="16"/>
        </w:rPr>
        <w:t xml:space="preserve">, </w:t>
      </w:r>
      <w:r w:rsidRPr="00885592">
        <w:rPr>
          <w:rFonts w:ascii="Courier New" w:hAnsi="Courier New" w:cs="Courier New"/>
          <w:sz w:val="16"/>
          <w:szCs w:val="16"/>
        </w:rPr>
        <w:t>nose</w:t>
      </w:r>
    </w:p>
    <w:p w14:paraId="2B4D4C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786C2C" w14:textId="6923518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ianae'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NAE'</w:t>
      </w:r>
      <w:r w:rsidR="00885592">
        <w:rPr>
          <w:rFonts w:ascii="Courier New" w:hAnsi="Courier New" w:cs="Courier New"/>
          <w:sz w:val="16"/>
          <w:szCs w:val="16"/>
        </w:rPr>
        <w:t xml:space="preserve">, </w:t>
      </w:r>
      <w:r w:rsidRPr="00885592">
        <w:rPr>
          <w:rFonts w:ascii="Courier New" w:hAnsi="Courier New" w:cs="Courier New"/>
          <w:sz w:val="16"/>
          <w:szCs w:val="16"/>
        </w:rPr>
        <w:t>to hide</w:t>
      </w:r>
    </w:p>
    <w:p w14:paraId="59DAB7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C3D862" w14:textId="3901C78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w:t>
      </w:r>
      <w:r w:rsidRPr="00433196">
        <w:rPr>
          <w:rFonts w:ascii="ZhoGlyph" w:hAnsi="ZhoGlyph" w:cs="Courier New"/>
          <w:sz w:val="16"/>
          <w:szCs w:val="16"/>
        </w:rPr>
        <w:t>PALI</w:t>
      </w:r>
      <w:r w:rsidR="00885592">
        <w:rPr>
          <w:rFonts w:ascii="Courier New" w:hAnsi="Courier New" w:cs="Courier New"/>
          <w:sz w:val="16"/>
          <w:szCs w:val="16"/>
        </w:rPr>
        <w:t xml:space="preserve">, </w:t>
      </w:r>
      <w:r w:rsidRPr="00885592">
        <w:rPr>
          <w:rFonts w:ascii="Courier New" w:hAnsi="Courier New" w:cs="Courier New"/>
          <w:sz w:val="16"/>
          <w:szCs w:val="16"/>
        </w:rPr>
        <w:t>black</w:t>
      </w:r>
    </w:p>
    <w:p w14:paraId="1250FE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358349" w14:textId="36C1EA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iaplamzejiap</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196">
        <w:rPr>
          <w:rFonts w:ascii="ZhoGlyph" w:hAnsi="ZhoGlyph" w:cs="Courier New"/>
          <w:sz w:val="16"/>
          <w:szCs w:val="16"/>
        </w:rPr>
        <w:t>ĨṖ</w:t>
      </w:r>
      <w:r w:rsidRPr="00433196">
        <w:rPr>
          <w:rFonts w:ascii="ZhoGlyph" w:hAnsi="ZhoGlyph" w:cs="Courier New"/>
          <w:sz w:val="16"/>
          <w:szCs w:val="16"/>
        </w:rPr>
        <w:t>AMZEJ</w:t>
      </w:r>
      <w:r w:rsidR="00433196">
        <w:rPr>
          <w:rFonts w:ascii="ZhoGlyph" w:hAnsi="ZhoGlyph" w:cs="Courier New"/>
          <w:sz w:val="16"/>
          <w:szCs w:val="16"/>
        </w:rPr>
        <w:t>Ĩ</w:t>
      </w:r>
      <w:r w:rsidRPr="00433196">
        <w:rPr>
          <w:rFonts w:ascii="ZhoGlyph" w:hAnsi="ZhoGlyph" w:cs="Courier New"/>
          <w:sz w:val="16"/>
          <w:szCs w:val="16"/>
        </w:rPr>
        <w:t>P</w:t>
      </w:r>
      <w:r w:rsidR="00885592">
        <w:rPr>
          <w:rFonts w:ascii="Courier New" w:hAnsi="Courier New" w:cs="Courier New"/>
          <w:sz w:val="16"/>
          <w:szCs w:val="16"/>
        </w:rPr>
        <w:t xml:space="preserve">, </w:t>
      </w:r>
      <w:r w:rsidRPr="00885592">
        <w:rPr>
          <w:rFonts w:ascii="Courier New" w:hAnsi="Courier New" w:cs="Courier New"/>
          <w:sz w:val="16"/>
          <w:szCs w:val="16"/>
        </w:rPr>
        <w:t>curtain</w:t>
      </w:r>
      <w:r w:rsidR="00885592">
        <w:rPr>
          <w:rFonts w:ascii="Courier New" w:hAnsi="Courier New" w:cs="Courier New"/>
          <w:sz w:val="16"/>
          <w:szCs w:val="16"/>
        </w:rPr>
        <w:t>,</w:t>
      </w:r>
      <w:r w:rsidRPr="00885592">
        <w:rPr>
          <w:rFonts w:ascii="Courier New" w:hAnsi="Courier New" w:cs="Courier New"/>
          <w:sz w:val="16"/>
          <w:szCs w:val="16"/>
        </w:rPr>
        <w:t xml:space="preserve"> privacy screen</w:t>
      </w:r>
    </w:p>
    <w:p w14:paraId="47FA52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341216" w14:textId="2784D9D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iaplatik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PLATIK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2EA50DF4" w14:textId="483399FE"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A77691" w14:textId="472504F1"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iaqotze’, </w:t>
      </w:r>
      <w:r>
        <w:rPr>
          <w:rFonts w:ascii="Courier New" w:hAnsi="Courier New" w:cs="Courier New"/>
          <w:sz w:val="16"/>
          <w:szCs w:val="16"/>
        </w:rPr>
        <w:t xml:space="preserve">verb, </w:t>
      </w:r>
      <w:r w:rsidR="00B45053">
        <w:rPr>
          <w:rFonts w:ascii="ZhoGlyph" w:hAnsi="ZhoGlyph" w:cs="Courier New"/>
          <w:sz w:val="16"/>
          <w:szCs w:val="16"/>
        </w:rPr>
        <w:t>ĨQOTZE'</w:t>
      </w:r>
      <w:r>
        <w:rPr>
          <w:rFonts w:ascii="Courier New" w:hAnsi="Courier New" w:cs="Courier New"/>
          <w:sz w:val="16"/>
          <w:szCs w:val="16"/>
        </w:rPr>
        <w:t>, to fight or make war</w:t>
      </w:r>
    </w:p>
    <w:p w14:paraId="723B6398" w14:textId="2E87AC9C"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5B3F7" w14:textId="2C884FE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 </w:t>
      </w:r>
      <w:r>
        <w:rPr>
          <w:rFonts w:ascii="Courier New" w:hAnsi="Courier New" w:cs="Courier New"/>
          <w:sz w:val="16"/>
          <w:szCs w:val="16"/>
        </w:rPr>
        <w:t xml:space="preserve">noun, </w:t>
      </w:r>
      <w:r>
        <w:rPr>
          <w:rFonts w:ascii="ZhoGlyph" w:hAnsi="ZhoGlyph" w:cs="Courier New"/>
          <w:sz w:val="16"/>
          <w:szCs w:val="16"/>
        </w:rPr>
        <w:t>ĨQOTZI</w:t>
      </w:r>
      <w:r>
        <w:rPr>
          <w:rFonts w:ascii="Courier New" w:hAnsi="Courier New" w:cs="Courier New"/>
          <w:sz w:val="16"/>
          <w:szCs w:val="16"/>
        </w:rPr>
        <w:t>, war or conflict</w:t>
      </w:r>
    </w:p>
    <w:p w14:paraId="046E401E" w14:textId="4A747E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C135" w14:textId="1CFEC042"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iaqotzinad, </w:t>
      </w:r>
      <w:r>
        <w:rPr>
          <w:rFonts w:ascii="Courier New" w:hAnsi="Courier New" w:cs="Courier New"/>
          <w:sz w:val="16"/>
          <w:szCs w:val="16"/>
        </w:rPr>
        <w:t xml:space="preserve">noun, </w:t>
      </w:r>
      <w:r>
        <w:rPr>
          <w:rFonts w:ascii="ZhoGlyph" w:hAnsi="ZhoGlyph" w:cs="Courier New"/>
          <w:sz w:val="16"/>
          <w:szCs w:val="16"/>
        </w:rPr>
        <w:t>ĨQOTZINAD</w:t>
      </w:r>
      <w:r>
        <w:rPr>
          <w:rFonts w:ascii="Courier New" w:hAnsi="Courier New" w:cs="Courier New"/>
          <w:sz w:val="16"/>
          <w:szCs w:val="16"/>
        </w:rPr>
        <w:t>, a warrior</w:t>
      </w:r>
    </w:p>
    <w:p w14:paraId="0DA6C6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0A09A4" w14:textId="1DE9B8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iarel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8F3425">
        <w:rPr>
          <w:rFonts w:ascii="Courier New" w:hAnsi="Courier New" w:cs="Courier New"/>
          <w:sz w:val="16"/>
          <w:szCs w:val="16"/>
        </w:rPr>
        <w:t xml:space="preserve"> </w:t>
      </w:r>
      <w:r w:rsidR="008F3425">
        <w:rPr>
          <w:rFonts w:ascii="ZhoGlyph" w:hAnsi="ZhoGlyph" w:cs="Courier New"/>
          <w:sz w:val="16"/>
          <w:szCs w:val="16"/>
        </w:rPr>
        <w:t>Ĩ</w:t>
      </w:r>
      <w:r w:rsidRPr="008F3425">
        <w:rPr>
          <w:rFonts w:ascii="ZhoGlyph" w:hAnsi="ZhoGlyph" w:cs="Courier New"/>
          <w:sz w:val="16"/>
          <w:szCs w:val="16"/>
        </w:rPr>
        <w:t>REL</w:t>
      </w:r>
      <w:r w:rsidR="00885592">
        <w:rPr>
          <w:rFonts w:ascii="Courier New" w:hAnsi="Courier New" w:cs="Courier New"/>
          <w:sz w:val="16"/>
          <w:szCs w:val="16"/>
        </w:rPr>
        <w:t xml:space="preserve">, </w:t>
      </w:r>
      <w:r w:rsidRPr="00885592">
        <w:rPr>
          <w:rFonts w:ascii="Courier New" w:hAnsi="Courier New" w:cs="Courier New"/>
          <w:sz w:val="16"/>
          <w:szCs w:val="16"/>
        </w:rPr>
        <w:t>bus</w:t>
      </w:r>
      <w:r w:rsidR="00885592">
        <w:rPr>
          <w:rFonts w:ascii="Courier New" w:hAnsi="Courier New" w:cs="Courier New"/>
          <w:sz w:val="16"/>
          <w:szCs w:val="16"/>
        </w:rPr>
        <w:t xml:space="preserve">, </w:t>
      </w:r>
      <w:r w:rsidRPr="00885592">
        <w:rPr>
          <w:rFonts w:ascii="Courier New" w:hAnsi="Courier New" w:cs="Courier New"/>
          <w:sz w:val="16"/>
          <w:szCs w:val="16"/>
        </w:rPr>
        <w:t>ground transport</w:t>
      </w:r>
    </w:p>
    <w:p w14:paraId="6620B5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E51EFC" w14:textId="6AA8EC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iatlepcha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ĨṪ</w:t>
      </w:r>
      <w:r w:rsidRPr="008F3425">
        <w:rPr>
          <w:rFonts w:ascii="ZhoGlyph" w:hAnsi="ZhoGlyph" w:cs="Courier New"/>
          <w:sz w:val="16"/>
          <w:szCs w:val="16"/>
        </w:rPr>
        <w:t>EP</w:t>
      </w:r>
      <w:r w:rsidR="008F3425">
        <w:rPr>
          <w:rFonts w:ascii="ZhoGlyph" w:hAnsi="ZhoGlyph" w:cs="Courier New"/>
          <w:sz w:val="16"/>
          <w:szCs w:val="16"/>
        </w:rPr>
        <w:t>Ĉ</w:t>
      </w:r>
      <w:r w:rsidRPr="008F342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countryside</w:t>
      </w:r>
    </w:p>
    <w:p w14:paraId="63E26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36C86A" w14:textId="3094F0A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iavchieql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ĨVĈ</w:t>
      </w:r>
      <w:r w:rsidR="008F3425">
        <w:rPr>
          <w:rFonts w:ascii="ZhoGlyph" w:hAnsi="ZhoGlyph" w:cs="Courier New" w:hint="eastAsia"/>
          <w:sz w:val="16"/>
          <w:szCs w:val="16"/>
        </w:rPr>
        <w:t>Ī</w:t>
      </w:r>
      <w:r w:rsidR="008F3425">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Name of a class of Zhodani G-Carrier.</w:t>
      </w:r>
    </w:p>
    <w:p w14:paraId="50B331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8EF30C" w14:textId="49CA07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F3425">
        <w:rPr>
          <w:rFonts w:ascii="ZhoGlyph" w:hAnsi="ZhoGlyph" w:cs="Courier New"/>
          <w:sz w:val="16"/>
          <w:szCs w:val="16"/>
        </w:rPr>
        <w:t>ĨṾE</w:t>
      </w:r>
      <w:r w:rsidR="00885592">
        <w:rPr>
          <w:rFonts w:ascii="Courier New" w:hAnsi="Courier New" w:cs="Courier New"/>
          <w:sz w:val="16"/>
          <w:szCs w:val="16"/>
        </w:rPr>
        <w:t xml:space="preserve">, </w:t>
      </w:r>
      <w:r w:rsidRPr="00885592">
        <w:rPr>
          <w:rFonts w:ascii="Courier New" w:hAnsi="Courier New" w:cs="Courier New"/>
          <w:sz w:val="16"/>
          <w:szCs w:val="16"/>
        </w:rPr>
        <w:t>bowls</w:t>
      </w:r>
    </w:p>
    <w:p w14:paraId="580EB9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F7C80C" w14:textId="6320D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lastRenderedPageBreak/>
        <w:t>iazde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55234">
        <w:rPr>
          <w:rFonts w:ascii="ZhoGlyph" w:hAnsi="ZhoGlyph" w:cs="Courier New"/>
          <w:sz w:val="16"/>
          <w:szCs w:val="16"/>
        </w:rPr>
        <w:t>ĨŽE</w:t>
      </w:r>
      <w:r w:rsidR="00885592">
        <w:rPr>
          <w:rFonts w:ascii="Courier New" w:hAnsi="Courier New" w:cs="Courier New"/>
          <w:sz w:val="16"/>
          <w:szCs w:val="16"/>
        </w:rPr>
        <w:t xml:space="preserve">, </w:t>
      </w:r>
      <w:r w:rsidRPr="00885592">
        <w:rPr>
          <w:rFonts w:ascii="Courier New" w:hAnsi="Courier New" w:cs="Courier New"/>
          <w:sz w:val="16"/>
          <w:szCs w:val="16"/>
        </w:rPr>
        <w:t>apple (the Zhodani version)</w:t>
      </w:r>
    </w:p>
    <w:p w14:paraId="07C246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057A4C" w14:textId="33BE9F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F18C6">
        <w:rPr>
          <w:rFonts w:ascii="Courier New" w:hAnsi="Courier New" w:cs="Courier New"/>
          <w:b/>
          <w:bCs/>
          <w:sz w:val="16"/>
          <w:szCs w:val="16"/>
        </w:rPr>
        <w:t>iazh</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55234">
        <w:rPr>
          <w:rFonts w:ascii="ZhoGlyph" w:hAnsi="ZhoGlyph" w:cs="Courier New"/>
          <w:sz w:val="16"/>
          <w:szCs w:val="16"/>
        </w:rPr>
        <w:t>Ĩ</w:t>
      </w:r>
      <w:r w:rsidR="00B55234">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conditional 'and'</w:t>
      </w:r>
      <w:r w:rsidR="00885592">
        <w:rPr>
          <w:rFonts w:ascii="Courier New" w:hAnsi="Courier New" w:cs="Courier New"/>
          <w:sz w:val="16"/>
          <w:szCs w:val="16"/>
        </w:rPr>
        <w:t xml:space="preserve">, </w:t>
      </w:r>
      <w:r w:rsidRPr="00885592">
        <w:rPr>
          <w:rFonts w:ascii="Courier New" w:hAnsi="Courier New" w:cs="Courier New"/>
          <w:sz w:val="16"/>
          <w:szCs w:val="16"/>
        </w:rPr>
        <w:t>meaning both or all conditions are true</w:t>
      </w:r>
    </w:p>
    <w:p w14:paraId="443183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7749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B1C7F9" w14:textId="388932BF" w:rsidR="00CB509D" w:rsidRPr="00CB509D" w:rsidRDefault="00E570CC" w:rsidP="00CB509D">
      <w:pPr>
        <w:pStyle w:val="Heading1"/>
        <w:jc w:val="center"/>
        <w:rPr>
          <w:rFonts w:ascii="ZhoGlyph" w:hAnsi="ZhoGlyph"/>
        </w:rPr>
      </w:pPr>
      <w:bookmarkStart w:id="19" w:name="_Toc110928987"/>
      <w:r>
        <w:rPr>
          <w:rFonts w:ascii="ZhoGlyph" w:hAnsi="ZhoGlyph"/>
        </w:rPr>
        <w:br w:type="page"/>
      </w:r>
      <w:r w:rsidR="00CB509D">
        <w:rPr>
          <w:rFonts w:ascii="ZhoGlyph" w:hAnsi="ZhoGlyph" w:hint="eastAsia"/>
        </w:rPr>
        <w:lastRenderedPageBreak/>
        <w:t>Ī</w:t>
      </w:r>
      <w:bookmarkEnd w:id="19"/>
    </w:p>
    <w:p w14:paraId="03E4EBA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F549122" w14:textId="39516D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ielevse'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LEVSE'</w:t>
      </w:r>
      <w:r w:rsidR="00885592">
        <w:rPr>
          <w:rFonts w:ascii="Courier New" w:hAnsi="Courier New" w:cs="Courier New"/>
          <w:sz w:val="16"/>
          <w:szCs w:val="16"/>
        </w:rPr>
        <w:t xml:space="preserve">, </w:t>
      </w:r>
      <w:r w:rsidRPr="00885592">
        <w:rPr>
          <w:rFonts w:ascii="Courier New" w:hAnsi="Courier New" w:cs="Courier New"/>
          <w:sz w:val="16"/>
          <w:szCs w:val="16"/>
        </w:rPr>
        <w:t>to roast</w:t>
      </w:r>
    </w:p>
    <w:p w14:paraId="5A5085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0CB99B" w14:textId="7815EF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00450117">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 xml:space="preserve">conquest. </w:t>
      </w:r>
      <w:r w:rsidR="00450117" w:rsidRPr="00885592">
        <w:rPr>
          <w:rFonts w:ascii="Courier New" w:hAnsi="Courier New" w:cs="Courier New"/>
          <w:sz w:val="16"/>
          <w:szCs w:val="16"/>
        </w:rPr>
        <w:t>Also,</w:t>
      </w:r>
      <w:r w:rsidRPr="00885592">
        <w:rPr>
          <w:rFonts w:ascii="Courier New" w:hAnsi="Courier New" w:cs="Courier New"/>
          <w:sz w:val="16"/>
          <w:szCs w:val="16"/>
        </w:rPr>
        <w:t xml:space="preserve"> the official name of the Third Core Expedition.</w:t>
      </w:r>
    </w:p>
    <w:p w14:paraId="29395B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7848CB" w14:textId="677D366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iekacha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450117">
        <w:rPr>
          <w:rFonts w:ascii="ZhoGlyph" w:hAnsi="ZhoGlyph" w:cs="Courier New" w:hint="eastAsia"/>
          <w:sz w:val="16"/>
          <w:szCs w:val="16"/>
        </w:rPr>
        <w:t>Ī</w:t>
      </w:r>
      <w:r w:rsidRPr="00450117">
        <w:rPr>
          <w:rFonts w:ascii="ZhoGlyph" w:hAnsi="ZhoGlyph" w:cs="Courier New"/>
          <w:sz w:val="16"/>
          <w:szCs w:val="16"/>
        </w:rPr>
        <w:t>KA</w:t>
      </w:r>
      <w:r w:rsidR="00450117">
        <w:rPr>
          <w:rFonts w:ascii="ZhoGlyph" w:hAnsi="ZhoGlyph" w:cs="Courier New"/>
          <w:sz w:val="16"/>
          <w:szCs w:val="16"/>
        </w:rPr>
        <w:t>Ĉ</w:t>
      </w:r>
      <w:r w:rsidRPr="00450117">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long</w:t>
      </w:r>
    </w:p>
    <w:p w14:paraId="598D6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CC1B06" w14:textId="6E6E54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450117">
        <w:rPr>
          <w:rFonts w:ascii="ZhoGlyph" w:hAnsi="ZhoGlyph" w:cs="Courier New"/>
          <w:sz w:val="16"/>
          <w:szCs w:val="16"/>
        </w:rPr>
        <w:t>YEKOE'</w:t>
      </w:r>
      <w:r w:rsidR="00885592">
        <w:rPr>
          <w:rFonts w:ascii="Courier New" w:hAnsi="Courier New" w:cs="Courier New"/>
          <w:sz w:val="16"/>
          <w:szCs w:val="16"/>
        </w:rPr>
        <w:t xml:space="preserve">, </w:t>
      </w:r>
      <w:r w:rsidRPr="00885592">
        <w:rPr>
          <w:rFonts w:ascii="Courier New" w:hAnsi="Courier New" w:cs="Courier New"/>
          <w:sz w:val="16"/>
          <w:szCs w:val="16"/>
        </w:rPr>
        <w:t>to intend (to do something)</w:t>
      </w:r>
    </w:p>
    <w:p w14:paraId="74356E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CE9D43" w14:textId="18F60AC8"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ekta</w:t>
      </w:r>
      <w:r w:rsidR="00885592">
        <w:rPr>
          <w:rFonts w:ascii="Courier New" w:hAnsi="Courier New" w:cs="Courier New"/>
          <w:sz w:val="16"/>
          <w:szCs w:val="16"/>
        </w:rPr>
        <w:t xml:space="preserve">, </w:t>
      </w:r>
      <w:r w:rsidR="000A69A3" w:rsidRPr="00885592">
        <w:rPr>
          <w:rFonts w:ascii="Courier New" w:hAnsi="Courier New" w:cs="Courier New"/>
          <w:sz w:val="16"/>
          <w:szCs w:val="16"/>
        </w:rPr>
        <w:t>adj</w:t>
      </w:r>
      <w:r w:rsidR="00885592">
        <w:rPr>
          <w:rFonts w:ascii="Courier New" w:hAnsi="Courier New" w:cs="Courier New"/>
          <w:sz w:val="16"/>
          <w:szCs w:val="16"/>
        </w:rPr>
        <w:t xml:space="preserve">, </w:t>
      </w:r>
      <w:r>
        <w:rPr>
          <w:rFonts w:ascii="ZhoGlyph" w:hAnsi="ZhoGlyph" w:cs="Courier New"/>
          <w:sz w:val="16"/>
          <w:szCs w:val="16"/>
        </w:rPr>
        <w:t>YE</w:t>
      </w:r>
      <w:r w:rsidR="000A69A3" w:rsidRPr="00450117">
        <w:rPr>
          <w:rFonts w:ascii="ZhoGlyph" w:hAnsi="ZhoGlyph" w:cs="Courier New"/>
          <w:sz w:val="16"/>
          <w:szCs w:val="16"/>
        </w:rPr>
        <w:t>KTA</w:t>
      </w:r>
      <w:r w:rsidR="00885592">
        <w:rPr>
          <w:rFonts w:ascii="Courier New" w:hAnsi="Courier New" w:cs="Courier New"/>
          <w:sz w:val="16"/>
          <w:szCs w:val="16"/>
        </w:rPr>
        <w:t xml:space="preserve">, </w:t>
      </w:r>
      <w:r w:rsidR="000A69A3" w:rsidRPr="00885592">
        <w:rPr>
          <w:rFonts w:ascii="Courier New" w:hAnsi="Courier New" w:cs="Courier New"/>
          <w:sz w:val="16"/>
          <w:szCs w:val="16"/>
        </w:rPr>
        <w:t>good</w:t>
      </w:r>
    </w:p>
    <w:p w14:paraId="5173F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39458D" w14:textId="05CDDB86" w:rsidR="000A69A3" w:rsidRPr="00885592" w:rsidRDefault="004501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y</w:t>
      </w:r>
      <w:r w:rsidR="000A69A3" w:rsidRPr="00450117">
        <w:rPr>
          <w:rFonts w:ascii="Courier New" w:hAnsi="Courier New" w:cs="Courier New"/>
          <w:b/>
          <w:bCs/>
          <w:sz w:val="16"/>
          <w:szCs w:val="16"/>
        </w:rPr>
        <w:t>ektnamiqe</w:t>
      </w:r>
      <w:r w:rsidR="00885592">
        <w:rPr>
          <w:rFonts w:ascii="Courier New" w:hAnsi="Courier New" w:cs="Courier New"/>
          <w:sz w:val="16"/>
          <w:szCs w:val="16"/>
        </w:rPr>
        <w:t xml:space="preserve">, </w:t>
      </w:r>
      <w:r w:rsidR="00824EBC">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sz w:val="16"/>
          <w:szCs w:val="16"/>
        </w:rPr>
        <w:t>YE</w:t>
      </w:r>
      <w:r w:rsidR="00824EBC" w:rsidRPr="00450117">
        <w:rPr>
          <w:rFonts w:ascii="ZhoGlyph" w:hAnsi="ZhoGlyph" w:cs="Courier New"/>
          <w:sz w:val="16"/>
          <w:szCs w:val="16"/>
        </w:rPr>
        <w:t>KT</w:t>
      </w:r>
      <w:r w:rsidR="00824EBC">
        <w:rPr>
          <w:rFonts w:ascii="ZhoGlyph" w:hAnsi="ZhoGlyph" w:cs="Courier New"/>
          <w:sz w:val="16"/>
          <w:szCs w:val="16"/>
        </w:rPr>
        <w:t>NAMIQE</w:t>
      </w:r>
      <w:r w:rsidR="00885592">
        <w:rPr>
          <w:rFonts w:ascii="Courier New" w:hAnsi="Courier New" w:cs="Courier New"/>
          <w:sz w:val="16"/>
          <w:szCs w:val="16"/>
        </w:rPr>
        <w:t xml:space="preserve">, </w:t>
      </w:r>
      <w:r w:rsidR="000A69A3" w:rsidRPr="00885592">
        <w:rPr>
          <w:rFonts w:ascii="Courier New" w:hAnsi="Courier New" w:cs="Courier New"/>
          <w:sz w:val="16"/>
          <w:szCs w:val="16"/>
        </w:rPr>
        <w:t>greeting; well met</w:t>
      </w:r>
    </w:p>
    <w:p w14:paraId="782E2B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4E9CE9" w14:textId="34C92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ielize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24EBC">
        <w:rPr>
          <w:rFonts w:ascii="ZhoGlyph" w:hAnsi="ZhoGlyph" w:cs="Courier New" w:hint="eastAsia"/>
          <w:sz w:val="16"/>
          <w:szCs w:val="16"/>
        </w:rPr>
        <w:t>Ī</w:t>
      </w:r>
      <w:r w:rsidRPr="00824EBC">
        <w:rPr>
          <w:rFonts w:ascii="ZhoGlyph" w:hAnsi="ZhoGlyph" w:cs="Courier New"/>
          <w:sz w:val="16"/>
          <w:szCs w:val="16"/>
        </w:rPr>
        <w:t>LIZE</w:t>
      </w:r>
      <w:r w:rsidR="00885592">
        <w:rPr>
          <w:rFonts w:ascii="Courier New" w:hAnsi="Courier New" w:cs="Courier New"/>
          <w:sz w:val="16"/>
          <w:szCs w:val="16"/>
        </w:rPr>
        <w:t xml:space="preserve">, </w:t>
      </w:r>
      <w:r w:rsidRPr="00885592">
        <w:rPr>
          <w:rFonts w:ascii="Courier New" w:hAnsi="Courier New" w:cs="Courier New"/>
          <w:sz w:val="16"/>
          <w:szCs w:val="16"/>
        </w:rPr>
        <w:t>possible</w:t>
      </w:r>
      <w:r w:rsidR="00885592">
        <w:rPr>
          <w:rFonts w:ascii="Courier New" w:hAnsi="Courier New" w:cs="Courier New"/>
          <w:sz w:val="16"/>
          <w:szCs w:val="16"/>
        </w:rPr>
        <w:t>,</w:t>
      </w:r>
      <w:r w:rsidRPr="00885592">
        <w:rPr>
          <w:rFonts w:ascii="Courier New" w:hAnsi="Courier New" w:cs="Courier New"/>
          <w:sz w:val="16"/>
          <w:szCs w:val="16"/>
        </w:rPr>
        <w:t xml:space="preserve"> maybe</w:t>
      </w:r>
    </w:p>
    <w:p w14:paraId="48E663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4B2A57" w14:textId="4DFAD9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50117">
        <w:rPr>
          <w:rFonts w:ascii="Courier New" w:hAnsi="Courier New" w:cs="Courier New"/>
          <w:b/>
          <w:bCs/>
          <w:sz w:val="16"/>
          <w:szCs w:val="16"/>
        </w:rPr>
        <w:t>iepri</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A04D78">
        <w:rPr>
          <w:rFonts w:ascii="ZhoGlyph" w:hAnsi="ZhoGlyph" w:cs="Courier New" w:hint="eastAsia"/>
          <w:sz w:val="16"/>
          <w:szCs w:val="16"/>
        </w:rPr>
        <w:t>Ī</w:t>
      </w:r>
      <w:r w:rsidR="00A04D78">
        <w:rPr>
          <w:rFonts w:ascii="ZhoGlyph" w:hAnsi="ZhoGlyph" w:cs="Courier New"/>
          <w:sz w:val="16"/>
          <w:szCs w:val="16"/>
        </w:rPr>
        <w:t>Ṕ</w:t>
      </w:r>
      <w:r w:rsidRPr="00A04D7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after</w:t>
      </w:r>
    </w:p>
    <w:p w14:paraId="3AA3F6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472845" w14:textId="5150E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176A3">
        <w:rPr>
          <w:rFonts w:ascii="Courier New" w:hAnsi="Courier New" w:cs="Courier New"/>
          <w:b/>
          <w:bCs/>
          <w:sz w:val="16"/>
          <w:szCs w:val="16"/>
        </w:rPr>
        <w:t>ieta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176A3">
        <w:rPr>
          <w:rFonts w:ascii="ZhoGlyph" w:hAnsi="ZhoGlyph" w:cs="Courier New" w:hint="eastAsia"/>
          <w:sz w:val="16"/>
          <w:szCs w:val="16"/>
        </w:rPr>
        <w:t>Ī</w:t>
      </w:r>
      <w:r w:rsidRPr="007176A3">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heavy</w:t>
      </w:r>
    </w:p>
    <w:p w14:paraId="27E0A92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57252" w14:textId="6EBAE9D3" w:rsidR="00CB509D" w:rsidRPr="00CB509D" w:rsidRDefault="00C56782" w:rsidP="00CB509D">
      <w:pPr>
        <w:pStyle w:val="Heading1"/>
        <w:jc w:val="center"/>
        <w:rPr>
          <w:rFonts w:ascii="ZhoGlyph" w:hAnsi="ZhoGlyph"/>
        </w:rPr>
      </w:pPr>
      <w:r>
        <w:rPr>
          <w:rFonts w:ascii="ZhoGlyph" w:hAnsi="ZhoGlyph"/>
        </w:rPr>
        <w:br w:type="page"/>
      </w:r>
      <w:bookmarkStart w:id="20" w:name="_Toc110928988"/>
      <w:r w:rsidR="00CB509D">
        <w:rPr>
          <w:rFonts w:ascii="ZhoGlyph" w:hAnsi="ZhoGlyph"/>
        </w:rPr>
        <w:lastRenderedPageBreak/>
        <w:t>J</w:t>
      </w:r>
      <w:bookmarkEnd w:id="20"/>
    </w:p>
    <w:p w14:paraId="05A87868" w14:textId="77777777"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D9B3FDA" w14:textId="74F56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Jadlapriants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JADLA</w:t>
      </w:r>
      <w:r w:rsidR="000D5FEB">
        <w:rPr>
          <w:rFonts w:ascii="ZhoGlyph" w:hAnsi="ZhoGlyph" w:cs="Courier New"/>
          <w:sz w:val="16"/>
          <w:szCs w:val="16"/>
        </w:rPr>
        <w:t>ṔĨ</w:t>
      </w:r>
      <w:r w:rsidRPr="000D5FEB">
        <w:rPr>
          <w:rFonts w:ascii="ZhoGlyph" w:hAnsi="ZhoGlyph" w:cs="Courier New"/>
          <w:sz w:val="16"/>
          <w:szCs w:val="16"/>
        </w:rPr>
        <w:t>N</w:t>
      </w:r>
      <w:r w:rsidR="000D5FEB">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Zhdant and Tienspevnekr sectors. Jadlapriants includes both Zhdant (2719 Zhdant) and Addax (2214 Tienspevnekr)</w:t>
      </w:r>
      <w:r w:rsidR="000D5FEB">
        <w:rPr>
          <w:rFonts w:ascii="Courier New" w:hAnsi="Courier New" w:cs="Courier New"/>
          <w:sz w:val="16"/>
          <w:szCs w:val="16"/>
        </w:rPr>
        <w:t xml:space="preserve"> </w:t>
      </w:r>
      <w:r w:rsidRPr="00885592">
        <w:rPr>
          <w:rFonts w:ascii="Courier New" w:hAnsi="Courier New" w:cs="Courier New"/>
          <w:sz w:val="16"/>
          <w:szCs w:val="16"/>
        </w:rPr>
        <w:t>along with the rest of the Addaxur Reservation.</w:t>
      </w:r>
    </w:p>
    <w:p w14:paraId="17ED3D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67BBE3" w14:textId="06C65D8E"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JADSE'</w:t>
      </w:r>
      <w:r w:rsidR="00885592">
        <w:rPr>
          <w:rFonts w:ascii="Courier New" w:hAnsi="Courier New" w:cs="Courier New"/>
          <w:sz w:val="16"/>
          <w:szCs w:val="16"/>
        </w:rPr>
        <w:t xml:space="preserve">, </w:t>
      </w:r>
      <w:r w:rsidR="000A69A3" w:rsidRPr="00885592">
        <w:rPr>
          <w:rFonts w:ascii="Courier New" w:hAnsi="Courier New" w:cs="Courier New"/>
          <w:sz w:val="16"/>
          <w:szCs w:val="16"/>
        </w:rPr>
        <w:t>to carry a message</w:t>
      </w:r>
    </w:p>
    <w:p w14:paraId="3D9F96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62C3B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0B57E6">
        <w:rPr>
          <w:rFonts w:ascii="ZhoGlyph" w:hAnsi="ZhoGlyph" w:cs="Courier New"/>
          <w:sz w:val="16"/>
          <w:szCs w:val="16"/>
        </w:rPr>
        <w:t>JE</w:t>
      </w:r>
      <w:r>
        <w:rPr>
          <w:rFonts w:ascii="Courier New" w:hAnsi="Courier New" w:cs="Courier New"/>
          <w:sz w:val="16"/>
          <w:szCs w:val="16"/>
        </w:rPr>
        <w:t xml:space="preserve">, </w:t>
      </w:r>
      <w:r w:rsidRPr="00885592">
        <w:rPr>
          <w:rFonts w:ascii="Courier New" w:hAnsi="Courier New" w:cs="Courier New"/>
          <w:sz w:val="16"/>
          <w:szCs w:val="16"/>
        </w:rPr>
        <w:t>at</w:t>
      </w:r>
    </w:p>
    <w:p w14:paraId="61FB760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B58"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jem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JEM</w:t>
      </w:r>
      <w:r>
        <w:rPr>
          <w:rFonts w:ascii="Courier New" w:hAnsi="Courier New" w:cs="Courier New"/>
          <w:sz w:val="16"/>
          <w:szCs w:val="16"/>
        </w:rPr>
        <w:t xml:space="preserve">, </w:t>
      </w:r>
      <w:r w:rsidRPr="00885592">
        <w:rPr>
          <w:rFonts w:ascii="Courier New" w:hAnsi="Courier New" w:cs="Courier New"/>
          <w:sz w:val="16"/>
          <w:szCs w:val="16"/>
        </w:rPr>
        <w:t>car</w:t>
      </w:r>
    </w:p>
    <w:p w14:paraId="287BDAC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85CE47"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jiaple'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0B57E6">
        <w:rPr>
          <w:rFonts w:ascii="ZhoGlyph" w:hAnsi="ZhoGlyph" w:cs="Courier New"/>
          <w:sz w:val="16"/>
          <w:szCs w:val="16"/>
        </w:rPr>
        <w:t>JIA</w:t>
      </w:r>
      <w:r>
        <w:rPr>
          <w:rFonts w:ascii="ZhoGlyph" w:hAnsi="ZhoGlyph" w:cs="Courier New"/>
          <w:sz w:val="16"/>
          <w:szCs w:val="16"/>
        </w:rPr>
        <w:t>Ṗ</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find</w:t>
      </w:r>
    </w:p>
    <w:p w14:paraId="52475189"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FC32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jiavr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JĨṼ</w:t>
      </w:r>
      <w:r>
        <w:rPr>
          <w:rFonts w:ascii="Courier New" w:hAnsi="Courier New" w:cs="Courier New"/>
          <w:sz w:val="16"/>
          <w:szCs w:val="16"/>
        </w:rPr>
        <w:t xml:space="preserve">, </w:t>
      </w:r>
      <w:r w:rsidRPr="00885592">
        <w:rPr>
          <w:rFonts w:ascii="Courier New" w:hAnsi="Courier New" w:cs="Courier New"/>
          <w:sz w:val="16"/>
          <w:szCs w:val="16"/>
        </w:rPr>
        <w:t>benefit</w:t>
      </w:r>
    </w:p>
    <w:p w14:paraId="18BE3C22"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15A816"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jiebl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J</w:t>
      </w:r>
      <w:r>
        <w:rPr>
          <w:rFonts w:ascii="ZhoGlyph" w:hAnsi="ZhoGlyph" w:cs="Courier New" w:hint="eastAsia"/>
          <w:sz w:val="16"/>
          <w:szCs w:val="16"/>
        </w:rPr>
        <w:t>Ī</w:t>
      </w:r>
      <w:r>
        <w:rPr>
          <w:rFonts w:ascii="ZhoGlyph" w:hAnsi="ZhoGlyph" w:cs="Courier New"/>
          <w:sz w:val="16"/>
          <w:szCs w:val="16"/>
        </w:rPr>
        <w:t>Ḃ</w:t>
      </w:r>
      <w:r>
        <w:rPr>
          <w:rFonts w:ascii="Courier New" w:hAnsi="Courier New" w:cs="Courier New"/>
          <w:sz w:val="16"/>
          <w:szCs w:val="16"/>
        </w:rPr>
        <w:t xml:space="preserve">, </w:t>
      </w:r>
      <w:r w:rsidRPr="00885592">
        <w:rPr>
          <w:rFonts w:ascii="Courier New" w:hAnsi="Courier New" w:cs="Courier New"/>
          <w:sz w:val="16"/>
          <w:szCs w:val="16"/>
        </w:rPr>
        <w:t>herb</w:t>
      </w:r>
    </w:p>
    <w:p w14:paraId="3ADE35A0"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BC0899" w14:textId="4ACDC240"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jivrdre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B57E6">
        <w:rPr>
          <w:rFonts w:ascii="ZhoGlyph" w:hAnsi="ZhoGlyph" w:cs="Courier New"/>
          <w:sz w:val="16"/>
          <w:szCs w:val="16"/>
        </w:rPr>
        <w:t>JI</w:t>
      </w:r>
      <w:r>
        <w:rPr>
          <w:rFonts w:ascii="ZhoGlyph" w:hAnsi="ZhoGlyph" w:cs="Courier New"/>
          <w:sz w:val="16"/>
          <w:szCs w:val="16"/>
        </w:rPr>
        <w:t>ṼḌ</w:t>
      </w:r>
      <w:r w:rsidRPr="000B57E6">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b</w:t>
      </w:r>
      <w:r>
        <w:rPr>
          <w:rFonts w:ascii="Courier New" w:hAnsi="Courier New" w:cs="Courier New"/>
          <w:sz w:val="16"/>
          <w:szCs w:val="16"/>
        </w:rPr>
        <w:t>e</w:t>
      </w:r>
      <w:r w:rsidRPr="00885592">
        <w:rPr>
          <w:rFonts w:ascii="Courier New" w:hAnsi="Courier New" w:cs="Courier New"/>
          <w:sz w:val="16"/>
          <w:szCs w:val="16"/>
        </w:rPr>
        <w:t>lt</w:t>
      </w:r>
    </w:p>
    <w:p w14:paraId="52A1ED43" w14:textId="29180DAA" w:rsidR="00CB509D"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102EF" w14:textId="1559A3A4" w:rsidR="00CB509D" w:rsidRPr="00CB509D" w:rsidRDefault="00C56782" w:rsidP="00CB509D">
      <w:pPr>
        <w:pStyle w:val="Heading1"/>
        <w:jc w:val="center"/>
        <w:rPr>
          <w:rFonts w:ascii="ZhoGlyph" w:hAnsi="ZhoGlyph"/>
        </w:rPr>
      </w:pPr>
      <w:r>
        <w:rPr>
          <w:rFonts w:ascii="ZhoGlyph" w:hAnsi="ZhoGlyph"/>
        </w:rPr>
        <w:br w:type="page"/>
      </w:r>
      <w:bookmarkStart w:id="21" w:name="_Toc110928989"/>
      <w:r w:rsidR="00CB509D">
        <w:rPr>
          <w:rFonts w:ascii="ZhoGlyph" w:hAnsi="ZhoGlyph"/>
        </w:rPr>
        <w:lastRenderedPageBreak/>
        <w:t>JD</w:t>
      </w:r>
      <w:bookmarkEnd w:id="21"/>
    </w:p>
    <w:p w14:paraId="3DA2CEBE" w14:textId="77777777" w:rsidR="00CB509D" w:rsidRPr="00885592" w:rsidRDefault="00CB509D" w:rsidP="00CB509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B3F711" w14:textId="10ABA412" w:rsidR="006C5988" w:rsidRP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jdatietlei, </w:t>
      </w:r>
      <w:r>
        <w:rPr>
          <w:rFonts w:ascii="Courier New" w:hAnsi="Courier New" w:cs="Courier New"/>
          <w:sz w:val="16"/>
          <w:szCs w:val="16"/>
        </w:rPr>
        <w:t xml:space="preserve">noun, </w:t>
      </w:r>
      <w:r w:rsidRPr="000D5FEB">
        <w:rPr>
          <w:rFonts w:ascii="ZhoGlyph" w:hAnsi="ZhoGlyph" w:cs="Courier New"/>
          <w:sz w:val="16"/>
          <w:szCs w:val="16"/>
        </w:rPr>
        <w:t>JDA</w:t>
      </w:r>
      <w:r>
        <w:rPr>
          <w:rFonts w:ascii="ZhoGlyph" w:hAnsi="ZhoGlyph" w:cs="Courier New"/>
          <w:sz w:val="16"/>
          <w:szCs w:val="16"/>
        </w:rPr>
        <w:t>T</w:t>
      </w:r>
      <w:r>
        <w:rPr>
          <w:rFonts w:ascii="ZhoGlyph" w:hAnsi="ZhoGlyph" w:cs="Courier New" w:hint="eastAsia"/>
          <w:sz w:val="16"/>
          <w:szCs w:val="16"/>
        </w:rPr>
        <w:t>Ī</w:t>
      </w:r>
      <w:r>
        <w:rPr>
          <w:rFonts w:ascii="ZhoGlyph" w:hAnsi="ZhoGlyph" w:cs="Courier New"/>
          <w:sz w:val="16"/>
          <w:szCs w:val="16"/>
        </w:rPr>
        <w:t>ṪEI</w:t>
      </w:r>
      <w:r>
        <w:rPr>
          <w:rFonts w:ascii="Courier New" w:hAnsi="Courier New" w:cs="Courier New"/>
          <w:sz w:val="16"/>
          <w:szCs w:val="16"/>
        </w:rPr>
        <w:t>, hills</w:t>
      </w:r>
    </w:p>
    <w:p w14:paraId="029C2F2B" w14:textId="77777777" w:rsidR="006C5988" w:rsidRDefault="006C598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E61996B" w14:textId="371A2F7A"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D5FEB" w:rsidRPr="000D5FEB">
        <w:rPr>
          <w:rFonts w:ascii="ZhoGlyph" w:hAnsi="ZhoGlyph" w:cs="Courier New"/>
          <w:sz w:val="16"/>
          <w:szCs w:val="16"/>
        </w:rPr>
        <w:t>JDA</w:t>
      </w:r>
      <w:r w:rsidR="000D5FEB">
        <w:rPr>
          <w:rFonts w:ascii="ZhoGlyph" w:hAnsi="ZhoGlyph" w:cs="Courier New"/>
          <w:sz w:val="16"/>
          <w:szCs w:val="16"/>
        </w:rPr>
        <w:t>Ṫ</w:t>
      </w:r>
      <w:r w:rsidR="00885592">
        <w:rPr>
          <w:rFonts w:ascii="Courier New" w:hAnsi="Courier New" w:cs="Courier New"/>
          <w:sz w:val="16"/>
          <w:szCs w:val="16"/>
        </w:rPr>
        <w:t xml:space="preserve">, </w:t>
      </w:r>
      <w:r w:rsidR="000A69A3" w:rsidRPr="00885592">
        <w:rPr>
          <w:rFonts w:ascii="Courier New" w:hAnsi="Courier New" w:cs="Courier New"/>
          <w:sz w:val="16"/>
          <w:szCs w:val="16"/>
        </w:rPr>
        <w:t>range or extents</w:t>
      </w:r>
      <w:r w:rsidR="00885592">
        <w:rPr>
          <w:rFonts w:ascii="Courier New" w:hAnsi="Courier New" w:cs="Courier New"/>
          <w:sz w:val="16"/>
          <w:szCs w:val="16"/>
        </w:rPr>
        <w:t xml:space="preserve">, </w:t>
      </w:r>
      <w:r w:rsidR="000A69A3" w:rsidRPr="00885592">
        <w:rPr>
          <w:rFonts w:ascii="Courier New" w:hAnsi="Courier New" w:cs="Courier New"/>
          <w:sz w:val="16"/>
          <w:szCs w:val="16"/>
        </w:rPr>
        <w:t>as in mountain ranges or forest extents.</w:t>
      </w:r>
    </w:p>
    <w:p w14:paraId="714760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5E7A1A" w14:textId="330AF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jdatle'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0D5FEB">
        <w:rPr>
          <w:rFonts w:ascii="ZhoGlyph" w:hAnsi="ZhoGlyph" w:cs="Courier New"/>
          <w:sz w:val="16"/>
          <w:szCs w:val="16"/>
        </w:rPr>
        <w:t>JDA</w:t>
      </w:r>
      <w:r w:rsidR="000D5FEB">
        <w:rPr>
          <w:rFonts w:ascii="ZhoGlyph" w:hAnsi="ZhoGlyph" w:cs="Courier New"/>
          <w:sz w:val="16"/>
          <w:szCs w:val="16"/>
        </w:rPr>
        <w:t>Ṫ</w:t>
      </w:r>
      <w:r w:rsidR="000A69A3" w:rsidRPr="000D5FEB">
        <w:rPr>
          <w:rFonts w:ascii="ZhoGlyph" w:hAnsi="ZhoGlyph" w:cs="Courier New"/>
          <w:sz w:val="16"/>
          <w:szCs w:val="16"/>
        </w:rPr>
        <w:t>E'</w:t>
      </w:r>
      <w:r w:rsidR="00885592">
        <w:rPr>
          <w:rFonts w:ascii="Courier New" w:hAnsi="Courier New" w:cs="Courier New"/>
          <w:sz w:val="16"/>
          <w:szCs w:val="16"/>
        </w:rPr>
        <w:t xml:space="preserve">, </w:t>
      </w:r>
      <w:r w:rsidR="000A69A3" w:rsidRPr="00885592">
        <w:rPr>
          <w:rFonts w:ascii="Courier New" w:hAnsi="Courier New" w:cs="Courier New"/>
          <w:sz w:val="16"/>
          <w:szCs w:val="16"/>
        </w:rPr>
        <w:t>to extend or wander</w:t>
      </w:r>
    </w:p>
    <w:p w14:paraId="757F2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814442" w14:textId="4C3BBC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B57E6">
        <w:rPr>
          <w:rFonts w:ascii="ZhoGlyph" w:hAnsi="ZhoGlyph" w:cs="Courier New"/>
          <w:sz w:val="16"/>
          <w:szCs w:val="16"/>
        </w:rPr>
        <w:t>JDEL</w:t>
      </w:r>
      <w:r w:rsidR="00885592">
        <w:rPr>
          <w:rFonts w:ascii="Courier New" w:hAnsi="Courier New" w:cs="Courier New"/>
          <w:sz w:val="16"/>
          <w:szCs w:val="16"/>
        </w:rPr>
        <w:t xml:space="preserve">, </w:t>
      </w:r>
      <w:r w:rsidRPr="00885592">
        <w:rPr>
          <w:rFonts w:ascii="Courier New" w:hAnsi="Courier New" w:cs="Courier New"/>
          <w:sz w:val="16"/>
          <w:szCs w:val="16"/>
        </w:rPr>
        <w:t>right</w:t>
      </w:r>
    </w:p>
    <w:p w14:paraId="3C2458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525D16" w14:textId="7022DA0C" w:rsidR="000A69A3" w:rsidRPr="00885592" w:rsidRDefault="00EB1AD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jdeltepotli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0B57E6">
        <w:rPr>
          <w:rFonts w:ascii="ZhoGlyph" w:hAnsi="ZhoGlyph" w:cs="Courier New"/>
          <w:sz w:val="16"/>
          <w:szCs w:val="16"/>
        </w:rPr>
        <w:t>JDELTEPO</w:t>
      </w:r>
      <w:r w:rsidR="000B57E6">
        <w:rPr>
          <w:rFonts w:ascii="ZhoGlyph" w:hAnsi="ZhoGlyph" w:cs="Courier New"/>
          <w:sz w:val="16"/>
          <w:szCs w:val="16"/>
        </w:rPr>
        <w:t>Ṫ</w:t>
      </w:r>
      <w:r w:rsidR="000A69A3" w:rsidRPr="000B57E6">
        <w:rPr>
          <w:rFonts w:ascii="ZhoGlyph" w:hAnsi="ZhoGlyph" w:cs="Courier New"/>
          <w:sz w:val="16"/>
          <w:szCs w:val="16"/>
        </w:rPr>
        <w:t>I</w:t>
      </w:r>
      <w:r w:rsidR="00885592">
        <w:rPr>
          <w:rFonts w:ascii="Courier New" w:hAnsi="Courier New" w:cs="Courier New"/>
          <w:sz w:val="16"/>
          <w:szCs w:val="16"/>
        </w:rPr>
        <w:t xml:space="preserve">, </w:t>
      </w:r>
      <w:r w:rsidR="000A69A3" w:rsidRPr="00885592">
        <w:rPr>
          <w:rFonts w:ascii="Courier New" w:hAnsi="Courier New" w:cs="Courier New"/>
          <w:sz w:val="16"/>
          <w:szCs w:val="16"/>
        </w:rPr>
        <w:t>eyeglasses</w:t>
      </w:r>
      <w:r w:rsidR="00885592">
        <w:rPr>
          <w:rFonts w:ascii="Courier New" w:hAnsi="Courier New" w:cs="Courier New"/>
          <w:sz w:val="16"/>
          <w:szCs w:val="16"/>
        </w:rPr>
        <w:t>,</w:t>
      </w:r>
      <w:r w:rsidR="000A69A3" w:rsidRPr="00885592">
        <w:rPr>
          <w:rFonts w:ascii="Courier New" w:hAnsi="Courier New" w:cs="Courier New"/>
          <w:sz w:val="16"/>
          <w:szCs w:val="16"/>
        </w:rPr>
        <w:t xml:space="preserve"> corrective lenses</w:t>
      </w:r>
    </w:p>
    <w:p w14:paraId="47C9EC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F96BC" w14:textId="14CCA9E4" w:rsidR="006C5988" w:rsidRPr="00885592" w:rsidRDefault="000A69A3" w:rsidP="006C598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B1AD9">
        <w:rPr>
          <w:rFonts w:ascii="Courier New" w:hAnsi="Courier New" w:cs="Courier New"/>
          <w:b/>
          <w:bCs/>
          <w:sz w:val="16"/>
          <w:szCs w:val="16"/>
        </w:rPr>
        <w:t>jdie'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D5FEB">
        <w:rPr>
          <w:rFonts w:ascii="ZhoGlyph" w:hAnsi="ZhoGlyph" w:cs="Courier New"/>
          <w:sz w:val="16"/>
          <w:szCs w:val="16"/>
        </w:rPr>
        <w:t>JD</w:t>
      </w:r>
      <w:r w:rsidR="000D5FEB">
        <w:rPr>
          <w:rFonts w:ascii="ZhoGlyph" w:hAnsi="ZhoGlyph" w:cs="Courier New" w:hint="eastAsia"/>
          <w:sz w:val="16"/>
          <w:szCs w:val="16"/>
        </w:rPr>
        <w:t>Ī</w:t>
      </w:r>
      <w:r w:rsidRPr="000D5FEB">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be born</w:t>
      </w:r>
      <w:r w:rsidR="00885592">
        <w:rPr>
          <w:rFonts w:ascii="Courier New" w:hAnsi="Courier New" w:cs="Courier New"/>
          <w:sz w:val="16"/>
          <w:szCs w:val="16"/>
        </w:rPr>
        <w:t xml:space="preserve">, </w:t>
      </w:r>
    </w:p>
    <w:p w14:paraId="365EEA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52E7AD" w14:textId="0EB44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Jdiprzhdil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JDI</w:t>
      </w:r>
      <w:r w:rsidR="000B57E6">
        <w:rPr>
          <w:rFonts w:ascii="ZhoGlyph" w:hAnsi="ZhoGlyph" w:cs="Courier New"/>
          <w:sz w:val="16"/>
          <w:szCs w:val="16"/>
        </w:rPr>
        <w:t>ṔŽ</w:t>
      </w:r>
      <w:r w:rsidRPr="000B57E6">
        <w:rPr>
          <w:rFonts w:ascii="ZhoGlyph" w:hAnsi="ZhoGlyph" w:cs="Courier New"/>
          <w:sz w:val="16"/>
          <w:szCs w:val="16"/>
        </w:rPr>
        <w:t>IL</w:t>
      </w:r>
      <w:r w:rsidR="00885592">
        <w:rPr>
          <w:rFonts w:ascii="Courier New" w:hAnsi="Courier New" w:cs="Courier New"/>
          <w:sz w:val="16"/>
          <w:szCs w:val="16"/>
        </w:rPr>
        <w:t>,</w:t>
      </w:r>
      <w:r w:rsidRPr="00885592">
        <w:rPr>
          <w:rFonts w:ascii="Courier New" w:hAnsi="Courier New" w:cs="Courier New"/>
          <w:sz w:val="16"/>
          <w:szCs w:val="16"/>
        </w:rPr>
        <w:t xml:space="preserve"> A large Noble estate on Zhdan</w:t>
      </w:r>
      <w:r w:rsidR="000D5FEB">
        <w:rPr>
          <w:rFonts w:ascii="Courier New" w:hAnsi="Courier New" w:cs="Courier New"/>
          <w:sz w:val="16"/>
          <w:szCs w:val="16"/>
        </w:rPr>
        <w:t>t</w:t>
      </w:r>
    </w:p>
    <w:p w14:paraId="718EC0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7CA515" w14:textId="3F4139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Jdistebr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D5FEB">
        <w:rPr>
          <w:rFonts w:ascii="ZhoGlyph" w:hAnsi="ZhoGlyph" w:cs="Courier New"/>
          <w:sz w:val="16"/>
          <w:szCs w:val="16"/>
        </w:rPr>
        <w:t>JDIST</w:t>
      </w:r>
      <w:r w:rsidR="000D5FEB">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Well-born. Character with Social Standing of 12</w:t>
      </w:r>
    </w:p>
    <w:p w14:paraId="24D5C65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785F3" w14:textId="6B428E4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0B57E6">
        <w:rPr>
          <w:rFonts w:ascii="ZhoGlyph" w:hAnsi="ZhoGlyph" w:cs="Courier New"/>
          <w:sz w:val="16"/>
          <w:szCs w:val="16"/>
        </w:rPr>
        <w:t>JDO</w:t>
      </w:r>
      <w:r w:rsidR="00885592">
        <w:rPr>
          <w:rFonts w:ascii="Courier New" w:hAnsi="Courier New" w:cs="Courier New"/>
          <w:sz w:val="16"/>
          <w:szCs w:val="16"/>
        </w:rPr>
        <w:t xml:space="preserve">, </w:t>
      </w:r>
      <w:r w:rsidRPr="00885592">
        <w:rPr>
          <w:rFonts w:ascii="Courier New" w:hAnsi="Courier New" w:cs="Courier New"/>
          <w:sz w:val="16"/>
          <w:szCs w:val="16"/>
        </w:rPr>
        <w:t>question indicator</w:t>
      </w:r>
    </w:p>
    <w:p w14:paraId="73594C46" w14:textId="43D01DD4" w:rsidR="00CB509D" w:rsidRDefault="00CB509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15265C" w14:textId="076EDE5E" w:rsidR="00CB509D" w:rsidRPr="00CB509D" w:rsidRDefault="00C56782" w:rsidP="00CB509D">
      <w:pPr>
        <w:pStyle w:val="Heading1"/>
        <w:jc w:val="center"/>
        <w:rPr>
          <w:rFonts w:ascii="ZhoGlyph" w:hAnsi="ZhoGlyph"/>
        </w:rPr>
      </w:pPr>
      <w:r>
        <w:rPr>
          <w:rFonts w:ascii="ZhoGlyph" w:hAnsi="ZhoGlyph"/>
        </w:rPr>
        <w:br w:type="page"/>
      </w:r>
      <w:bookmarkStart w:id="22" w:name="_Toc110928990"/>
      <w:r w:rsidR="00CB509D">
        <w:rPr>
          <w:rFonts w:ascii="ZhoGlyph" w:hAnsi="ZhoGlyph"/>
        </w:rPr>
        <w:lastRenderedPageBreak/>
        <w:t>K</w:t>
      </w:r>
      <w:bookmarkEnd w:id="22"/>
    </w:p>
    <w:p w14:paraId="5F4A7C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1F4302" w14:textId="2A4DE99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w:t>
      </w:r>
    </w:p>
    <w:p w14:paraId="0A068858" w14:textId="574F15C8"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88A1" w14:textId="3B6EF78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kalikaza</w:t>
      </w:r>
      <w:r>
        <w:rPr>
          <w:rFonts w:ascii="Courier New" w:hAnsi="Courier New" w:cs="Courier New"/>
          <w:sz w:val="16"/>
          <w:szCs w:val="16"/>
        </w:rPr>
        <w:t xml:space="preserve">, adj, </w:t>
      </w:r>
      <w:r>
        <w:rPr>
          <w:rFonts w:ascii="ZhoGlyph" w:hAnsi="ZhoGlyph" w:cs="Courier New"/>
          <w:sz w:val="16"/>
          <w:szCs w:val="16"/>
        </w:rPr>
        <w:t>KALIKAZA</w:t>
      </w:r>
      <w:r>
        <w:rPr>
          <w:rFonts w:ascii="Courier New" w:hAnsi="Courier New" w:cs="Courier New"/>
          <w:sz w:val="16"/>
          <w:szCs w:val="16"/>
        </w:rPr>
        <w:t>, clean or pure</w:t>
      </w:r>
    </w:p>
    <w:p w14:paraId="26ED1120" w14:textId="020E5347"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9D8EAD" w14:textId="400DE20F"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kalipaka</w:t>
      </w:r>
      <w:r>
        <w:rPr>
          <w:rFonts w:ascii="Courier New" w:hAnsi="Courier New" w:cs="Courier New"/>
          <w:sz w:val="16"/>
          <w:szCs w:val="16"/>
        </w:rPr>
        <w:t xml:space="preserve">, noun, </w:t>
      </w:r>
      <w:r>
        <w:rPr>
          <w:rFonts w:ascii="ZhoGlyph" w:hAnsi="ZhoGlyph" w:cs="Courier New"/>
          <w:sz w:val="16"/>
          <w:szCs w:val="16"/>
        </w:rPr>
        <w:t>KALIPAKA</w:t>
      </w:r>
      <w:r>
        <w:rPr>
          <w:rFonts w:ascii="Courier New" w:hAnsi="Courier New" w:cs="Courier New"/>
          <w:sz w:val="16"/>
          <w:szCs w:val="16"/>
        </w:rPr>
        <w:t>, bath</w:t>
      </w:r>
    </w:p>
    <w:p w14:paraId="30FD6148" w14:textId="77191DBD"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6D6B2" w14:textId="67DFBE6E"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kalipake’</w:t>
      </w:r>
      <w:r>
        <w:rPr>
          <w:rFonts w:ascii="Courier New" w:hAnsi="Courier New" w:cs="Courier New"/>
          <w:sz w:val="16"/>
          <w:szCs w:val="16"/>
        </w:rPr>
        <w:t xml:space="preserve">, verb, </w:t>
      </w:r>
      <w:r>
        <w:rPr>
          <w:rFonts w:ascii="ZhoGlyph" w:hAnsi="ZhoGlyph" w:cs="Courier New"/>
          <w:sz w:val="16"/>
          <w:szCs w:val="16"/>
        </w:rPr>
        <w:t>KALIPAKE'</w:t>
      </w:r>
      <w:r>
        <w:rPr>
          <w:rFonts w:ascii="Courier New" w:hAnsi="Courier New" w:cs="Courier New"/>
          <w:sz w:val="16"/>
          <w:szCs w:val="16"/>
        </w:rPr>
        <w:t>, to bathe</w:t>
      </w:r>
    </w:p>
    <w:p w14:paraId="7D7AEFCF" w14:textId="25B56892"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97850" w14:textId="50388BDC"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kalipakitzi</w:t>
      </w:r>
      <w:r>
        <w:rPr>
          <w:rFonts w:ascii="Courier New" w:hAnsi="Courier New" w:cs="Courier New"/>
          <w:sz w:val="16"/>
          <w:szCs w:val="16"/>
        </w:rPr>
        <w:t xml:space="preserve">, noun, </w:t>
      </w:r>
      <w:r>
        <w:rPr>
          <w:rFonts w:ascii="ZhoGlyph" w:hAnsi="ZhoGlyph" w:cs="Courier New"/>
          <w:sz w:val="16"/>
          <w:szCs w:val="16"/>
        </w:rPr>
        <w:t>KALIPAKITZI</w:t>
      </w:r>
      <w:r>
        <w:rPr>
          <w:rFonts w:ascii="Courier New" w:hAnsi="Courier New" w:cs="Courier New"/>
          <w:sz w:val="16"/>
          <w:szCs w:val="16"/>
        </w:rPr>
        <w:t>, communal bath house</w:t>
      </w:r>
    </w:p>
    <w:p w14:paraId="215A6D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1A88AD" w14:textId="2A466F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B57E6">
        <w:rPr>
          <w:rFonts w:ascii="ZhoGlyph" w:hAnsi="ZhoGlyph" w:cs="Courier New"/>
          <w:sz w:val="16"/>
          <w:szCs w:val="16"/>
        </w:rPr>
        <w:t>KALMEKI</w:t>
      </w:r>
      <w:r w:rsidR="00885592">
        <w:rPr>
          <w:rFonts w:ascii="Courier New" w:hAnsi="Courier New" w:cs="Courier New"/>
          <w:sz w:val="16"/>
          <w:szCs w:val="16"/>
        </w:rPr>
        <w:t xml:space="preserve">, </w:t>
      </w:r>
      <w:r w:rsidRPr="00885592">
        <w:rPr>
          <w:rFonts w:ascii="Courier New" w:hAnsi="Courier New" w:cs="Courier New"/>
          <w:sz w:val="16"/>
          <w:szCs w:val="16"/>
        </w:rPr>
        <w:t>corridor</w:t>
      </w:r>
    </w:p>
    <w:p w14:paraId="05FA12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B65775" w14:textId="5029D524" w:rsidR="000A69A3" w:rsidRPr="00885592" w:rsidRDefault="000B57E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kaltenzhie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E9704C">
        <w:rPr>
          <w:rFonts w:ascii="ZhoGlyph" w:hAnsi="ZhoGlyph" w:cs="Courier New"/>
          <w:sz w:val="16"/>
          <w:szCs w:val="16"/>
        </w:rPr>
        <w:t>KALTE</w:t>
      </w:r>
      <w:r w:rsidR="00E9704C">
        <w:rPr>
          <w:rFonts w:ascii="ZhoGlyph" w:hAnsi="ZhoGlyph" w:cs="Courier New"/>
          <w:sz w:val="16"/>
          <w:szCs w:val="16"/>
        </w:rPr>
        <w:t>N</w:t>
      </w:r>
      <w:r w:rsidR="00E9704C">
        <w:rPr>
          <w:rFonts w:ascii="ZhoGlyph" w:hAnsi="ZhoGlyph" w:cs="Courier New" w:hint="eastAsia"/>
          <w:sz w:val="16"/>
          <w:szCs w:val="16"/>
        </w:rPr>
        <w:t>ŹĪ</w:t>
      </w:r>
      <w:r w:rsidR="00885592">
        <w:rPr>
          <w:rFonts w:ascii="Courier New" w:hAnsi="Courier New" w:cs="Courier New"/>
          <w:sz w:val="16"/>
          <w:szCs w:val="16"/>
        </w:rPr>
        <w:t xml:space="preserve">, </w:t>
      </w:r>
      <w:r w:rsidR="000A69A3" w:rsidRPr="00885592">
        <w:rPr>
          <w:rFonts w:ascii="Courier New" w:hAnsi="Courier New" w:cs="Courier New"/>
          <w:sz w:val="16"/>
          <w:szCs w:val="16"/>
        </w:rPr>
        <w:t>Sidewalk</w:t>
      </w:r>
    </w:p>
    <w:p w14:paraId="1F4619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DBA03" w14:textId="582D87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B57E6">
        <w:rPr>
          <w:rFonts w:ascii="Courier New" w:hAnsi="Courier New" w:cs="Courier New"/>
          <w:b/>
          <w:bCs/>
          <w:sz w:val="16"/>
          <w:szCs w:val="16"/>
        </w:rPr>
        <w:t>kamatli</w:t>
      </w:r>
      <w:r w:rsidR="00885592">
        <w:rPr>
          <w:rFonts w:ascii="Courier New" w:hAnsi="Courier New" w:cs="Courier New"/>
          <w:sz w:val="16"/>
          <w:szCs w:val="16"/>
        </w:rPr>
        <w:t xml:space="preserve">, </w:t>
      </w:r>
      <w:r w:rsidR="000B57E6">
        <w:rPr>
          <w:rFonts w:ascii="Courier New" w:hAnsi="Courier New" w:cs="Courier New"/>
          <w:sz w:val="16"/>
          <w:szCs w:val="16"/>
        </w:rPr>
        <w:t>greeting</w:t>
      </w:r>
      <w:r w:rsidR="00885592">
        <w:rPr>
          <w:rFonts w:ascii="Courier New" w:hAnsi="Courier New" w:cs="Courier New"/>
          <w:sz w:val="16"/>
          <w:szCs w:val="16"/>
        </w:rPr>
        <w:t xml:space="preserve">, </w:t>
      </w:r>
      <w:r w:rsidRPr="000B57E6">
        <w:rPr>
          <w:rFonts w:ascii="ZhoGlyph" w:hAnsi="ZhoGlyph" w:cs="Courier New"/>
          <w:sz w:val="16"/>
          <w:szCs w:val="16"/>
        </w:rPr>
        <w:t>KAMA</w:t>
      </w:r>
      <w:r w:rsidR="000B57E6">
        <w:rPr>
          <w:rFonts w:ascii="ZhoGlyph" w:hAnsi="ZhoGlyph" w:cs="Courier New"/>
          <w:sz w:val="16"/>
          <w:szCs w:val="16"/>
        </w:rPr>
        <w:t>Ṫ</w:t>
      </w:r>
      <w:r w:rsidRPr="000B57E6">
        <w:rPr>
          <w:rFonts w:ascii="ZhoGlyph" w:hAnsi="ZhoGlyph" w:cs="Courier New"/>
          <w:sz w:val="16"/>
          <w:szCs w:val="16"/>
        </w:rPr>
        <w:t>I</w:t>
      </w:r>
      <w:r w:rsidR="00885592">
        <w:rPr>
          <w:rFonts w:ascii="Courier New" w:hAnsi="Courier New" w:cs="Courier New"/>
          <w:sz w:val="16"/>
          <w:szCs w:val="16"/>
        </w:rPr>
        <w:t xml:space="preserve">, </w:t>
      </w:r>
      <w:r w:rsidR="00303BF2">
        <w:rPr>
          <w:rFonts w:ascii="Courier New" w:hAnsi="Courier New" w:cs="Courier New"/>
          <w:sz w:val="16"/>
          <w:szCs w:val="16"/>
        </w:rPr>
        <w:t>a polite response used interchangeably as please, thank you, or you’re welcome</w:t>
      </w:r>
    </w:p>
    <w:p w14:paraId="43E5F5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15BA8F" w14:textId="0A39B4C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Pr="00885592">
        <w:rPr>
          <w:rFonts w:ascii="Courier New" w:hAnsi="Courier New" w:cs="Courier New"/>
          <w:sz w:val="16"/>
          <w:szCs w:val="16"/>
        </w:rPr>
        <w:t xml:space="preserve"> adj</w:t>
      </w:r>
      <w:r w:rsidR="00885592">
        <w:rPr>
          <w:rFonts w:ascii="Courier New" w:hAnsi="Courier New" w:cs="Courier New"/>
          <w:sz w:val="16"/>
          <w:szCs w:val="16"/>
        </w:rPr>
        <w:t xml:space="preserve">, </w:t>
      </w:r>
      <w:r w:rsidRPr="00E9704C">
        <w:rPr>
          <w:rFonts w:ascii="ZhoGlyph" w:hAnsi="ZhoGlyph" w:cs="Courier New"/>
          <w:sz w:val="16"/>
          <w:szCs w:val="16"/>
        </w:rPr>
        <w:t>KAMOTIK</w:t>
      </w:r>
      <w:r w:rsidR="00885592">
        <w:rPr>
          <w:rFonts w:ascii="Courier New" w:hAnsi="Courier New" w:cs="Courier New"/>
          <w:sz w:val="16"/>
          <w:szCs w:val="16"/>
        </w:rPr>
        <w:t xml:space="preserve">, </w:t>
      </w:r>
      <w:r w:rsidRPr="00885592">
        <w:rPr>
          <w:rFonts w:ascii="Courier New" w:hAnsi="Courier New" w:cs="Courier New"/>
          <w:sz w:val="16"/>
          <w:szCs w:val="16"/>
        </w:rPr>
        <w:t>purple</w:t>
      </w:r>
    </w:p>
    <w:p w14:paraId="24A2DE49" w14:textId="77777777" w:rsidR="000A69A3" w:rsidRPr="00885592" w:rsidRDefault="000A69A3" w:rsidP="00CB509D">
      <w:pPr>
        <w:widowControl w:val="0"/>
        <w:autoSpaceDE w:val="0"/>
        <w:autoSpaceDN w:val="0"/>
        <w:adjustRightInd w:val="0"/>
        <w:spacing w:after="0" w:line="240" w:lineRule="auto"/>
        <w:contextualSpacing/>
        <w:rPr>
          <w:rFonts w:ascii="Courier New" w:hAnsi="Courier New" w:cs="Courier New"/>
          <w:sz w:val="16"/>
          <w:szCs w:val="16"/>
        </w:rPr>
      </w:pPr>
    </w:p>
    <w:p w14:paraId="1736644C" w14:textId="1CBB07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KAMTOLI</w:t>
      </w:r>
      <w:r w:rsidR="00885592">
        <w:rPr>
          <w:rFonts w:ascii="Courier New" w:hAnsi="Courier New" w:cs="Courier New"/>
          <w:sz w:val="16"/>
          <w:szCs w:val="16"/>
        </w:rPr>
        <w:t xml:space="preserve">, </w:t>
      </w:r>
      <w:r w:rsidRPr="00885592">
        <w:rPr>
          <w:rFonts w:ascii="Courier New" w:hAnsi="Courier New" w:cs="Courier New"/>
          <w:sz w:val="16"/>
          <w:szCs w:val="16"/>
        </w:rPr>
        <w:t>A hardy tuber analogous to sweet potatoes</w:t>
      </w:r>
    </w:p>
    <w:p w14:paraId="1CB27F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218B7" w14:textId="30DBA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kanatli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KANA</w:t>
      </w:r>
      <w:r w:rsidR="00303BF2">
        <w:rPr>
          <w:rFonts w:ascii="ZhoGlyph" w:hAnsi="ZhoGlyph" w:cs="Courier New"/>
          <w:sz w:val="16"/>
          <w:szCs w:val="16"/>
        </w:rPr>
        <w:t>Ṫ</w:t>
      </w:r>
      <w:r w:rsidRPr="00303BF2">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ducks</w:t>
      </w:r>
    </w:p>
    <w:p w14:paraId="2ADADC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539B67" w14:textId="6D03B12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prefix</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a container</w:t>
      </w:r>
    </w:p>
    <w:p w14:paraId="077D7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DE85C" w14:textId="57CD3EA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kashakotl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03BF2">
        <w:rPr>
          <w:rFonts w:ascii="ZhoGlyph" w:hAnsi="ZhoGlyph" w:cs="Courier New"/>
          <w:sz w:val="16"/>
          <w:szCs w:val="16"/>
        </w:rPr>
        <w:t>KA</w:t>
      </w:r>
      <w:r w:rsidR="00303BF2">
        <w:rPr>
          <w:rFonts w:ascii="ZhoGlyph" w:hAnsi="ZhoGlyph" w:cs="Courier New" w:hint="eastAsia"/>
          <w:sz w:val="16"/>
          <w:szCs w:val="16"/>
        </w:rPr>
        <w:t>Ś</w:t>
      </w:r>
      <w:r w:rsidRPr="00303BF2">
        <w:rPr>
          <w:rFonts w:ascii="ZhoGlyph" w:hAnsi="ZhoGlyph" w:cs="Courier New"/>
          <w:sz w:val="16"/>
          <w:szCs w:val="16"/>
        </w:rPr>
        <w:t>AKO</w:t>
      </w:r>
      <w:r w:rsidR="00303BF2">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teapot</w:t>
      </w:r>
    </w:p>
    <w:p w14:paraId="433808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488E8" w14:textId="257BA6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03BF2">
        <w:rPr>
          <w:rFonts w:ascii="Courier New" w:hAnsi="Courier New" w:cs="Courier New"/>
          <w:b/>
          <w:bCs/>
          <w:sz w:val="16"/>
          <w:szCs w:val="16"/>
        </w:rPr>
        <w:t>katile'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w:t>
      </w:r>
      <w:r w:rsidR="0001369E">
        <w:rPr>
          <w:rFonts w:ascii="ZhoGlyph" w:hAnsi="ZhoGlyph" w:cs="Courier New"/>
          <w:sz w:val="16"/>
          <w:szCs w:val="16"/>
        </w:rPr>
        <w:t>ATILE</w:t>
      </w:r>
      <w:r w:rsidRPr="00885592">
        <w:rPr>
          <w:rFonts w:ascii="Courier New" w:hAnsi="Courier New"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need something</w:t>
      </w:r>
    </w:p>
    <w:p w14:paraId="5E2518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3A2479" w14:textId="41894F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Ṫ</w:t>
      </w:r>
      <w:r w:rsidRPr="0001369E">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stay</w:t>
      </w:r>
    </w:p>
    <w:p w14:paraId="61961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0E3519" w14:textId="7C062F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KATZAPTILA</w:t>
      </w:r>
      <w:r w:rsidR="00885592">
        <w:rPr>
          <w:rFonts w:ascii="Courier New" w:hAnsi="Courier New" w:cs="Courier New"/>
          <w:sz w:val="16"/>
          <w:szCs w:val="16"/>
        </w:rPr>
        <w:t xml:space="preserve">, </w:t>
      </w:r>
      <w:r w:rsidRPr="00885592">
        <w:rPr>
          <w:rFonts w:ascii="Courier New" w:hAnsi="Courier New" w:cs="Courier New"/>
          <w:sz w:val="16"/>
          <w:szCs w:val="16"/>
        </w:rPr>
        <w:t>pick (sharp tool)</w:t>
      </w:r>
    </w:p>
    <w:p w14:paraId="1D17F0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76FD39" w14:textId="1F7CB4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katzitlane'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KATZI</w:t>
      </w:r>
      <w:r w:rsidR="0001369E">
        <w:rPr>
          <w:rFonts w:ascii="ZhoGlyph" w:hAnsi="ZhoGlyph" w:cs="Courier New"/>
          <w:sz w:val="16"/>
          <w:szCs w:val="16"/>
        </w:rPr>
        <w:t>Ṫ</w:t>
      </w:r>
      <w:r w:rsidRPr="0001369E">
        <w:rPr>
          <w:rFonts w:ascii="ZhoGlyph" w:hAnsi="ZhoGlyph" w:cs="Courier New"/>
          <w:sz w:val="16"/>
          <w:szCs w:val="16"/>
        </w:rPr>
        <w:t>ANE</w:t>
      </w:r>
      <w:r w:rsidR="0001369E">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pull</w:t>
      </w:r>
    </w:p>
    <w:p w14:paraId="01DD38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BBCAA6" w14:textId="066F1E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kavre'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w:t>
      </w:r>
      <w:r w:rsidR="0001369E">
        <w:rPr>
          <w:rFonts w:ascii="ZhoGlyph" w:hAnsi="ZhoGlyph" w:cs="Courier New"/>
          <w:sz w:val="16"/>
          <w:szCs w:val="16"/>
        </w:rPr>
        <w:t>Ṽ</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possess</w:t>
      </w:r>
      <w:r w:rsidR="00885592">
        <w:rPr>
          <w:rFonts w:ascii="Courier New" w:hAnsi="Courier New" w:cs="Courier New"/>
          <w:sz w:val="16"/>
          <w:szCs w:val="16"/>
        </w:rPr>
        <w:t>,</w:t>
      </w:r>
      <w:r w:rsidRPr="00885592">
        <w:rPr>
          <w:rFonts w:ascii="Courier New" w:hAnsi="Courier New" w:cs="Courier New"/>
          <w:sz w:val="16"/>
          <w:szCs w:val="16"/>
        </w:rPr>
        <w:t xml:space="preserve"> to have</w:t>
      </w:r>
    </w:p>
    <w:p w14:paraId="255A15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EB4C26" w14:textId="25FD6D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KAYE'</w:t>
      </w:r>
      <w:r w:rsidR="00885592">
        <w:rPr>
          <w:rFonts w:ascii="Courier New" w:hAnsi="Courier New" w:cs="Courier New"/>
          <w:sz w:val="16"/>
          <w:szCs w:val="16"/>
        </w:rPr>
        <w:t xml:space="preserve">, </w:t>
      </w:r>
      <w:r w:rsidRPr="00885592">
        <w:rPr>
          <w:rFonts w:ascii="Courier New" w:hAnsi="Courier New" w:cs="Courier New"/>
          <w:sz w:val="16"/>
          <w:szCs w:val="16"/>
        </w:rPr>
        <w:t>to love</w:t>
      </w:r>
    </w:p>
    <w:p w14:paraId="5CD4F7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2389E5" w14:textId="543E47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kayotle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KAYO</w:t>
      </w:r>
      <w:r w:rsidR="0001369E">
        <w:rPr>
          <w:rFonts w:ascii="ZhoGlyph" w:hAnsi="ZhoGlyph" w:cs="Courier New"/>
          <w:sz w:val="16"/>
          <w:szCs w:val="16"/>
        </w:rPr>
        <w:t>Ṫ</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beautiful</w:t>
      </w:r>
    </w:p>
    <w:p w14:paraId="7B6E1C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552751" w14:textId="574B0D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KAZ</w:t>
      </w:r>
      <w:r w:rsidR="00885592">
        <w:rPr>
          <w:rFonts w:ascii="Courier New" w:hAnsi="Courier New" w:cs="Courier New"/>
          <w:sz w:val="16"/>
          <w:szCs w:val="16"/>
        </w:rPr>
        <w:t xml:space="preserve">, </w:t>
      </w:r>
      <w:r w:rsidR="0001369E">
        <w:rPr>
          <w:rFonts w:ascii="Courier New" w:hAnsi="Courier New" w:cs="Courier New"/>
          <w:sz w:val="16"/>
          <w:szCs w:val="16"/>
        </w:rPr>
        <w:t xml:space="preserve">to </w:t>
      </w:r>
      <w:r w:rsidRPr="00885592">
        <w:rPr>
          <w:rFonts w:ascii="Courier New" w:hAnsi="Courier New" w:cs="Courier New"/>
          <w:sz w:val="16"/>
          <w:szCs w:val="16"/>
        </w:rPr>
        <w:t>civilize</w:t>
      </w:r>
      <w:r w:rsidR="0001369E">
        <w:rPr>
          <w:rFonts w:ascii="Courier New" w:hAnsi="Courier New" w:cs="Courier New"/>
          <w:sz w:val="16"/>
          <w:szCs w:val="16"/>
        </w:rPr>
        <w:t xml:space="preserve">; </w:t>
      </w:r>
      <w:r w:rsidRPr="00885592">
        <w:rPr>
          <w:rFonts w:ascii="Courier New" w:hAnsi="Courier New" w:cs="Courier New"/>
          <w:sz w:val="16"/>
          <w:szCs w:val="16"/>
        </w:rPr>
        <w:t>the opposite of 'baz.'</w:t>
      </w:r>
      <w:r w:rsidR="002C263E">
        <w:rPr>
          <w:rFonts w:ascii="Courier New" w:hAnsi="Courier New" w:cs="Courier New"/>
          <w:sz w:val="16"/>
          <w:szCs w:val="16"/>
        </w:rPr>
        <w:t xml:space="preserve"> Also implies good health, both mental and physical.</w:t>
      </w:r>
    </w:p>
    <w:p w14:paraId="3FD225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DCEC5" w14:textId="44C0C1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Kazdievlstial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01369E">
        <w:rPr>
          <w:rFonts w:ascii="ZhoGlyph" w:hAnsi="ZhoGlyph" w:cs="Courier New"/>
          <w:sz w:val="16"/>
          <w:szCs w:val="16"/>
        </w:rPr>
        <w:t>KAZD</w:t>
      </w:r>
      <w:r w:rsidR="0001369E">
        <w:rPr>
          <w:rFonts w:ascii="ZhoGlyph" w:hAnsi="ZhoGlyph" w:cs="Courier New" w:hint="eastAsia"/>
          <w:sz w:val="16"/>
          <w:szCs w:val="16"/>
        </w:rPr>
        <w:t>Ī</w:t>
      </w:r>
      <w:r w:rsidRPr="0001369E">
        <w:rPr>
          <w:rFonts w:ascii="ZhoGlyph" w:hAnsi="ZhoGlyph" w:cs="Courier New"/>
          <w:sz w:val="16"/>
          <w:szCs w:val="16"/>
        </w:rPr>
        <w:t>VST</w:t>
      </w:r>
      <w:r w:rsidR="0001369E">
        <w:rPr>
          <w:rFonts w:ascii="ZhoGlyph" w:hAnsi="ZhoGlyph" w:cs="Courier New"/>
          <w:sz w:val="16"/>
          <w:szCs w:val="16"/>
        </w:rPr>
        <w:t>Ĩ</w:t>
      </w:r>
      <w:r w:rsidRPr="0001369E">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Harvest. A traditional harvest festival held between Ataniebl and Atshtiavl.</w:t>
      </w:r>
    </w:p>
    <w:p w14:paraId="52F24D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A67E1C" w14:textId="4B988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article</w:t>
      </w:r>
      <w:r w:rsidR="00885592">
        <w:rPr>
          <w:rFonts w:ascii="Courier New" w:hAnsi="Courier New" w:cs="Courier New"/>
          <w:sz w:val="16"/>
          <w:szCs w:val="16"/>
        </w:rPr>
        <w:t xml:space="preserve">, </w:t>
      </w:r>
      <w:r w:rsidRPr="0001369E">
        <w:rPr>
          <w:rFonts w:ascii="ZhoGlyph" w:hAnsi="ZhoGlyph" w:cs="Courier New"/>
          <w:sz w:val="16"/>
          <w:szCs w:val="16"/>
        </w:rPr>
        <w:t>KE</w:t>
      </w:r>
      <w:r w:rsidR="00885592">
        <w:rPr>
          <w:rFonts w:ascii="Courier New" w:hAnsi="Courier New" w:cs="Courier New"/>
          <w:sz w:val="16"/>
          <w:szCs w:val="16"/>
        </w:rPr>
        <w:t xml:space="preserve">, </w:t>
      </w:r>
      <w:r w:rsidRPr="00885592">
        <w:rPr>
          <w:rFonts w:ascii="Courier New" w:hAnsi="Courier New" w:cs="Courier New"/>
          <w:sz w:val="16"/>
          <w:szCs w:val="16"/>
        </w:rPr>
        <w:t xml:space="preserve">definite article </w:t>
      </w:r>
      <w:r w:rsidR="00EA1879">
        <w:rPr>
          <w:rFonts w:ascii="Courier New" w:hAnsi="Courier New" w:cs="Courier New"/>
          <w:sz w:val="16"/>
          <w:szCs w:val="16"/>
        </w:rPr>
        <w:t>‘</w:t>
      </w:r>
      <w:r w:rsidRPr="00885592">
        <w:rPr>
          <w:rFonts w:ascii="Courier New" w:hAnsi="Courier New" w:cs="Courier New"/>
          <w:sz w:val="16"/>
          <w:szCs w:val="16"/>
        </w:rPr>
        <w:t>the</w:t>
      </w:r>
      <w:r w:rsidR="00EA1879">
        <w:rPr>
          <w:rFonts w:ascii="Courier New" w:hAnsi="Courier New" w:cs="Courier New"/>
          <w:sz w:val="16"/>
          <w:szCs w:val="16"/>
        </w:rPr>
        <w:t>’</w:t>
      </w:r>
    </w:p>
    <w:p w14:paraId="7240CF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66B308" w14:textId="60C71A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KED</w:t>
      </w:r>
      <w:r w:rsidR="00885592">
        <w:rPr>
          <w:rFonts w:ascii="Courier New" w:hAnsi="Courier New" w:cs="Courier New"/>
          <w:sz w:val="16"/>
          <w:szCs w:val="16"/>
        </w:rPr>
        <w:t xml:space="preserve">, </w:t>
      </w:r>
      <w:r w:rsidRPr="00885592">
        <w:rPr>
          <w:rFonts w:ascii="Courier New" w:hAnsi="Courier New" w:cs="Courier New"/>
          <w:sz w:val="16"/>
          <w:szCs w:val="16"/>
        </w:rPr>
        <w:t>port</w:t>
      </w:r>
      <w:r w:rsidR="00885592">
        <w:rPr>
          <w:rFonts w:ascii="Courier New" w:hAnsi="Courier New" w:cs="Courier New"/>
          <w:sz w:val="16"/>
          <w:szCs w:val="16"/>
        </w:rPr>
        <w:t xml:space="preserve">, </w:t>
      </w:r>
      <w:r w:rsidRPr="00885592">
        <w:rPr>
          <w:rFonts w:ascii="Courier New" w:hAnsi="Courier New" w:cs="Courier New"/>
          <w:sz w:val="16"/>
          <w:szCs w:val="16"/>
        </w:rPr>
        <w:t>as in the left side of the ship when facing forward</w:t>
      </w:r>
    </w:p>
    <w:p w14:paraId="6DEF01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2936D8" w14:textId="30360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01369E">
        <w:rPr>
          <w:rFonts w:ascii="ZhoGlyph" w:hAnsi="ZhoGlyph" w:cs="Courier New"/>
          <w:sz w:val="16"/>
          <w:szCs w:val="16"/>
        </w:rPr>
        <w:t>KEKELA</w:t>
      </w:r>
      <w:r w:rsidR="00885592">
        <w:rPr>
          <w:rFonts w:ascii="Courier New" w:hAnsi="Courier New" w:cs="Courier New"/>
          <w:sz w:val="16"/>
          <w:szCs w:val="16"/>
        </w:rPr>
        <w:t xml:space="preserve">, </w:t>
      </w:r>
      <w:r w:rsidRPr="00885592">
        <w:rPr>
          <w:rFonts w:ascii="Courier New" w:hAnsi="Courier New" w:cs="Courier New"/>
          <w:sz w:val="16"/>
          <w:szCs w:val="16"/>
        </w:rPr>
        <w:t>fun</w:t>
      </w:r>
    </w:p>
    <w:p w14:paraId="19299E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C04612" w14:textId="39E58F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01369E">
        <w:rPr>
          <w:rFonts w:ascii="ZhoGlyph" w:hAnsi="ZhoGlyph" w:cs="Courier New"/>
          <w:sz w:val="16"/>
          <w:szCs w:val="16"/>
        </w:rPr>
        <w:t>KE</w:t>
      </w:r>
      <w:r w:rsidR="0001369E">
        <w:rPr>
          <w:rFonts w:ascii="ZhoGlyph" w:hAnsi="ZhoGlyph" w:cs="Courier New"/>
          <w:sz w:val="16"/>
          <w:szCs w:val="16"/>
        </w:rPr>
        <w:t>Ḱ</w:t>
      </w:r>
      <w:r w:rsidRPr="0001369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fun</w:t>
      </w:r>
    </w:p>
    <w:p w14:paraId="274D0CD0" w14:textId="50E0568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374CB" w14:textId="77777777" w:rsidR="00C56782" w:rsidRPr="00885592" w:rsidRDefault="00C5678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F14D2C" w14:textId="43A338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IMOLI</w:t>
      </w:r>
      <w:r w:rsidR="00885592">
        <w:rPr>
          <w:rFonts w:ascii="Courier New" w:hAnsi="Courier New" w:cs="Courier New"/>
          <w:sz w:val="16"/>
          <w:szCs w:val="16"/>
        </w:rPr>
        <w:t xml:space="preserve">, </w:t>
      </w:r>
      <w:r w:rsidRPr="00885592">
        <w:rPr>
          <w:rFonts w:ascii="Courier New" w:hAnsi="Courier New" w:cs="Courier New"/>
          <w:sz w:val="16"/>
          <w:szCs w:val="16"/>
        </w:rPr>
        <w:t>a cluster fruit that grows in the forest canopy and has been compared to a combination of Terran bananas and papayas. Commonly used as a pureed base for soups</w:t>
      </w:r>
      <w:r w:rsidR="00885592">
        <w:rPr>
          <w:rFonts w:ascii="Courier New" w:hAnsi="Courier New" w:cs="Courier New"/>
          <w:sz w:val="16"/>
          <w:szCs w:val="16"/>
        </w:rPr>
        <w:t>,</w:t>
      </w:r>
      <w:r w:rsidRPr="00885592">
        <w:rPr>
          <w:rFonts w:ascii="Courier New" w:hAnsi="Courier New" w:cs="Courier New"/>
          <w:sz w:val="16"/>
          <w:szCs w:val="16"/>
        </w:rPr>
        <w:t xml:space="preserve"> salsas</w:t>
      </w:r>
      <w:r w:rsidR="00885592">
        <w:rPr>
          <w:rFonts w:ascii="Courier New" w:hAnsi="Courier New" w:cs="Courier New"/>
          <w:sz w:val="16"/>
          <w:szCs w:val="16"/>
        </w:rPr>
        <w:t>,</w:t>
      </w:r>
      <w:r w:rsidRPr="00885592">
        <w:rPr>
          <w:rFonts w:ascii="Courier New" w:hAnsi="Courier New" w:cs="Courier New"/>
          <w:sz w:val="16"/>
          <w:szCs w:val="16"/>
        </w:rPr>
        <w:t xml:space="preserve"> and curry dishes.</w:t>
      </w:r>
    </w:p>
    <w:p w14:paraId="312A61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86344" w14:textId="44096B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kekliqiki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Ḱ</w:t>
      </w:r>
      <w:r w:rsidRPr="00EA1879">
        <w:rPr>
          <w:rFonts w:ascii="ZhoGlyph" w:hAnsi="ZhoGlyph" w:cs="Courier New"/>
          <w:sz w:val="16"/>
          <w:szCs w:val="16"/>
        </w:rPr>
        <w:t>IQIKI</w:t>
      </w:r>
      <w:r w:rsidR="00885592">
        <w:rPr>
          <w:rFonts w:ascii="Courier New" w:hAnsi="Courier New" w:cs="Courier New"/>
          <w:sz w:val="16"/>
          <w:szCs w:val="16"/>
        </w:rPr>
        <w:t xml:space="preserve">, </w:t>
      </w:r>
      <w:r w:rsidRPr="00885592">
        <w:rPr>
          <w:rFonts w:ascii="Courier New" w:hAnsi="Courier New" w:cs="Courier New"/>
          <w:sz w:val="16"/>
          <w:szCs w:val="16"/>
        </w:rPr>
        <w:t>leisure; leisure time</w:t>
      </w:r>
    </w:p>
    <w:p w14:paraId="256503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21F29" w14:textId="050464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1369E">
        <w:rPr>
          <w:rFonts w:ascii="Courier New" w:hAnsi="Courier New" w:cs="Courier New"/>
          <w:b/>
          <w:bCs/>
          <w:sz w:val="16"/>
          <w:szCs w:val="16"/>
        </w:rPr>
        <w:t>kemetle'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KEME</w:t>
      </w:r>
      <w:r w:rsidR="00EA1879">
        <w:rPr>
          <w:rFonts w:ascii="ZhoGlyph" w:hAnsi="ZhoGlyph" w:cs="Courier New"/>
          <w:sz w:val="16"/>
          <w:szCs w:val="16"/>
        </w:rPr>
        <w:t>Ṫ</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create</w:t>
      </w:r>
    </w:p>
    <w:p w14:paraId="7C8234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29919A" w14:textId="6DA092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kemiltlatia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KEMIL</w:t>
      </w:r>
      <w:r w:rsidR="00EA1879">
        <w:rPr>
          <w:rFonts w:ascii="ZhoGlyph" w:hAnsi="ZhoGlyph" w:cs="Courier New"/>
          <w:sz w:val="16"/>
          <w:szCs w:val="16"/>
        </w:rPr>
        <w:t>ṪĨ</w:t>
      </w:r>
      <w:r w:rsidR="00885592">
        <w:rPr>
          <w:rFonts w:ascii="Courier New" w:hAnsi="Courier New" w:cs="Courier New"/>
          <w:sz w:val="16"/>
          <w:szCs w:val="16"/>
        </w:rPr>
        <w:t xml:space="preserve">, </w:t>
      </w:r>
      <w:r w:rsidRPr="00885592">
        <w:rPr>
          <w:rFonts w:ascii="Courier New" w:hAnsi="Courier New" w:cs="Courier New"/>
          <w:sz w:val="16"/>
          <w:szCs w:val="16"/>
        </w:rPr>
        <w:t>dress</w:t>
      </w:r>
    </w:p>
    <w:p w14:paraId="17C392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DF70A9" w14:textId="7F8B39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KENKA</w:t>
      </w:r>
      <w:r w:rsidR="00EA1879">
        <w:rPr>
          <w:rFonts w:ascii="ZhoGlyph" w:hAnsi="ZhoGlyph" w:cs="Courier New"/>
          <w:sz w:val="16"/>
          <w:szCs w:val="16"/>
        </w:rPr>
        <w:t>Ĉ</w:t>
      </w:r>
      <w:r w:rsidRPr="00EA1879">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get ready</w:t>
      </w:r>
    </w:p>
    <w:p w14:paraId="4AF1CD8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6573A1" w14:textId="3881E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KENKALI</w:t>
      </w:r>
      <w:r w:rsidR="00885592">
        <w:rPr>
          <w:rFonts w:ascii="Courier New" w:hAnsi="Courier New" w:cs="Courier New"/>
          <w:sz w:val="16"/>
          <w:szCs w:val="16"/>
        </w:rPr>
        <w:t xml:space="preserve">, </w:t>
      </w:r>
      <w:r w:rsidRPr="00885592">
        <w:rPr>
          <w:rFonts w:ascii="Courier New" w:hAnsi="Courier New" w:cs="Courier New"/>
          <w:sz w:val="16"/>
          <w:szCs w:val="16"/>
        </w:rPr>
        <w:t>family</w:t>
      </w:r>
    </w:p>
    <w:p w14:paraId="0411AF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97A331" w14:textId="73B2D0D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kenkalitzi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KENLALITZI</w:t>
      </w:r>
      <w:r w:rsidR="00885592">
        <w:rPr>
          <w:rFonts w:ascii="Courier New" w:hAnsi="Courier New" w:cs="Courier New"/>
          <w:sz w:val="16"/>
          <w:szCs w:val="16"/>
        </w:rPr>
        <w:t xml:space="preserve">, </w:t>
      </w:r>
      <w:r w:rsidRPr="00885592">
        <w:rPr>
          <w:rFonts w:ascii="Courier New" w:hAnsi="Courier New" w:cs="Courier New"/>
          <w:sz w:val="16"/>
          <w:szCs w:val="16"/>
        </w:rPr>
        <w:t>household</w:t>
      </w:r>
    </w:p>
    <w:p w14:paraId="155C653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2F334" w14:textId="456DA1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kentetl</w:t>
      </w:r>
      <w:r w:rsidR="00885592">
        <w:rPr>
          <w:rFonts w:ascii="Courier New" w:hAnsi="Courier New" w:cs="Courier New"/>
          <w:sz w:val="16"/>
          <w:szCs w:val="16"/>
        </w:rPr>
        <w:t xml:space="preserve">, </w:t>
      </w:r>
      <w:r w:rsidR="00EA1879">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KENTE</w:t>
      </w:r>
      <w:r w:rsidR="00EA1879">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another</w:t>
      </w:r>
    </w:p>
    <w:p w14:paraId="4A58C2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30FD7A" w14:textId="1C31343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ketli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KE</w:t>
      </w:r>
      <w:r w:rsidR="00EA1879">
        <w:rPr>
          <w:rFonts w:ascii="ZhoGlyph" w:hAnsi="ZhoGlyph" w:cs="Courier New"/>
          <w:sz w:val="16"/>
          <w:szCs w:val="16"/>
        </w:rPr>
        <w:t>Ṫ</w:t>
      </w:r>
      <w:r w:rsidRPr="00EA1879">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snow</w:t>
      </w:r>
    </w:p>
    <w:p w14:paraId="26AD7FC5" w14:textId="36A06C88"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7079A5" w14:textId="4217CA6A"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ketze’, </w:t>
      </w:r>
      <w:r>
        <w:rPr>
          <w:rFonts w:ascii="Courier New" w:hAnsi="Courier New" w:cs="Courier New"/>
          <w:sz w:val="16"/>
          <w:szCs w:val="16"/>
        </w:rPr>
        <w:t xml:space="preserve">verb, </w:t>
      </w:r>
      <w:r>
        <w:rPr>
          <w:rFonts w:ascii="ZhoGlyph" w:hAnsi="ZhoGlyph" w:cs="Courier New"/>
          <w:sz w:val="16"/>
          <w:szCs w:val="16"/>
        </w:rPr>
        <w:t>KETZE'</w:t>
      </w:r>
      <w:r>
        <w:rPr>
          <w:rFonts w:ascii="Courier New" w:hAnsi="Courier New" w:cs="Courier New"/>
          <w:sz w:val="16"/>
          <w:szCs w:val="16"/>
        </w:rPr>
        <w:t>, to lead</w:t>
      </w:r>
    </w:p>
    <w:p w14:paraId="5B8AB73D" w14:textId="53AE49F1"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78275" w14:textId="0D5EEA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ketznad, </w:t>
      </w:r>
      <w:r>
        <w:rPr>
          <w:rFonts w:ascii="Courier New" w:hAnsi="Courier New" w:cs="Courier New"/>
          <w:sz w:val="16"/>
          <w:szCs w:val="16"/>
        </w:rPr>
        <w:t xml:space="preserve">noun, </w:t>
      </w:r>
      <w:r>
        <w:rPr>
          <w:rFonts w:ascii="ZhoGlyph" w:hAnsi="ZhoGlyph" w:cs="Courier New"/>
          <w:sz w:val="16"/>
          <w:szCs w:val="16"/>
        </w:rPr>
        <w:t>KETZENAD</w:t>
      </w:r>
      <w:r>
        <w:rPr>
          <w:rFonts w:ascii="Courier New" w:hAnsi="Courier New" w:cs="Courier New"/>
          <w:sz w:val="16"/>
          <w:szCs w:val="16"/>
        </w:rPr>
        <w:t>, one who leads</w:t>
      </w:r>
    </w:p>
    <w:p w14:paraId="547905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93F23" w14:textId="1B03F1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A1879">
        <w:rPr>
          <w:rFonts w:ascii="ZhoGlyph" w:hAnsi="ZhoGlyph" w:cs="Courier New"/>
          <w:sz w:val="16"/>
          <w:szCs w:val="16"/>
        </w:rPr>
        <w:t>KĨ</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50-ton heavy fighter in the Consular Navy.</w:t>
      </w:r>
    </w:p>
    <w:p w14:paraId="4657F9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FE4C66" w14:textId="5CF5AC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ĨĈ</w:t>
      </w:r>
      <w:r w:rsidRPr="00EA1879">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six</w:t>
      </w:r>
    </w:p>
    <w:p w14:paraId="31C5A8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C0EE4" w14:textId="28AA6C1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A1879">
        <w:rPr>
          <w:rFonts w:ascii="ZhoGlyph" w:hAnsi="ZhoGlyph" w:cs="Courier New"/>
          <w:sz w:val="16"/>
          <w:szCs w:val="16"/>
        </w:rPr>
        <w:t>KĨṪ</w:t>
      </w:r>
      <w:r w:rsidR="00885592">
        <w:rPr>
          <w:rFonts w:ascii="Courier New" w:hAnsi="Courier New" w:cs="Courier New"/>
          <w:sz w:val="16"/>
          <w:szCs w:val="16"/>
        </w:rPr>
        <w:t xml:space="preserve">, </w:t>
      </w:r>
      <w:r w:rsidRPr="00885592">
        <w:rPr>
          <w:rFonts w:ascii="Courier New" w:hAnsi="Courier New" w:cs="Courier New"/>
          <w:sz w:val="16"/>
          <w:szCs w:val="16"/>
        </w:rPr>
        <w:t>to attack</w:t>
      </w:r>
    </w:p>
    <w:p w14:paraId="2903E3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47C276" w14:textId="20BFD6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A1879">
        <w:rPr>
          <w:rFonts w:ascii="Courier New" w:hAnsi="Courier New" w:cs="Courier New"/>
          <w:b/>
          <w:bCs/>
          <w:sz w:val="16"/>
          <w:szCs w:val="16"/>
        </w:rPr>
        <w:t>kiatlaze'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AZE'</w:t>
      </w:r>
      <w:r w:rsidR="00885592">
        <w:rPr>
          <w:rFonts w:ascii="Courier New" w:hAnsi="Courier New" w:cs="Courier New"/>
          <w:sz w:val="16"/>
          <w:szCs w:val="16"/>
        </w:rPr>
        <w:t xml:space="preserve">, </w:t>
      </w:r>
      <w:r w:rsidRPr="00885592">
        <w:rPr>
          <w:rFonts w:ascii="Courier New" w:hAnsi="Courier New" w:cs="Courier New"/>
          <w:sz w:val="16"/>
          <w:szCs w:val="16"/>
        </w:rPr>
        <w:t>to rest</w:t>
      </w:r>
    </w:p>
    <w:p w14:paraId="7CFBF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D30483" w14:textId="6F3E4F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A1879">
        <w:rPr>
          <w:rFonts w:ascii="ZhoGlyph" w:hAnsi="ZhoGlyph" w:cs="Courier New"/>
          <w:sz w:val="16"/>
          <w:szCs w:val="16"/>
        </w:rPr>
        <w:t>K</w:t>
      </w:r>
      <w:r w:rsidR="00EA1879">
        <w:rPr>
          <w:rFonts w:ascii="ZhoGlyph" w:hAnsi="ZhoGlyph" w:cs="Courier New"/>
          <w:sz w:val="16"/>
          <w:szCs w:val="16"/>
        </w:rPr>
        <w:t>ĨṪ</w:t>
      </w:r>
      <w:r w:rsidRPr="00EA1879">
        <w:rPr>
          <w:rFonts w:ascii="ZhoGlyph" w:hAnsi="ZhoGlyph" w:cs="Courier New"/>
          <w:sz w:val="16"/>
          <w:szCs w:val="16"/>
        </w:rPr>
        <w:t>AST</w:t>
      </w:r>
      <w:r w:rsidR="00EA1879">
        <w:rPr>
          <w:rFonts w:ascii="ZhoGlyph" w:hAnsi="ZhoGlyph" w:cs="Courier New"/>
          <w:sz w:val="16"/>
          <w:szCs w:val="16"/>
        </w:rPr>
        <w:t>Ĩ</w:t>
      </w:r>
      <w:r w:rsidRPr="00EA1879">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Fifth day; Rest Day</w:t>
      </w:r>
    </w:p>
    <w:p w14:paraId="02610F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90E9CC" w14:textId="617298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kiatok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TOK</w:t>
      </w:r>
      <w:r w:rsidR="00885592">
        <w:rPr>
          <w:rFonts w:ascii="Courier New" w:hAnsi="Courier New" w:cs="Courier New"/>
          <w:sz w:val="16"/>
          <w:szCs w:val="16"/>
        </w:rPr>
        <w:t xml:space="preserve">, </w:t>
      </w:r>
      <w:r w:rsidRPr="00885592">
        <w:rPr>
          <w:rFonts w:ascii="Courier New" w:hAnsi="Courier New" w:cs="Courier New"/>
          <w:sz w:val="16"/>
          <w:szCs w:val="16"/>
        </w:rPr>
        <w:t>weather</w:t>
      </w:r>
    </w:p>
    <w:p w14:paraId="326621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2EC5BA" w14:textId="1631150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kiejo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w:t>
      </w:r>
      <w:r w:rsidR="001F19D4">
        <w:rPr>
          <w:rFonts w:ascii="ZhoGlyph" w:hAnsi="ZhoGlyph" w:cs="Courier New"/>
          <w:sz w:val="16"/>
          <w:szCs w:val="16"/>
        </w:rPr>
        <w:t>Ĩ</w:t>
      </w:r>
      <w:r w:rsidRPr="001F19D4">
        <w:rPr>
          <w:rFonts w:ascii="ZhoGlyph" w:hAnsi="ZhoGlyph" w:cs="Courier New"/>
          <w:sz w:val="16"/>
          <w:szCs w:val="16"/>
        </w:rPr>
        <w:t>JO</w:t>
      </w:r>
      <w:r w:rsidR="00885592">
        <w:rPr>
          <w:rFonts w:ascii="Courier New" w:hAnsi="Courier New" w:cs="Courier New"/>
          <w:sz w:val="16"/>
          <w:szCs w:val="16"/>
        </w:rPr>
        <w:t xml:space="preserve">, </w:t>
      </w:r>
      <w:r w:rsidRPr="00885592">
        <w:rPr>
          <w:rFonts w:ascii="Courier New" w:hAnsi="Courier New" w:cs="Courier New"/>
          <w:sz w:val="16"/>
          <w:szCs w:val="16"/>
        </w:rPr>
        <w:t>kaiju</w:t>
      </w:r>
      <w:r w:rsidR="001F19D4">
        <w:rPr>
          <w:rFonts w:ascii="Courier New" w:hAnsi="Courier New" w:cs="Courier New"/>
          <w:sz w:val="16"/>
          <w:szCs w:val="16"/>
        </w:rPr>
        <w:t>,</w:t>
      </w:r>
      <w:r w:rsidRPr="00885592">
        <w:rPr>
          <w:rFonts w:ascii="Courier New" w:hAnsi="Courier New" w:cs="Courier New"/>
          <w:sz w:val="16"/>
          <w:szCs w:val="16"/>
        </w:rPr>
        <w:t xml:space="preserve"> from ancient Terran videos of giant monsters</w:t>
      </w:r>
    </w:p>
    <w:p w14:paraId="046436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82329C" w14:textId="76EFD7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F19D4">
        <w:rPr>
          <w:rFonts w:ascii="ZhoGlyph" w:hAnsi="ZhoGlyph" w:cs="Courier New"/>
          <w:sz w:val="16"/>
          <w:szCs w:val="16"/>
        </w:rPr>
        <w:t>KILOE'</w:t>
      </w:r>
      <w:r w:rsidR="00885592">
        <w:rPr>
          <w:rFonts w:ascii="Courier New" w:hAnsi="Courier New" w:cs="Courier New"/>
          <w:sz w:val="16"/>
          <w:szCs w:val="16"/>
        </w:rPr>
        <w:t xml:space="preserve">, </w:t>
      </w:r>
      <w:r w:rsidRPr="00885592">
        <w:rPr>
          <w:rFonts w:ascii="Courier New" w:hAnsi="Courier New" w:cs="Courier New"/>
          <w:sz w:val="16"/>
          <w:szCs w:val="16"/>
        </w:rPr>
        <w:t>to write</w:t>
      </w:r>
    </w:p>
    <w:p w14:paraId="04DC39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9F711C" w14:textId="7EC53E3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kiotchi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KIOT</w:t>
      </w:r>
      <w:r w:rsidR="001F19D4">
        <w:rPr>
          <w:rFonts w:ascii="ZhoGlyph" w:hAnsi="ZhoGlyph" w:cs="Courier New"/>
          <w:sz w:val="16"/>
          <w:szCs w:val="16"/>
        </w:rPr>
        <w:t>Ĉ</w:t>
      </w:r>
      <w:r w:rsidRPr="001F19D4">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breast (of poultry)</w:t>
      </w:r>
    </w:p>
    <w:p w14:paraId="72C2FF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C3A661" w14:textId="3D4CF2FE" w:rsidR="000A69A3" w:rsidRPr="00885592" w:rsidRDefault="001F19D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lastRenderedPageBreak/>
        <w:t>kitlali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1F19D4">
        <w:rPr>
          <w:rFonts w:ascii="ZhoGlyph" w:hAnsi="ZhoGlyph" w:cs="Courier New"/>
          <w:sz w:val="16"/>
          <w:szCs w:val="16"/>
        </w:rPr>
        <w:t>KI</w:t>
      </w:r>
      <w:r>
        <w:rPr>
          <w:rFonts w:ascii="ZhoGlyph" w:hAnsi="ZhoGlyph" w:cs="Courier New"/>
          <w:sz w:val="16"/>
          <w:szCs w:val="16"/>
        </w:rPr>
        <w:t>Ṫ</w:t>
      </w:r>
      <w:r w:rsidR="000A69A3" w:rsidRPr="001F19D4">
        <w:rPr>
          <w:rFonts w:ascii="ZhoGlyph" w:hAnsi="ZhoGlyph" w:cs="Courier New"/>
          <w:sz w:val="16"/>
          <w:szCs w:val="16"/>
        </w:rPr>
        <w:t>ALI</w:t>
      </w:r>
      <w:r w:rsidR="00885592">
        <w:rPr>
          <w:rFonts w:ascii="Courier New" w:hAnsi="Courier New" w:cs="Courier New"/>
          <w:sz w:val="16"/>
          <w:szCs w:val="16"/>
        </w:rPr>
        <w:t xml:space="preserve">, </w:t>
      </w:r>
      <w:r w:rsidR="000A69A3" w:rsidRPr="00885592">
        <w:rPr>
          <w:rFonts w:ascii="Courier New" w:hAnsi="Courier New" w:cs="Courier New"/>
          <w:sz w:val="16"/>
          <w:szCs w:val="16"/>
        </w:rPr>
        <w:t>Planet</w:t>
      </w:r>
    </w:p>
    <w:p w14:paraId="15D2B30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2ADA93" w14:textId="59E535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kizhats adr'ak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F19D4">
        <w:rPr>
          <w:rFonts w:ascii="ZhoGlyph" w:hAnsi="ZhoGlyph" w:cs="Courier New"/>
          <w:sz w:val="16"/>
          <w:szCs w:val="16"/>
        </w:rPr>
        <w:t>KI</w:t>
      </w:r>
      <w:r w:rsidR="001F19D4">
        <w:rPr>
          <w:rFonts w:ascii="ZhoGlyph" w:hAnsi="ZhoGlyph" w:cs="Courier New" w:hint="eastAsia"/>
          <w:sz w:val="16"/>
          <w:szCs w:val="16"/>
        </w:rPr>
        <w:t>Ź</w:t>
      </w:r>
      <w:r w:rsidRPr="001F19D4">
        <w:rPr>
          <w:rFonts w:ascii="ZhoGlyph" w:hAnsi="ZhoGlyph" w:cs="Courier New"/>
          <w:sz w:val="16"/>
          <w:szCs w:val="16"/>
        </w:rPr>
        <w:t>A</w:t>
      </w:r>
      <w:r w:rsidR="001F19D4">
        <w:rPr>
          <w:rFonts w:ascii="ZhoGlyph" w:hAnsi="ZhoGlyph" w:cs="Courier New"/>
          <w:sz w:val="16"/>
          <w:szCs w:val="16"/>
        </w:rPr>
        <w:t>Ṯ</w:t>
      </w:r>
      <w:r w:rsidRPr="001F19D4">
        <w:rPr>
          <w:rFonts w:ascii="ZhoGlyph" w:hAnsi="ZhoGlyph" w:cs="Courier New"/>
          <w:sz w:val="16"/>
          <w:szCs w:val="16"/>
        </w:rPr>
        <w:t xml:space="preserve"> A</w:t>
      </w:r>
      <w:r w:rsidR="001F19D4">
        <w:rPr>
          <w:rFonts w:ascii="ZhoGlyph" w:hAnsi="ZhoGlyph" w:cs="Courier New"/>
          <w:sz w:val="16"/>
          <w:szCs w:val="16"/>
        </w:rPr>
        <w:t>Ḍ</w:t>
      </w:r>
      <w:r w:rsidRPr="001F19D4">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an insult referring to someone psionically strong but untrainable and dangerous</w:t>
      </w:r>
    </w:p>
    <w:p w14:paraId="3A101ABC" w14:textId="41A01A0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A4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KOKAYOTE'</w:t>
      </w:r>
      <w:r>
        <w:rPr>
          <w:rFonts w:ascii="Courier New" w:hAnsi="Courier New" w:cs="Courier New"/>
          <w:sz w:val="16"/>
          <w:szCs w:val="16"/>
        </w:rPr>
        <w:t xml:space="preserve">, </w:t>
      </w:r>
      <w:r w:rsidRPr="00885592">
        <w:rPr>
          <w:rFonts w:ascii="Courier New" w:hAnsi="Courier New" w:cs="Courier New"/>
          <w:sz w:val="16"/>
          <w:szCs w:val="16"/>
        </w:rPr>
        <w:t>to serve</w:t>
      </w:r>
      <w:r>
        <w:rPr>
          <w:rFonts w:ascii="Courier New" w:hAnsi="Courier New" w:cs="Courier New"/>
          <w:sz w:val="16"/>
          <w:szCs w:val="16"/>
        </w:rPr>
        <w:t xml:space="preserve"> (food)</w:t>
      </w:r>
    </w:p>
    <w:p w14:paraId="63C8D18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1B67A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koachkali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Ĉ</w:t>
      </w:r>
      <w:r w:rsidRPr="007A7076">
        <w:rPr>
          <w:rFonts w:ascii="ZhoGlyph" w:hAnsi="ZhoGlyph" w:cs="Courier New"/>
          <w:sz w:val="16"/>
          <w:szCs w:val="16"/>
        </w:rPr>
        <w:t>KI</w:t>
      </w:r>
      <w:r>
        <w:rPr>
          <w:rFonts w:ascii="ZhoGlyph" w:hAnsi="ZhoGlyph" w:cs="Courier New"/>
          <w:sz w:val="16"/>
          <w:szCs w:val="16"/>
        </w:rPr>
        <w:t>LI</w:t>
      </w:r>
      <w:r>
        <w:rPr>
          <w:rFonts w:ascii="Courier New" w:hAnsi="Courier New" w:cs="Courier New"/>
          <w:sz w:val="16"/>
          <w:szCs w:val="16"/>
        </w:rPr>
        <w:t xml:space="preserve">, </w:t>
      </w:r>
      <w:r w:rsidRPr="00885592">
        <w:rPr>
          <w:rFonts w:ascii="Courier New" w:hAnsi="Courier New" w:cs="Courier New"/>
          <w:sz w:val="16"/>
          <w:szCs w:val="16"/>
        </w:rPr>
        <w:t>Awning</w:t>
      </w:r>
    </w:p>
    <w:p w14:paraId="78639D2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9098D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koalitia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A7076">
        <w:rPr>
          <w:rFonts w:ascii="ZhoGlyph" w:hAnsi="ZhoGlyph" w:cs="Courier New"/>
          <w:sz w:val="16"/>
          <w:szCs w:val="16"/>
        </w:rPr>
        <w:t>KOALITA</w:t>
      </w:r>
      <w:r>
        <w:rPr>
          <w:rFonts w:ascii="Courier New" w:hAnsi="Courier New" w:cs="Courier New"/>
          <w:sz w:val="16"/>
          <w:szCs w:val="16"/>
        </w:rPr>
        <w:t xml:space="preserve">, </w:t>
      </w:r>
      <w:r w:rsidRPr="00885592">
        <w:rPr>
          <w:rFonts w:ascii="Courier New" w:hAnsi="Courier New" w:cs="Courier New"/>
          <w:sz w:val="16"/>
          <w:szCs w:val="16"/>
        </w:rPr>
        <w:t>pleased</w:t>
      </w:r>
    </w:p>
    <w:p w14:paraId="6644487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9C1D2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KOAṪ</w:t>
      </w:r>
      <w:r>
        <w:rPr>
          <w:rFonts w:ascii="Courier New" w:hAnsi="Courier New" w:cs="Courier New"/>
          <w:sz w:val="16"/>
          <w:szCs w:val="16"/>
        </w:rPr>
        <w:t xml:space="preserve">, </w:t>
      </w:r>
      <w:r w:rsidRPr="00885592">
        <w:rPr>
          <w:rFonts w:ascii="Courier New" w:hAnsi="Courier New" w:cs="Courier New"/>
          <w:sz w:val="16"/>
          <w:szCs w:val="16"/>
        </w:rPr>
        <w:t>head</w:t>
      </w:r>
    </w:p>
    <w:p w14:paraId="5418001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C7794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koatle'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Change w:id="23" w:author="Jeff Kazmierski" w:date="2022-07-21T21:26:00Z">
            <w:rPr>
              <w:rFonts w:ascii="Courier New" w:hAnsi="Courier New" w:cs="Courier New"/>
              <w:sz w:val="16"/>
              <w:szCs w:val="16"/>
            </w:rPr>
          </w:rPrChange>
        </w:rPr>
        <w:t>KOA</w:t>
      </w:r>
      <w:r>
        <w:rPr>
          <w:rFonts w:ascii="ZhoGlyph" w:hAnsi="ZhoGlyph" w:cs="Courier New"/>
          <w:sz w:val="16"/>
          <w:szCs w:val="16"/>
        </w:rPr>
        <w:t>Ṫ</w:t>
      </w:r>
      <w:r w:rsidRPr="007A7076">
        <w:rPr>
          <w:rFonts w:ascii="ZhoGlyph" w:hAnsi="ZhoGlyph" w:cs="Courier New"/>
          <w:sz w:val="16"/>
          <w:szCs w:val="16"/>
          <w:rPrChange w:id="24" w:author="Jeff Kazmierski" w:date="2022-07-21T21:26:00Z">
            <w:rPr>
              <w:rFonts w:ascii="Courier New" w:hAnsi="Courier New" w:cs="Courier New"/>
              <w:sz w:val="16"/>
              <w:szCs w:val="16"/>
            </w:rPr>
          </w:rPrChange>
        </w:rPr>
        <w:t>E'</w:t>
      </w:r>
      <w:r>
        <w:rPr>
          <w:rFonts w:ascii="Courier New" w:hAnsi="Courier New" w:cs="Courier New"/>
          <w:sz w:val="16"/>
          <w:szCs w:val="16"/>
        </w:rPr>
        <w:t xml:space="preserve">, </w:t>
      </w:r>
      <w:r w:rsidRPr="00885592">
        <w:rPr>
          <w:rFonts w:ascii="Courier New" w:hAnsi="Courier New" w:cs="Courier New"/>
          <w:sz w:val="16"/>
          <w:szCs w:val="16"/>
        </w:rPr>
        <w:t>to work</w:t>
      </w:r>
    </w:p>
    <w:p w14:paraId="7A8437E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60E7E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KOA</w:t>
      </w:r>
      <w:r>
        <w:rPr>
          <w:rFonts w:ascii="ZhoGlyph" w:hAnsi="ZhoGlyph" w:cs="Courier New"/>
          <w:sz w:val="16"/>
          <w:szCs w:val="16"/>
        </w:rPr>
        <w:t>Ṫ</w:t>
      </w:r>
      <w:r w:rsidRPr="007A7076">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work</w:t>
      </w:r>
    </w:p>
    <w:p w14:paraId="49ADDD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28298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Pr>
          <w:rFonts w:ascii="ZhoGlyph" w:hAnsi="ZhoGlyph" w:cs="Courier New" w:hint="eastAsia"/>
          <w:sz w:val="16"/>
          <w:szCs w:val="16"/>
        </w:rPr>
        <w:t>Ī</w:t>
      </w:r>
      <w:r w:rsidRPr="007A7076">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sleep</w:t>
      </w:r>
    </w:p>
    <w:p w14:paraId="55CE557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B0C6B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kochini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INI</w:t>
      </w:r>
      <w:r>
        <w:rPr>
          <w:rFonts w:ascii="Courier New" w:hAnsi="Courier New" w:cs="Courier New"/>
          <w:sz w:val="16"/>
          <w:szCs w:val="16"/>
        </w:rPr>
        <w:t xml:space="preserve">, </w:t>
      </w:r>
      <w:r w:rsidRPr="00885592">
        <w:rPr>
          <w:rFonts w:ascii="Courier New" w:hAnsi="Courier New" w:cs="Courier New"/>
          <w:sz w:val="16"/>
          <w:szCs w:val="16"/>
        </w:rPr>
        <w:t>plant</w:t>
      </w:r>
    </w:p>
    <w:p w14:paraId="03C50F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F884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KA</w:t>
      </w:r>
      <w:r>
        <w:rPr>
          <w:rFonts w:ascii="Courier New" w:hAnsi="Courier New" w:cs="Courier New"/>
          <w:sz w:val="16"/>
          <w:szCs w:val="16"/>
        </w:rPr>
        <w:t xml:space="preserve">, </w:t>
      </w:r>
      <w:r w:rsidRPr="00885592">
        <w:rPr>
          <w:rFonts w:ascii="Courier New" w:hAnsi="Courier New" w:cs="Courier New"/>
          <w:sz w:val="16"/>
          <w:szCs w:val="16"/>
        </w:rPr>
        <w:t>mattress or bed</w:t>
      </w:r>
    </w:p>
    <w:p w14:paraId="0E0B4B1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4DA2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kochoe'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A7076">
        <w:rPr>
          <w:rFonts w:ascii="ZhoGlyph" w:hAnsi="ZhoGlyph" w:cs="Courier New"/>
          <w:sz w:val="16"/>
          <w:szCs w:val="16"/>
        </w:rPr>
        <w:t>KO</w:t>
      </w:r>
      <w:r>
        <w:rPr>
          <w:rFonts w:ascii="ZhoGlyph" w:hAnsi="ZhoGlyph" w:cs="Courier New"/>
          <w:sz w:val="16"/>
          <w:szCs w:val="16"/>
        </w:rPr>
        <w:t>Ĉ</w:t>
      </w:r>
      <w:r w:rsidRPr="007A7076">
        <w:rPr>
          <w:rFonts w:ascii="ZhoGlyph" w:hAnsi="ZhoGlyph" w:cs="Courier New"/>
          <w:sz w:val="16"/>
          <w:szCs w:val="16"/>
        </w:rPr>
        <w:t>OE'</w:t>
      </w:r>
      <w:r>
        <w:rPr>
          <w:rFonts w:ascii="Courier New" w:hAnsi="Courier New" w:cs="Courier New"/>
          <w:sz w:val="16"/>
          <w:szCs w:val="16"/>
        </w:rPr>
        <w:t xml:space="preserve">, </w:t>
      </w:r>
      <w:r w:rsidRPr="00885592">
        <w:rPr>
          <w:rFonts w:ascii="Courier New" w:hAnsi="Courier New" w:cs="Courier New"/>
          <w:sz w:val="16"/>
          <w:szCs w:val="16"/>
        </w:rPr>
        <w:t>to enter</w:t>
      </w:r>
    </w:p>
    <w:p w14:paraId="576F4C1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C5DAF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kochyan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w:t>
      </w:r>
      <w:r>
        <w:rPr>
          <w:rFonts w:ascii="ZhoGlyph" w:hAnsi="ZhoGlyph" w:cs="Courier New"/>
          <w:sz w:val="16"/>
          <w:szCs w:val="16"/>
        </w:rPr>
        <w:t>ĈYA</w:t>
      </w:r>
      <w:r w:rsidRPr="00D87205">
        <w:rPr>
          <w:rFonts w:ascii="ZhoGlyph" w:hAnsi="ZhoGlyph" w:cs="Courier New"/>
          <w:sz w:val="16"/>
          <w:szCs w:val="16"/>
        </w:rPr>
        <w:t>N</w:t>
      </w:r>
      <w:r>
        <w:rPr>
          <w:rFonts w:ascii="Courier New" w:hAnsi="Courier New" w:cs="Courier New"/>
          <w:sz w:val="16"/>
          <w:szCs w:val="16"/>
        </w:rPr>
        <w:t xml:space="preserve">, </w:t>
      </w:r>
      <w:r w:rsidRPr="00885592">
        <w:rPr>
          <w:rFonts w:ascii="Courier New" w:hAnsi="Courier New" w:cs="Courier New"/>
          <w:sz w:val="16"/>
          <w:szCs w:val="16"/>
        </w:rPr>
        <w:t>door</w:t>
      </w:r>
    </w:p>
    <w:p w14:paraId="386E888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794F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Courier New" w:hAnsi="Courier New" w:cs="Courier New"/>
          <w:sz w:val="16"/>
          <w:szCs w:val="16"/>
        </w:rPr>
        <w:t xml:space="preserve">, </w:t>
      </w:r>
      <w:r w:rsidRPr="00885592">
        <w:rPr>
          <w:rFonts w:ascii="Courier New" w:hAnsi="Courier New" w:cs="Courier New"/>
          <w:sz w:val="16"/>
          <w:szCs w:val="16"/>
        </w:rPr>
        <w:t>eight</w:t>
      </w:r>
    </w:p>
    <w:p w14:paraId="1D9B2C0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F540B7"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KOEṮD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xml:space="preserve">, </w:t>
      </w:r>
      <w:r w:rsidRPr="00885592">
        <w:rPr>
          <w:rFonts w:ascii="Courier New" w:hAnsi="Courier New" w:cs="Courier New"/>
          <w:sz w:val="16"/>
          <w:szCs w:val="16"/>
        </w:rPr>
        <w:t>teleportation</w:t>
      </w:r>
    </w:p>
    <w:p w14:paraId="2FC098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A56A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koetsdrnad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ṮḌ</w:t>
      </w:r>
      <w:r w:rsidRPr="00D87205">
        <w:rPr>
          <w:rFonts w:ascii="ZhoGlyph" w:hAnsi="ZhoGlyph" w:cs="Courier New"/>
          <w:sz w:val="16"/>
          <w:szCs w:val="16"/>
        </w:rPr>
        <w:t>NAD</w:t>
      </w:r>
      <w:r>
        <w:rPr>
          <w:rFonts w:ascii="Courier New" w:hAnsi="Courier New" w:cs="Courier New"/>
          <w:sz w:val="16"/>
          <w:szCs w:val="16"/>
        </w:rPr>
        <w:t xml:space="preserve">, </w:t>
      </w:r>
      <w:r w:rsidRPr="00885592">
        <w:rPr>
          <w:rFonts w:ascii="Courier New" w:hAnsi="Courier New" w:cs="Courier New"/>
          <w:sz w:val="16"/>
          <w:szCs w:val="16"/>
        </w:rPr>
        <w:t>a person trained in teleportation</w:t>
      </w:r>
    </w:p>
    <w:p w14:paraId="06E6A6CD"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99BC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koetsie'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KOE</w:t>
      </w:r>
      <w:r>
        <w:rPr>
          <w:rFonts w:ascii="ZhoGlyph" w:hAnsi="ZhoGlyph" w:cs="Courier New"/>
          <w:sz w:val="16"/>
          <w:szCs w:val="16"/>
        </w:rPr>
        <w:t>Ṯ</w:t>
      </w:r>
      <w:r>
        <w:rPr>
          <w:rFonts w:ascii="ZhoGlyph" w:hAnsi="ZhoGlyph" w:cs="Courier New" w:hint="eastAsia"/>
          <w:sz w:val="16"/>
          <w:szCs w:val="16"/>
        </w:rPr>
        <w:t>Ī</w:t>
      </w:r>
      <w:r w:rsidRPr="00D87205">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teleport</w:t>
      </w:r>
    </w:p>
    <w:p w14:paraId="79D88C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A3C6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kogegankia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D87205">
        <w:rPr>
          <w:rFonts w:ascii="ZhoGlyph" w:hAnsi="ZhoGlyph" w:cs="Courier New"/>
          <w:sz w:val="16"/>
          <w:szCs w:val="16"/>
        </w:rPr>
        <w:t>KOQEQANK</w:t>
      </w:r>
      <w:r>
        <w:rPr>
          <w:rFonts w:ascii="ZhoGlyph" w:hAnsi="ZhoGlyph" w:cs="Courier New"/>
          <w:sz w:val="16"/>
          <w:szCs w:val="16"/>
        </w:rPr>
        <w:t>Ĩ</w:t>
      </w:r>
      <w:r>
        <w:rPr>
          <w:rFonts w:ascii="Courier New" w:hAnsi="Courier New" w:cs="Courier New"/>
          <w:sz w:val="16"/>
          <w:szCs w:val="16"/>
        </w:rPr>
        <w:t xml:space="preserve">, </w:t>
      </w:r>
      <w:r w:rsidRPr="00885592">
        <w:rPr>
          <w:rFonts w:ascii="Courier New" w:hAnsi="Courier New" w:cs="Courier New"/>
          <w:sz w:val="16"/>
          <w:szCs w:val="16"/>
        </w:rPr>
        <w:t>sarcastic</w:t>
      </w:r>
    </w:p>
    <w:p w14:paraId="3CFA6BA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FFF78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to make music</w:t>
      </w:r>
    </w:p>
    <w:p w14:paraId="0FC7A913"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DE5D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adv</w:t>
      </w:r>
      <w:r>
        <w:rPr>
          <w:rFonts w:ascii="Courier New" w:hAnsi="Courier New" w:cs="Courier New"/>
          <w:sz w:val="16"/>
          <w:szCs w:val="16"/>
        </w:rPr>
        <w:t xml:space="preserve">, </w:t>
      </w:r>
      <w:r w:rsidRPr="00D87205">
        <w:rPr>
          <w:rFonts w:ascii="ZhoGlyph" w:hAnsi="ZhoGlyph" w:cs="Courier New"/>
          <w:sz w:val="16"/>
          <w:szCs w:val="16"/>
        </w:rPr>
        <w:t>KOKATE</w:t>
      </w:r>
      <w:r>
        <w:rPr>
          <w:rFonts w:ascii="Courier New" w:hAnsi="Courier New" w:cs="Courier New"/>
          <w:sz w:val="16"/>
          <w:szCs w:val="16"/>
        </w:rPr>
        <w:t xml:space="preserve">, </w:t>
      </w:r>
      <w:r w:rsidRPr="00885592">
        <w:rPr>
          <w:rFonts w:ascii="Courier New" w:hAnsi="Courier New" w:cs="Courier New"/>
          <w:sz w:val="16"/>
          <w:szCs w:val="16"/>
        </w:rPr>
        <w:t>musically</w:t>
      </w:r>
    </w:p>
    <w:p w14:paraId="1F573BD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EFBD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87205">
        <w:rPr>
          <w:rFonts w:ascii="ZhoGlyph" w:hAnsi="ZhoGlyph" w:cs="Courier New"/>
          <w:sz w:val="16"/>
          <w:szCs w:val="16"/>
        </w:rPr>
        <w:t>KOKATI</w:t>
      </w:r>
      <w:r>
        <w:rPr>
          <w:rFonts w:ascii="Courier New" w:hAnsi="Courier New" w:cs="Courier New"/>
          <w:sz w:val="16"/>
          <w:szCs w:val="16"/>
        </w:rPr>
        <w:t xml:space="preserve">, </w:t>
      </w:r>
      <w:r w:rsidRPr="00885592">
        <w:rPr>
          <w:rFonts w:ascii="Courier New" w:hAnsi="Courier New" w:cs="Courier New"/>
          <w:sz w:val="16"/>
          <w:szCs w:val="16"/>
        </w:rPr>
        <w:t>music</w:t>
      </w:r>
    </w:p>
    <w:p w14:paraId="1E317B4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52D73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A7076">
        <w:rPr>
          <w:rFonts w:ascii="Courier New" w:hAnsi="Courier New" w:cs="Courier New"/>
          <w:b/>
          <w:bCs/>
          <w:sz w:val="16"/>
          <w:szCs w:val="16"/>
        </w:rPr>
        <w:t>kokochia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w:t>
      </w:r>
      <w:r>
        <w:rPr>
          <w:rFonts w:ascii="ZhoGlyph" w:hAnsi="ZhoGlyph" w:cs="Courier New"/>
          <w:sz w:val="16"/>
          <w:szCs w:val="16"/>
        </w:rPr>
        <w:t>ĈĨ</w:t>
      </w:r>
      <w:r>
        <w:rPr>
          <w:rFonts w:ascii="Courier New" w:hAnsi="Courier New" w:cs="Courier New"/>
          <w:sz w:val="16"/>
          <w:szCs w:val="16"/>
        </w:rPr>
        <w:t xml:space="preserve">, </w:t>
      </w:r>
      <w:r w:rsidRPr="00885592">
        <w:rPr>
          <w:rFonts w:ascii="Courier New" w:hAnsi="Courier New" w:cs="Courier New"/>
          <w:sz w:val="16"/>
          <w:szCs w:val="16"/>
        </w:rPr>
        <w:t>patient</w:t>
      </w:r>
      <w:r>
        <w:rPr>
          <w:rFonts w:ascii="Courier New" w:hAnsi="Courier New" w:cs="Courier New"/>
          <w:sz w:val="16"/>
          <w:szCs w:val="16"/>
        </w:rPr>
        <w:t xml:space="preserve">, </w:t>
      </w:r>
      <w:r w:rsidRPr="00885592">
        <w:rPr>
          <w:rFonts w:ascii="Courier New" w:hAnsi="Courier New" w:cs="Courier New"/>
          <w:sz w:val="16"/>
          <w:szCs w:val="16"/>
        </w:rPr>
        <w:t>one who is a patient</w:t>
      </w:r>
    </w:p>
    <w:p w14:paraId="641727F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64A6D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kokoyotli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KOKOYO</w:t>
      </w:r>
      <w:r>
        <w:rPr>
          <w:rFonts w:ascii="ZhoGlyph" w:hAnsi="ZhoGlyph" w:cs="Courier New"/>
          <w:sz w:val="16"/>
          <w:szCs w:val="16"/>
        </w:rPr>
        <w:t>Ṫ</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mouse</w:t>
      </w:r>
    </w:p>
    <w:p w14:paraId="1B62435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EB01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komachtl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KOMA</w:t>
      </w:r>
      <w:r>
        <w:rPr>
          <w:rFonts w:ascii="ZhoGlyph" w:hAnsi="ZhoGlyph" w:cs="Courier New"/>
          <w:sz w:val="16"/>
          <w:szCs w:val="16"/>
        </w:rPr>
        <w:t>ĈṪ</w:t>
      </w:r>
      <w:r>
        <w:rPr>
          <w:rFonts w:ascii="Courier New" w:hAnsi="Courier New" w:cs="Courier New"/>
          <w:sz w:val="16"/>
          <w:szCs w:val="16"/>
        </w:rPr>
        <w:t xml:space="preserve">, </w:t>
      </w:r>
      <w:r w:rsidRPr="00885592">
        <w:rPr>
          <w:rFonts w:ascii="Courier New" w:hAnsi="Courier New" w:cs="Courier New"/>
          <w:sz w:val="16"/>
          <w:szCs w:val="16"/>
        </w:rPr>
        <w:t>gourd</w:t>
      </w:r>
    </w:p>
    <w:p w14:paraId="6575EE0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3A02B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komi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KOMI</w:t>
      </w:r>
      <w:r>
        <w:rPr>
          <w:rFonts w:ascii="Courier New" w:hAnsi="Courier New" w:cs="Courier New"/>
          <w:sz w:val="16"/>
          <w:szCs w:val="16"/>
        </w:rPr>
        <w:t xml:space="preserve">, </w:t>
      </w:r>
      <w:r w:rsidRPr="00885592">
        <w:rPr>
          <w:rFonts w:ascii="Courier New" w:hAnsi="Courier New" w:cs="Courier New"/>
          <w:sz w:val="16"/>
          <w:szCs w:val="16"/>
        </w:rPr>
        <w:t>seven</w:t>
      </w:r>
    </w:p>
    <w:p w14:paraId="64874E2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EB53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FD2DF8">
        <w:rPr>
          <w:rFonts w:ascii="ZhoGlyph" w:hAnsi="ZhoGlyph" w:cs="Courier New"/>
          <w:sz w:val="16"/>
          <w:szCs w:val="16"/>
        </w:rPr>
        <w:t>KON</w:t>
      </w:r>
      <w:r>
        <w:rPr>
          <w:rFonts w:ascii="Courier New" w:hAnsi="Courier New" w:cs="Courier New"/>
          <w:sz w:val="16"/>
          <w:szCs w:val="16"/>
        </w:rPr>
        <w:t xml:space="preserve">, </w:t>
      </w:r>
      <w:r w:rsidRPr="00885592">
        <w:rPr>
          <w:rFonts w:ascii="Courier New" w:hAnsi="Courier New" w:cs="Courier New"/>
          <w:sz w:val="16"/>
          <w:szCs w:val="16"/>
        </w:rPr>
        <w:t>with</w:t>
      </w:r>
    </w:p>
    <w:p w14:paraId="560BDB6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ECA3A9"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KONA</w:t>
      </w:r>
      <w:r>
        <w:rPr>
          <w:rFonts w:ascii="Courier New" w:hAnsi="Courier New" w:cs="Courier New"/>
          <w:sz w:val="16"/>
          <w:szCs w:val="16"/>
        </w:rPr>
        <w:t xml:space="preserve">, </w:t>
      </w:r>
      <w:r w:rsidRPr="00885592">
        <w:rPr>
          <w:rFonts w:ascii="Courier New" w:hAnsi="Courier New" w:cs="Courier New"/>
          <w:sz w:val="16"/>
          <w:szCs w:val="16"/>
        </w:rPr>
        <w:t>nine</w:t>
      </w:r>
    </w:p>
    <w:p w14:paraId="544F486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9AB374"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kopeche'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KOPE</w:t>
      </w:r>
      <w:r>
        <w:rPr>
          <w:rFonts w:ascii="ZhoGlyph" w:hAnsi="ZhoGlyph" w:cs="Courier New"/>
          <w:sz w:val="16"/>
          <w:szCs w:val="16"/>
        </w:rPr>
        <w:t>Ĉ</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push</w:t>
      </w:r>
    </w:p>
    <w:p w14:paraId="49E316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4D5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koqie'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KOQ</w:t>
      </w:r>
      <w:r>
        <w:rPr>
          <w:rFonts w:ascii="ZhoGlyph" w:hAnsi="ZhoGlyph" w:cs="Courier New" w:hint="eastAsia"/>
          <w:sz w:val="16"/>
          <w:szCs w:val="16"/>
        </w:rPr>
        <w:t>Ī</w:t>
      </w:r>
      <w:r w:rsidRPr="00FD2DF8">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listen</w:t>
      </w:r>
    </w:p>
    <w:p w14:paraId="10E13541"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C4A67A"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koqo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D2DF8">
        <w:rPr>
          <w:rFonts w:ascii="ZhoGlyph" w:hAnsi="ZhoGlyph" w:cs="Courier New"/>
          <w:sz w:val="16"/>
          <w:szCs w:val="16"/>
        </w:rPr>
        <w:t>KOQO</w:t>
      </w:r>
      <w:r>
        <w:rPr>
          <w:rFonts w:ascii="Courier New" w:hAnsi="Courier New" w:cs="Courier New"/>
          <w:sz w:val="16"/>
          <w:szCs w:val="16"/>
        </w:rPr>
        <w:t xml:space="preserve">, </w:t>
      </w:r>
      <w:r w:rsidRPr="00885592">
        <w:rPr>
          <w:rFonts w:ascii="Courier New" w:hAnsi="Courier New" w:cs="Courier New"/>
          <w:sz w:val="16"/>
          <w:szCs w:val="16"/>
        </w:rPr>
        <w:t>light</w:t>
      </w:r>
      <w:r>
        <w:rPr>
          <w:rFonts w:ascii="Courier New" w:hAnsi="Courier New" w:cs="Courier New"/>
          <w:sz w:val="16"/>
          <w:szCs w:val="16"/>
        </w:rPr>
        <w:t xml:space="preserve"> (weight)</w:t>
      </w:r>
    </w:p>
    <w:p w14:paraId="5533621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63EE2"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KORMIKAKA</w:t>
      </w:r>
      <w:r>
        <w:rPr>
          <w:rFonts w:ascii="Courier New" w:hAnsi="Courier New" w:cs="Courier New"/>
          <w:sz w:val="16"/>
          <w:szCs w:val="16"/>
        </w:rPr>
        <w:t xml:space="preserve">, </w:t>
      </w:r>
      <w:r w:rsidRPr="00885592">
        <w:rPr>
          <w:rFonts w:ascii="Courier New" w:hAnsi="Courier New" w:cs="Courier New"/>
          <w:sz w:val="16"/>
          <w:szCs w:val="16"/>
        </w:rPr>
        <w:t>pick (plectrum)</w:t>
      </w:r>
    </w:p>
    <w:p w14:paraId="34E71E9F"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8E8E48"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Pr>
          <w:rFonts w:ascii="Courier New" w:hAnsi="Courier New" w:cs="Courier New"/>
          <w:sz w:val="16"/>
          <w:szCs w:val="16"/>
        </w:rPr>
        <w:t xml:space="preserve">, </w:t>
      </w:r>
      <w:r w:rsidRPr="00885592">
        <w:rPr>
          <w:rFonts w:ascii="Courier New" w:hAnsi="Courier New" w:cs="Courier New"/>
          <w:sz w:val="16"/>
          <w:szCs w:val="16"/>
        </w:rPr>
        <w:t>tea</w:t>
      </w:r>
    </w:p>
    <w:p w14:paraId="74F535C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1DC48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kotlanqi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ANQI</w:t>
      </w:r>
      <w:r>
        <w:rPr>
          <w:rFonts w:ascii="Courier New" w:hAnsi="Courier New" w:cs="Courier New"/>
          <w:sz w:val="16"/>
          <w:szCs w:val="16"/>
        </w:rPr>
        <w:t xml:space="preserve">, </w:t>
      </w:r>
      <w:r w:rsidRPr="00885592">
        <w:rPr>
          <w:rFonts w:ascii="Courier New" w:hAnsi="Courier New" w:cs="Courier New"/>
          <w:sz w:val="16"/>
          <w:szCs w:val="16"/>
        </w:rPr>
        <w:t>A grazer native to Zhdant</w:t>
      </w:r>
      <w:r>
        <w:rPr>
          <w:rFonts w:ascii="Courier New" w:hAnsi="Courier New" w:cs="Courier New"/>
          <w:sz w:val="16"/>
          <w:szCs w:val="16"/>
        </w:rPr>
        <w:t>,</w:t>
      </w:r>
      <w:r w:rsidRPr="00885592">
        <w:rPr>
          <w:rFonts w:ascii="Courier New" w:hAnsi="Courier New" w:cs="Courier New"/>
          <w:sz w:val="16"/>
          <w:szCs w:val="16"/>
        </w:rPr>
        <w:t xml:space="preserve"> kept as cattle for meat</w:t>
      </w:r>
      <w:r>
        <w:rPr>
          <w:rFonts w:ascii="Courier New" w:hAnsi="Courier New" w:cs="Courier New"/>
          <w:sz w:val="16"/>
          <w:szCs w:val="16"/>
        </w:rPr>
        <w:t>,</w:t>
      </w:r>
      <w:r w:rsidRPr="00885592">
        <w:rPr>
          <w:rFonts w:ascii="Courier New" w:hAnsi="Courier New" w:cs="Courier New"/>
          <w:sz w:val="16"/>
          <w:szCs w:val="16"/>
        </w:rPr>
        <w:t xml:space="preserve"> leather</w:t>
      </w:r>
      <w:r>
        <w:rPr>
          <w:rFonts w:ascii="Courier New" w:hAnsi="Courier New" w:cs="Courier New"/>
          <w:sz w:val="16"/>
          <w:szCs w:val="16"/>
        </w:rPr>
        <w:t>,</w:t>
      </w:r>
      <w:r w:rsidRPr="00885592">
        <w:rPr>
          <w:rFonts w:ascii="Courier New" w:hAnsi="Courier New" w:cs="Courier New"/>
          <w:sz w:val="16"/>
          <w:szCs w:val="16"/>
        </w:rPr>
        <w:t xml:space="preserve"> and milk.</w:t>
      </w:r>
    </w:p>
    <w:p w14:paraId="570A2F5C"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7CA0B" w14:textId="307467A8"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KOṪĨ</w:t>
      </w:r>
      <w:r>
        <w:rPr>
          <w:rFonts w:ascii="Courier New" w:hAnsi="Courier New" w:cs="Courier New"/>
          <w:sz w:val="16"/>
          <w:szCs w:val="16"/>
        </w:rPr>
        <w:t xml:space="preserve">, </w:t>
      </w:r>
      <w:r w:rsidRPr="00885592">
        <w:rPr>
          <w:rFonts w:ascii="Courier New" w:hAnsi="Courier New" w:cs="Courier New"/>
          <w:sz w:val="16"/>
          <w:szCs w:val="16"/>
        </w:rPr>
        <w:t>alive</w:t>
      </w:r>
    </w:p>
    <w:p w14:paraId="7CB96282" w14:textId="6F050431" w:rsidR="00D71FE8"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7ECC74" w14:textId="382AD72A" w:rsidR="00D71FE8" w:rsidRPr="00885592" w:rsidRDefault="00D71FE8"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2165F">
        <w:rPr>
          <w:rFonts w:ascii="Courier New" w:hAnsi="Courier New" w:cs="Courier New"/>
          <w:b/>
          <w:bCs/>
          <w:sz w:val="16"/>
          <w:szCs w:val="16"/>
        </w:rPr>
        <w:t>kotlie’</w:t>
      </w:r>
      <w:r>
        <w:rPr>
          <w:rFonts w:ascii="Courier New" w:hAnsi="Courier New" w:cs="Courier New"/>
          <w:sz w:val="16"/>
          <w:szCs w:val="16"/>
        </w:rPr>
        <w:t xml:space="preserve"> verb, </w:t>
      </w:r>
      <w:r>
        <w:rPr>
          <w:rFonts w:ascii="ZhoGlyph" w:hAnsi="ZhoGlyph" w:cs="Courier New"/>
          <w:sz w:val="16"/>
          <w:szCs w:val="16"/>
        </w:rPr>
        <w:t>KOṪ</w:t>
      </w:r>
      <w:r>
        <w:rPr>
          <w:rFonts w:ascii="ZhoGlyph" w:hAnsi="ZhoGlyph" w:cs="Courier New" w:hint="eastAsia"/>
          <w:sz w:val="16"/>
          <w:szCs w:val="16"/>
        </w:rPr>
        <w:t>Ī</w:t>
      </w:r>
      <w:r>
        <w:rPr>
          <w:rFonts w:ascii="ZhoGlyph" w:hAnsi="ZhoGlyph" w:cs="Courier New"/>
          <w:sz w:val="16"/>
          <w:szCs w:val="16"/>
        </w:rPr>
        <w:t>'</w:t>
      </w:r>
      <w:r>
        <w:rPr>
          <w:rFonts w:ascii="Courier New" w:hAnsi="Courier New" w:cs="Courier New"/>
          <w:sz w:val="16"/>
          <w:szCs w:val="16"/>
        </w:rPr>
        <w:t>, to be alive</w:t>
      </w:r>
    </w:p>
    <w:p w14:paraId="579ED7D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CC519E"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kotlio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IO</w:t>
      </w:r>
      <w:r>
        <w:rPr>
          <w:rFonts w:ascii="Courier New" w:hAnsi="Courier New" w:cs="Courier New"/>
          <w:sz w:val="16"/>
          <w:szCs w:val="16"/>
        </w:rPr>
        <w:t xml:space="preserve">, </w:t>
      </w:r>
      <w:r w:rsidRPr="00885592">
        <w:rPr>
          <w:rFonts w:ascii="Courier New" w:hAnsi="Courier New" w:cs="Courier New"/>
          <w:sz w:val="16"/>
          <w:szCs w:val="16"/>
        </w:rPr>
        <w:t>culture</w:t>
      </w:r>
    </w:p>
    <w:p w14:paraId="5063D87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7329D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kotlochi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D2DF8">
        <w:rPr>
          <w:rFonts w:ascii="ZhoGlyph" w:hAnsi="ZhoGlyph" w:cs="Courier New"/>
          <w:sz w:val="16"/>
          <w:szCs w:val="16"/>
        </w:rPr>
        <w:t>KO</w:t>
      </w:r>
      <w:r>
        <w:rPr>
          <w:rFonts w:ascii="ZhoGlyph" w:hAnsi="ZhoGlyph" w:cs="Courier New"/>
          <w:sz w:val="16"/>
          <w:szCs w:val="16"/>
        </w:rPr>
        <w:t>Ṫ</w:t>
      </w:r>
      <w:r w:rsidRPr="00FD2DF8">
        <w:rPr>
          <w:rFonts w:ascii="ZhoGlyph" w:hAnsi="ZhoGlyph" w:cs="Courier New"/>
          <w:sz w:val="16"/>
          <w:szCs w:val="16"/>
        </w:rPr>
        <w:t>O</w:t>
      </w:r>
      <w:r>
        <w:rPr>
          <w:rFonts w:ascii="ZhoGlyph" w:hAnsi="ZhoGlyph" w:cs="Courier New"/>
          <w:sz w:val="16"/>
          <w:szCs w:val="16"/>
        </w:rPr>
        <w:t>Ĉ</w:t>
      </w:r>
      <w:r w:rsidRPr="00FD2D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fungus</w:t>
      </w:r>
    </w:p>
    <w:p w14:paraId="5A17E455"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9F6D90"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kotozhe'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D2DF8">
        <w:rPr>
          <w:rFonts w:ascii="ZhoGlyph" w:hAnsi="ZhoGlyph" w:cs="Courier New"/>
          <w:sz w:val="16"/>
          <w:szCs w:val="16"/>
        </w:rPr>
        <w:t>KOTO</w:t>
      </w:r>
      <w:r>
        <w:rPr>
          <w:rFonts w:ascii="ZhoGlyph" w:hAnsi="ZhoGlyph" w:cs="Courier New" w:hint="eastAsia"/>
          <w:sz w:val="16"/>
          <w:szCs w:val="16"/>
        </w:rPr>
        <w:t>Ź</w:t>
      </w:r>
      <w:r w:rsidRPr="00FD2D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sit</w:t>
      </w:r>
    </w:p>
    <w:p w14:paraId="3C3B219A" w14:textId="77777777" w:rsidR="007A2ACF"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84E730" w14:textId="77777777" w:rsidR="007A2ACF" w:rsidRPr="00040E93"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koyoli</w:t>
      </w:r>
      <w:r>
        <w:rPr>
          <w:rFonts w:ascii="Courier New" w:hAnsi="Courier New" w:cs="Courier New"/>
          <w:sz w:val="16"/>
          <w:szCs w:val="16"/>
        </w:rPr>
        <w:t xml:space="preserve">, noun, </w:t>
      </w:r>
      <w:r>
        <w:rPr>
          <w:rFonts w:ascii="ZhoGlyph" w:hAnsi="ZhoGlyph" w:cs="Courier New"/>
          <w:sz w:val="16"/>
          <w:szCs w:val="16"/>
        </w:rPr>
        <w:t>KOYOLI</w:t>
      </w:r>
      <w:r>
        <w:rPr>
          <w:rFonts w:ascii="Courier New" w:hAnsi="Courier New" w:cs="Courier New"/>
          <w:sz w:val="16"/>
          <w:szCs w:val="16"/>
        </w:rPr>
        <w:t>, a bell</w:t>
      </w:r>
    </w:p>
    <w:p w14:paraId="5CA5F8E6"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4A6EF0"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kozhaqi</w:t>
      </w:r>
      <w:r>
        <w:rPr>
          <w:rFonts w:ascii="Courier New" w:hAnsi="Courier New" w:cs="Courier New"/>
          <w:sz w:val="16"/>
          <w:szCs w:val="16"/>
        </w:rPr>
        <w:t xml:space="preserve">, adj, </w:t>
      </w:r>
      <w:r w:rsidRPr="00583738">
        <w:rPr>
          <w:rFonts w:ascii="ZhoGlyph" w:hAnsi="ZhoGlyph" w:cs="Courier New"/>
          <w:sz w:val="16"/>
          <w:szCs w:val="16"/>
        </w:rPr>
        <w:t>KO</w:t>
      </w:r>
      <w:r>
        <w:rPr>
          <w:rFonts w:ascii="ZhoGlyph" w:hAnsi="ZhoGlyph" w:cs="Courier New" w:hint="eastAsia"/>
          <w:sz w:val="16"/>
          <w:szCs w:val="16"/>
        </w:rPr>
        <w:t>Ź</w:t>
      </w:r>
      <w:r w:rsidRPr="00583738">
        <w:rPr>
          <w:rFonts w:ascii="ZhoGlyph" w:hAnsi="ZhoGlyph" w:cs="Courier New"/>
          <w:sz w:val="16"/>
          <w:szCs w:val="16"/>
        </w:rPr>
        <w:t>AQI</w:t>
      </w:r>
      <w:r>
        <w:rPr>
          <w:rFonts w:ascii="Courier New" w:hAnsi="Courier New" w:cs="Courier New"/>
          <w:sz w:val="16"/>
          <w:szCs w:val="16"/>
        </w:rPr>
        <w:t xml:space="preserve">, </w:t>
      </w:r>
      <w:r w:rsidRPr="00885592">
        <w:rPr>
          <w:rFonts w:ascii="Courier New" w:hAnsi="Courier New" w:cs="Courier New"/>
          <w:sz w:val="16"/>
          <w:szCs w:val="16"/>
        </w:rPr>
        <w:t>yellow</w:t>
      </w:r>
      <w:r>
        <w:rPr>
          <w:rFonts w:ascii="Courier New" w:hAnsi="Courier New" w:cs="Courier New"/>
          <w:sz w:val="16"/>
          <w:szCs w:val="16"/>
        </w:rPr>
        <w:t xml:space="preserve"> (n)</w:t>
      </w:r>
    </w:p>
    <w:p w14:paraId="508ECFCB" w14:textId="77777777"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76BB" w14:textId="5939CD9E" w:rsidR="007A2ACF" w:rsidRPr="00885592" w:rsidRDefault="007A2ACF" w:rsidP="007A2AC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kozitl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KOZIṪ</w:t>
      </w:r>
      <w:r>
        <w:rPr>
          <w:rFonts w:ascii="Courier New" w:hAnsi="Courier New" w:cs="Courier New"/>
          <w:sz w:val="16"/>
          <w:szCs w:val="16"/>
        </w:rPr>
        <w:t xml:space="preserve">, </w:t>
      </w:r>
      <w:r w:rsidRPr="00885592">
        <w:rPr>
          <w:rFonts w:ascii="Courier New" w:hAnsi="Courier New" w:cs="Courier New"/>
          <w:sz w:val="16"/>
          <w:szCs w:val="16"/>
        </w:rPr>
        <w:t>leaf</w:t>
      </w:r>
    </w:p>
    <w:p w14:paraId="7A2244FE" w14:textId="73B80FED" w:rsidR="007A2ACF" w:rsidRPr="007A2ACF" w:rsidRDefault="00C56782" w:rsidP="007A2ACF">
      <w:pPr>
        <w:pStyle w:val="Heading1"/>
        <w:jc w:val="center"/>
        <w:rPr>
          <w:rFonts w:ascii="ZhoGlyph" w:hAnsi="ZhoGlyph"/>
        </w:rPr>
      </w:pPr>
      <w:r>
        <w:rPr>
          <w:rFonts w:ascii="ZhoGlyph" w:hAnsi="ZhoGlyph"/>
        </w:rPr>
        <w:br w:type="page"/>
      </w:r>
      <w:bookmarkStart w:id="25" w:name="_Toc110928991"/>
      <w:r w:rsidR="007A2ACF">
        <w:rPr>
          <w:rFonts w:ascii="ZhoGlyph" w:hAnsi="ZhoGlyph"/>
        </w:rPr>
        <w:lastRenderedPageBreak/>
        <w:t>Ḱ</w:t>
      </w:r>
      <w:bookmarkEnd w:id="25"/>
    </w:p>
    <w:p w14:paraId="7F803E8B"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DE7644" w14:textId="0FBDCD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kliamanali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F19D4">
        <w:rPr>
          <w:rFonts w:ascii="ZhoGlyph" w:hAnsi="ZhoGlyph" w:cs="Courier New"/>
          <w:sz w:val="16"/>
          <w:szCs w:val="16"/>
        </w:rPr>
        <w:t>ḰĨ</w:t>
      </w:r>
      <w:r w:rsidRPr="001F19D4">
        <w:rPr>
          <w:rFonts w:ascii="ZhoGlyph" w:hAnsi="ZhoGlyph" w:cs="Courier New"/>
          <w:sz w:val="16"/>
          <w:szCs w:val="16"/>
        </w:rPr>
        <w:t>MANALI</w:t>
      </w:r>
      <w:r w:rsidR="00885592">
        <w:rPr>
          <w:rFonts w:ascii="Courier New" w:hAnsi="Courier New" w:cs="Courier New"/>
          <w:sz w:val="16"/>
          <w:szCs w:val="16"/>
        </w:rPr>
        <w:t xml:space="preserve">, </w:t>
      </w:r>
      <w:r w:rsidRPr="00885592">
        <w:rPr>
          <w:rFonts w:ascii="Courier New" w:hAnsi="Courier New" w:cs="Courier New"/>
          <w:sz w:val="16"/>
          <w:szCs w:val="16"/>
        </w:rPr>
        <w:t>toy boat</w:t>
      </w:r>
    </w:p>
    <w:p w14:paraId="6F6BCB9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5700D" w14:textId="0236C97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2ACF">
        <w:rPr>
          <w:rFonts w:ascii="ZhoGlyph" w:hAnsi="ZhoGlyph" w:cs="Courier New"/>
          <w:sz w:val="16"/>
          <w:szCs w:val="16"/>
        </w:rPr>
        <w:t>ḰĨ</w:t>
      </w:r>
      <w:r w:rsidR="007A2ACF">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water</w:t>
      </w:r>
      <w:r w:rsidR="00885592">
        <w:rPr>
          <w:rFonts w:ascii="Courier New" w:hAnsi="Courier New" w:cs="Courier New"/>
          <w:sz w:val="16"/>
          <w:szCs w:val="16"/>
        </w:rPr>
        <w:t xml:space="preserve">, </w:t>
      </w:r>
    </w:p>
    <w:p w14:paraId="625858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9C9876" w14:textId="41389C02" w:rsidR="00664DCA" w:rsidRDefault="00664DCA"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Courier New" w:hAnsi="Courier New" w:cs="Courier New"/>
          <w:sz w:val="16"/>
          <w:szCs w:val="16"/>
        </w:rPr>
        <w:t xml:space="preserve">, </w:t>
      </w:r>
      <w:r w:rsidRPr="00885592">
        <w:rPr>
          <w:rFonts w:ascii="Courier New" w:hAnsi="Courier New" w:cs="Courier New"/>
          <w:sz w:val="16"/>
          <w:szCs w:val="16"/>
        </w:rPr>
        <w:t>ocean</w:t>
      </w:r>
    </w:p>
    <w:p w14:paraId="33C5D20B" w14:textId="4717B741" w:rsidR="00B946B4"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DE087C" w14:textId="0E8D568B" w:rsidR="00B946B4" w:rsidRPr="00885592" w:rsidRDefault="00B946B4" w:rsidP="00664DCA">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946B4">
        <w:rPr>
          <w:rFonts w:ascii="Courier New" w:hAnsi="Courier New" w:cs="Courier New"/>
          <w:b/>
          <w:bCs/>
          <w:sz w:val="16"/>
          <w:szCs w:val="16"/>
        </w:rPr>
        <w:t>kliazhatlmiqani</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AṪ</w:t>
      </w:r>
      <w:r>
        <w:rPr>
          <w:rFonts w:ascii="ZhoGlyph" w:hAnsi="ZhoGlyph" w:cs="Courier New"/>
          <w:sz w:val="16"/>
          <w:szCs w:val="16"/>
        </w:rPr>
        <w:t>MIQANI</w:t>
      </w:r>
      <w:r>
        <w:rPr>
          <w:rFonts w:ascii="Courier New" w:hAnsi="Courier New" w:cs="Courier New"/>
          <w:sz w:val="16"/>
          <w:szCs w:val="16"/>
        </w:rPr>
        <w:t>, tide</w:t>
      </w:r>
    </w:p>
    <w:p w14:paraId="72D329DA" w14:textId="77777777" w:rsidR="00664DCA" w:rsidRDefault="00664DCA" w:rsidP="001F19D4">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FD0F2A" w14:textId="4291EA37" w:rsidR="001F19D4" w:rsidRPr="00885592" w:rsidRDefault="001F19D4" w:rsidP="001F19D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19D4">
        <w:rPr>
          <w:rFonts w:ascii="Courier New" w:hAnsi="Courier New" w:cs="Courier New"/>
          <w:b/>
          <w:bCs/>
          <w:sz w:val="16"/>
          <w:szCs w:val="16"/>
        </w:rPr>
        <w:t>kliazhchapanbrrntepo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Ĉ</w:t>
      </w:r>
      <w:r w:rsidRPr="001F19D4">
        <w:rPr>
          <w:rFonts w:ascii="ZhoGlyph" w:hAnsi="ZhoGlyph" w:cs="Courier New"/>
          <w:sz w:val="16"/>
          <w:szCs w:val="16"/>
        </w:rPr>
        <w:t>APAN</w:t>
      </w:r>
      <w:r>
        <w:rPr>
          <w:rFonts w:ascii="ZhoGlyph" w:hAnsi="ZhoGlyph" w:cs="Courier New"/>
          <w:sz w:val="16"/>
          <w:szCs w:val="16"/>
        </w:rPr>
        <w:t>ḄŘ</w:t>
      </w:r>
      <w:r w:rsidRPr="001F19D4">
        <w:rPr>
          <w:rFonts w:ascii="ZhoGlyph" w:hAnsi="ZhoGlyph" w:cs="Courier New"/>
          <w:sz w:val="16"/>
          <w:szCs w:val="16"/>
        </w:rPr>
        <w:t>NTEPO</w:t>
      </w:r>
      <w:r>
        <w:rPr>
          <w:rFonts w:ascii="Courier New" w:hAnsi="Courier New" w:cs="Courier New"/>
          <w:sz w:val="16"/>
          <w:szCs w:val="16"/>
        </w:rPr>
        <w:t xml:space="preserve">, </w:t>
      </w:r>
      <w:r w:rsidRPr="00885592">
        <w:rPr>
          <w:rFonts w:ascii="Courier New" w:hAnsi="Courier New" w:cs="Courier New"/>
          <w:sz w:val="16"/>
          <w:szCs w:val="16"/>
        </w:rPr>
        <w:t>dew collector</w:t>
      </w:r>
    </w:p>
    <w:p w14:paraId="15C7C5FC" w14:textId="77777777" w:rsidR="000A69A3" w:rsidRPr="00885592" w:rsidRDefault="000A69A3" w:rsidP="00664DCA">
      <w:pPr>
        <w:widowControl w:val="0"/>
        <w:autoSpaceDE w:val="0"/>
        <w:autoSpaceDN w:val="0"/>
        <w:adjustRightInd w:val="0"/>
        <w:spacing w:after="0" w:line="240" w:lineRule="auto"/>
        <w:contextualSpacing/>
        <w:rPr>
          <w:rFonts w:ascii="Courier New" w:hAnsi="Courier New" w:cs="Courier New"/>
          <w:sz w:val="16"/>
          <w:szCs w:val="16"/>
        </w:rPr>
      </w:pPr>
    </w:p>
    <w:p w14:paraId="2C0309F9" w14:textId="0CB38D9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kliazhchapani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00664DCA">
        <w:rPr>
          <w:rFonts w:ascii="ZhoGlyph" w:hAnsi="ZhoGlyph" w:cs="Courier New"/>
          <w:sz w:val="16"/>
          <w:szCs w:val="16"/>
        </w:rPr>
        <w:t>Ĉ</w:t>
      </w:r>
      <w:r w:rsidRPr="00664DCA">
        <w:rPr>
          <w:rFonts w:ascii="ZhoGlyph" w:hAnsi="ZhoGlyph" w:cs="Courier New"/>
          <w:sz w:val="16"/>
          <w:szCs w:val="16"/>
        </w:rPr>
        <w:t>APANI</w:t>
      </w:r>
      <w:r w:rsidR="00885592">
        <w:rPr>
          <w:rFonts w:ascii="Courier New" w:hAnsi="Courier New" w:cs="Courier New"/>
          <w:sz w:val="16"/>
          <w:szCs w:val="16"/>
        </w:rPr>
        <w:t xml:space="preserve">, </w:t>
      </w:r>
      <w:r w:rsidRPr="00885592">
        <w:rPr>
          <w:rFonts w:ascii="Courier New" w:hAnsi="Courier New" w:cs="Courier New"/>
          <w:sz w:val="16"/>
          <w:szCs w:val="16"/>
        </w:rPr>
        <w:t>dew</w:t>
      </w:r>
    </w:p>
    <w:p w14:paraId="0BA25C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308BD" w14:textId="3D36E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4B3338F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E2558" w14:textId="4B4D76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64DCA">
        <w:rPr>
          <w:rFonts w:ascii="Courier New" w:hAnsi="Courier New" w:cs="Courier New"/>
          <w:b/>
          <w:bCs/>
          <w:sz w:val="16"/>
          <w:szCs w:val="16"/>
        </w:rPr>
        <w:t>kliazheve'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64DCA">
        <w:rPr>
          <w:rFonts w:ascii="ZhoGlyph" w:hAnsi="ZhoGlyph" w:cs="Courier New"/>
          <w:sz w:val="16"/>
          <w:szCs w:val="16"/>
        </w:rPr>
        <w:t>ḰĨ</w:t>
      </w:r>
      <w:r w:rsidR="00664DCA">
        <w:rPr>
          <w:rFonts w:ascii="ZhoGlyph" w:hAnsi="ZhoGlyph" w:cs="Courier New" w:hint="eastAsia"/>
          <w:sz w:val="16"/>
          <w:szCs w:val="16"/>
        </w:rPr>
        <w:t>Ź</w:t>
      </w:r>
      <w:r w:rsidRPr="00664DCA">
        <w:rPr>
          <w:rFonts w:ascii="ZhoGlyph" w:hAnsi="ZhoGlyph" w:cs="Courier New"/>
          <w:sz w:val="16"/>
          <w:szCs w:val="16"/>
        </w:rPr>
        <w:t>EVE'</w:t>
      </w:r>
      <w:r w:rsidR="00885592">
        <w:rPr>
          <w:rFonts w:ascii="Courier New" w:hAnsi="Courier New" w:cs="Courier New"/>
          <w:sz w:val="16"/>
          <w:szCs w:val="16"/>
        </w:rPr>
        <w:t xml:space="preserve">, </w:t>
      </w:r>
      <w:r w:rsidRPr="00885592">
        <w:rPr>
          <w:rFonts w:ascii="Courier New" w:hAnsi="Courier New" w:cs="Courier New"/>
          <w:sz w:val="16"/>
          <w:szCs w:val="16"/>
        </w:rPr>
        <w:t>to become wet</w:t>
      </w:r>
    </w:p>
    <w:p w14:paraId="2A8B55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6A08A1" w14:textId="3C097C2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kliazheze'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w:t>
      </w:r>
      <w:r w:rsidR="003A1918">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EZE'</w:t>
      </w:r>
      <w:r w:rsidR="00885592">
        <w:rPr>
          <w:rFonts w:ascii="Courier New" w:hAnsi="Courier New" w:cs="Courier New"/>
          <w:sz w:val="16"/>
          <w:szCs w:val="16"/>
        </w:rPr>
        <w:t xml:space="preserve">, </w:t>
      </w:r>
      <w:r w:rsidRPr="00885592">
        <w:rPr>
          <w:rFonts w:ascii="Courier New" w:hAnsi="Courier New" w:cs="Courier New"/>
          <w:sz w:val="16"/>
          <w:szCs w:val="16"/>
        </w:rPr>
        <w:t>to make wet</w:t>
      </w:r>
    </w:p>
    <w:p w14:paraId="04D9E0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7EE5AE" w14:textId="3F1D18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kliazhibense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IBENSE</w:t>
      </w:r>
      <w:r w:rsidR="00885592">
        <w:rPr>
          <w:rFonts w:ascii="Courier New" w:hAnsi="Courier New" w:cs="Courier New"/>
          <w:sz w:val="16"/>
          <w:szCs w:val="16"/>
        </w:rPr>
        <w:t xml:space="preserve">, </w:t>
      </w:r>
      <w:r w:rsidRPr="00885592">
        <w:rPr>
          <w:rFonts w:ascii="Courier New" w:hAnsi="Courier New" w:cs="Courier New"/>
          <w:sz w:val="16"/>
          <w:szCs w:val="16"/>
        </w:rPr>
        <w:t>faucet; tap</w:t>
      </w:r>
    </w:p>
    <w:p w14:paraId="603E19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6FD1C4" w14:textId="123D71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kliazhirensh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IREN</w:t>
      </w:r>
      <w:r w:rsidR="003A1918">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shower</w:t>
      </w:r>
    </w:p>
    <w:p w14:paraId="61CF2A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971E4B" w14:textId="5CEC9E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Pr="003A1918">
        <w:rPr>
          <w:rFonts w:ascii="ZhoGlyph" w:hAnsi="ZhoGlyph" w:cs="Courier New"/>
          <w:sz w:val="16"/>
          <w:szCs w:val="16"/>
        </w:rPr>
        <w:t>KO</w:t>
      </w:r>
      <w:r w:rsidR="003A1918">
        <w:rPr>
          <w:rFonts w:ascii="ZhoGlyph" w:hAnsi="ZhoGlyph" w:cs="Courier New"/>
          <w:sz w:val="16"/>
          <w:szCs w:val="16"/>
        </w:rPr>
        <w:t>Ĉ</w:t>
      </w:r>
      <w:r w:rsidRPr="003A1918">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waterfowl</w:t>
      </w:r>
    </w:p>
    <w:p w14:paraId="37721E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006D60" w14:textId="02D0E0D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kliazhmili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1918">
        <w:rPr>
          <w:rFonts w:ascii="ZhoGlyph" w:hAnsi="ZhoGlyph" w:cs="Courier New"/>
          <w:sz w:val="16"/>
          <w:szCs w:val="16"/>
        </w:rPr>
        <w:t>ḰĨ</w:t>
      </w:r>
      <w:r w:rsidR="003A1918">
        <w:rPr>
          <w:rFonts w:ascii="ZhoGlyph" w:hAnsi="ZhoGlyph" w:cs="Courier New" w:hint="eastAsia"/>
          <w:sz w:val="16"/>
          <w:szCs w:val="16"/>
        </w:rPr>
        <w:t>Ź</w:t>
      </w:r>
      <w:r w:rsidR="003A1918">
        <w:rPr>
          <w:rFonts w:ascii="ZhoGlyph" w:hAnsi="ZhoGlyph" w:cs="Courier New"/>
          <w:sz w:val="16"/>
          <w:szCs w:val="16"/>
        </w:rPr>
        <w:t>MILI</w:t>
      </w:r>
      <w:r w:rsidR="00885592">
        <w:rPr>
          <w:rFonts w:ascii="Courier New" w:hAnsi="Courier New" w:cs="Courier New"/>
          <w:sz w:val="16"/>
          <w:szCs w:val="16"/>
        </w:rPr>
        <w:t xml:space="preserve">, </w:t>
      </w:r>
      <w:r w:rsidRPr="00885592">
        <w:rPr>
          <w:rFonts w:ascii="Courier New" w:hAnsi="Courier New" w:cs="Courier New"/>
          <w:sz w:val="16"/>
          <w:szCs w:val="16"/>
        </w:rPr>
        <w:t>A sessile carnivore that traps its prey by mimicking a pool of standing water</w:t>
      </w:r>
    </w:p>
    <w:p w14:paraId="224EBE13" w14:textId="41DE9F32" w:rsidR="00FC1B99"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E05CD" w14:textId="2975DDBA" w:rsidR="00FC1B99" w:rsidRPr="00885592" w:rsidRDefault="00FC1B9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C1B99">
        <w:rPr>
          <w:rFonts w:ascii="Courier New" w:hAnsi="Courier New" w:cs="Courier New"/>
          <w:b/>
          <w:bCs/>
          <w:sz w:val="16"/>
          <w:szCs w:val="16"/>
        </w:rPr>
        <w:t>kliazhnamach</w:t>
      </w:r>
      <w:r w:rsidRPr="00FC1B99">
        <w:rPr>
          <w:rFonts w:cs="Calibri"/>
          <w:b/>
          <w:bCs/>
          <w:sz w:val="16"/>
          <w:szCs w:val="16"/>
        </w:rPr>
        <w:t>ř</w:t>
      </w:r>
      <w:r w:rsidRPr="00FC1B99">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ḰĨ</w:t>
      </w:r>
      <w:r>
        <w:rPr>
          <w:rFonts w:ascii="ZhoGlyph" w:hAnsi="ZhoGlyph" w:cs="Courier New" w:hint="eastAsia"/>
          <w:sz w:val="16"/>
          <w:szCs w:val="16"/>
        </w:rPr>
        <w:t>Ź</w:t>
      </w:r>
      <w:r>
        <w:rPr>
          <w:rFonts w:ascii="ZhoGlyph" w:hAnsi="ZhoGlyph" w:cs="Courier New"/>
          <w:sz w:val="16"/>
          <w:szCs w:val="16"/>
        </w:rPr>
        <w:t>NAMAĈŘNAD</w:t>
      </w:r>
      <w:r>
        <w:rPr>
          <w:rFonts w:ascii="Courier New" w:hAnsi="Courier New" w:cs="Courier New"/>
          <w:sz w:val="16"/>
          <w:szCs w:val="16"/>
        </w:rPr>
        <w:t xml:space="preserve">, a water-seller; </w:t>
      </w:r>
      <w:r w:rsidR="003A1040">
        <w:rPr>
          <w:rFonts w:ascii="Courier New" w:hAnsi="Courier New" w:cs="Courier New"/>
          <w:sz w:val="16"/>
          <w:szCs w:val="16"/>
        </w:rPr>
        <w:t>also,</w:t>
      </w:r>
      <w:r>
        <w:rPr>
          <w:rFonts w:ascii="Courier New" w:hAnsi="Courier New" w:cs="Courier New"/>
          <w:sz w:val="16"/>
          <w:szCs w:val="16"/>
        </w:rPr>
        <w:t xml:space="preserve"> a common family name analogous to “Plumber”</w:t>
      </w:r>
    </w:p>
    <w:p w14:paraId="1B70B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F5126DB" w14:textId="442BA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YETL</w:t>
      </w:r>
      <w:r w:rsidR="00885592">
        <w:rPr>
          <w:rFonts w:ascii="Courier New" w:hAnsi="Courier New" w:cs="Courier New"/>
          <w:sz w:val="16"/>
          <w:szCs w:val="16"/>
        </w:rPr>
        <w:t xml:space="preserve">, </w:t>
      </w:r>
      <w:r w:rsidRPr="00885592">
        <w:rPr>
          <w:rFonts w:ascii="Courier New" w:hAnsi="Courier New" w:cs="Courier New"/>
          <w:sz w:val="16"/>
          <w:szCs w:val="16"/>
        </w:rPr>
        <w:t>sea</w:t>
      </w:r>
    </w:p>
    <w:p w14:paraId="774C78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A931ED" w14:textId="73EB64B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1918">
        <w:rPr>
          <w:rFonts w:ascii="Courier New" w:hAnsi="Courier New" w:cs="Courier New"/>
          <w:b/>
          <w:bCs/>
          <w:sz w:val="16"/>
          <w:szCs w:val="16"/>
        </w:rPr>
        <w:t>kliazhyoli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A7076">
        <w:rPr>
          <w:rFonts w:ascii="ZhoGlyph" w:hAnsi="ZhoGlyph" w:cs="Courier New"/>
          <w:sz w:val="16"/>
          <w:szCs w:val="16"/>
        </w:rPr>
        <w:t>ḰĨ</w:t>
      </w:r>
      <w:r w:rsidR="007A7076">
        <w:rPr>
          <w:rFonts w:ascii="ZhoGlyph" w:hAnsi="ZhoGlyph" w:cs="Courier New" w:hint="eastAsia"/>
          <w:sz w:val="16"/>
          <w:szCs w:val="16"/>
        </w:rPr>
        <w:t>Ź</w:t>
      </w:r>
      <w:r w:rsidR="007A7076">
        <w:rPr>
          <w:rFonts w:ascii="ZhoGlyph" w:hAnsi="ZhoGlyph" w:cs="Courier New"/>
          <w:sz w:val="16"/>
          <w:szCs w:val="16"/>
        </w:rPr>
        <w:t>YOLI</w:t>
      </w:r>
      <w:r w:rsidR="00885592">
        <w:rPr>
          <w:rFonts w:ascii="Courier New" w:hAnsi="Courier New" w:cs="Courier New"/>
          <w:sz w:val="16"/>
          <w:szCs w:val="16"/>
        </w:rPr>
        <w:t xml:space="preserve">, </w:t>
      </w:r>
      <w:r w:rsidRPr="00885592">
        <w:rPr>
          <w:rFonts w:ascii="Courier New" w:hAnsi="Courier New" w:cs="Courier New"/>
          <w:sz w:val="16"/>
          <w:szCs w:val="16"/>
        </w:rPr>
        <w:t>amphibians</w:t>
      </w:r>
    </w:p>
    <w:p w14:paraId="2883BF30" w14:textId="656E5820"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7B30B" w14:textId="55683175" w:rsidR="007A2ACF" w:rsidRPr="007A2ACF" w:rsidRDefault="00C56782" w:rsidP="007A2ACF">
      <w:pPr>
        <w:pStyle w:val="Heading1"/>
        <w:jc w:val="center"/>
        <w:rPr>
          <w:rFonts w:ascii="ZhoGlyph" w:hAnsi="ZhoGlyph"/>
        </w:rPr>
      </w:pPr>
      <w:r>
        <w:rPr>
          <w:rFonts w:ascii="ZhoGlyph" w:hAnsi="ZhoGlyph"/>
        </w:rPr>
        <w:br w:type="page"/>
      </w:r>
      <w:bookmarkStart w:id="26" w:name="_Toc110928992"/>
      <w:r w:rsidR="007A2ACF">
        <w:rPr>
          <w:rFonts w:ascii="ZhoGlyph" w:hAnsi="ZhoGlyph"/>
        </w:rPr>
        <w:lastRenderedPageBreak/>
        <w:t>Ḳ</w:t>
      </w:r>
      <w:bookmarkEnd w:id="26"/>
    </w:p>
    <w:p w14:paraId="34ED23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6B2D9" w14:textId="3D8260D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2DF8">
        <w:rPr>
          <w:rFonts w:ascii="Courier New" w:hAnsi="Courier New" w:cs="Courier New"/>
          <w:b/>
          <w:bCs/>
          <w:sz w:val="16"/>
          <w:szCs w:val="16"/>
        </w:rPr>
        <w: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w:t>
      </w:r>
      <w:r w:rsidR="00885592">
        <w:rPr>
          <w:rFonts w:ascii="Courier New" w:hAnsi="Courier New" w:cs="Courier New"/>
          <w:sz w:val="16"/>
          <w:szCs w:val="16"/>
        </w:rPr>
        <w:t xml:space="preserve">, </w:t>
      </w:r>
      <w:r w:rsidRPr="00885592">
        <w:rPr>
          <w:rFonts w:ascii="Courier New" w:hAnsi="Courier New" w:cs="Courier New"/>
          <w:sz w:val="16"/>
          <w:szCs w:val="16"/>
        </w:rPr>
        <w:t>dart(s)</w:t>
      </w:r>
    </w:p>
    <w:p w14:paraId="78F7F0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C2AA93" w14:textId="2538D9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kraldieiaia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ḲALD</w:t>
      </w:r>
      <w:r w:rsidR="00583738">
        <w:rPr>
          <w:rFonts w:ascii="ZhoGlyph" w:hAnsi="ZhoGlyph" w:cs="Courier New" w:hint="eastAsia"/>
          <w:sz w:val="16"/>
          <w:szCs w:val="16"/>
        </w:rPr>
        <w:t>Ī</w:t>
      </w:r>
      <w:r w:rsidR="00583738">
        <w:rPr>
          <w:rFonts w:ascii="ZhoGlyph" w:hAnsi="ZhoGlyph" w:cs="Courier New"/>
          <w:sz w:val="16"/>
          <w:szCs w:val="16"/>
        </w:rPr>
        <w:t>AĨ</w:t>
      </w:r>
      <w:r w:rsidR="00885592">
        <w:rPr>
          <w:rFonts w:ascii="Courier New" w:hAnsi="Courier New" w:cs="Courier New"/>
          <w:sz w:val="16"/>
          <w:szCs w:val="16"/>
        </w:rPr>
        <w:t xml:space="preserve">, </w:t>
      </w:r>
      <w:r w:rsidRPr="00885592">
        <w:rPr>
          <w:rFonts w:ascii="Courier New" w:hAnsi="Courier New" w:cs="Courier New"/>
          <w:sz w:val="16"/>
          <w:szCs w:val="16"/>
        </w:rPr>
        <w:t>Dart board</w:t>
      </w:r>
    </w:p>
    <w:p w14:paraId="7916ABE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CEC431" w14:textId="5F7781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83738">
        <w:rPr>
          <w:rFonts w:ascii="ZhoGlyph" w:hAnsi="ZhoGlyph" w:cs="Courier New"/>
          <w:sz w:val="16"/>
          <w:szCs w:val="16"/>
        </w:rPr>
        <w:t>ḲEḊ</w:t>
      </w:r>
      <w:r w:rsidR="00885592">
        <w:rPr>
          <w:rFonts w:ascii="Courier New" w:hAnsi="Courier New" w:cs="Courier New"/>
          <w:sz w:val="16"/>
          <w:szCs w:val="16"/>
        </w:rPr>
        <w:t xml:space="preserve">, </w:t>
      </w:r>
      <w:r w:rsidRPr="00885592">
        <w:rPr>
          <w:rFonts w:ascii="Courier New" w:hAnsi="Courier New" w:cs="Courier New"/>
          <w:sz w:val="16"/>
          <w:szCs w:val="16"/>
        </w:rPr>
        <w:t>an analogue of Terran cattle native to Zhdant</w:t>
      </w:r>
    </w:p>
    <w:p w14:paraId="18497A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DAF326" w14:textId="1B0EE46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krile'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583738">
        <w:rPr>
          <w:rFonts w:ascii="ZhoGlyph" w:hAnsi="ZhoGlyph" w:cs="Courier New"/>
          <w:sz w:val="16"/>
          <w:szCs w:val="16"/>
        </w:rPr>
        <w:t>Ḳ</w:t>
      </w:r>
      <w:r w:rsidRPr="00583738">
        <w:rPr>
          <w:rFonts w:ascii="ZhoGlyph" w:hAnsi="ZhoGlyph" w:cs="Courier New"/>
          <w:sz w:val="16"/>
          <w:szCs w:val="16"/>
        </w:rPr>
        <w:t>ILE'</w:t>
      </w:r>
      <w:r w:rsidR="00885592">
        <w:rPr>
          <w:rFonts w:ascii="Courier New" w:hAnsi="Courier New" w:cs="Courier New"/>
          <w:sz w:val="16"/>
          <w:szCs w:val="16"/>
        </w:rPr>
        <w:t xml:space="preserve">, </w:t>
      </w:r>
      <w:r w:rsidRPr="00885592">
        <w:rPr>
          <w:rFonts w:ascii="Courier New" w:hAnsi="Courier New" w:cs="Courier New"/>
          <w:sz w:val="16"/>
          <w:szCs w:val="16"/>
        </w:rPr>
        <w:t>to cry</w:t>
      </w:r>
    </w:p>
    <w:p w14:paraId="255DD86E" w14:textId="70C15F64"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758586" w14:textId="61F04C68" w:rsidR="007A2ACF" w:rsidRPr="007A2ACF" w:rsidRDefault="00C56782" w:rsidP="007A2ACF">
      <w:pPr>
        <w:pStyle w:val="Heading1"/>
        <w:jc w:val="center"/>
        <w:rPr>
          <w:rFonts w:ascii="ZhoGlyph" w:hAnsi="ZhoGlyph"/>
        </w:rPr>
      </w:pPr>
      <w:r>
        <w:rPr>
          <w:rFonts w:ascii="ZhoGlyph" w:hAnsi="ZhoGlyph"/>
        </w:rPr>
        <w:br w:type="page"/>
      </w:r>
      <w:bookmarkStart w:id="27" w:name="_Toc110928993"/>
      <w:r w:rsidR="007A2ACF">
        <w:rPr>
          <w:rFonts w:ascii="ZhoGlyph" w:hAnsi="ZhoGlyph"/>
        </w:rPr>
        <w:lastRenderedPageBreak/>
        <w:t>L</w:t>
      </w:r>
      <w:bookmarkEnd w:id="27"/>
    </w:p>
    <w:p w14:paraId="4BAED0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8BF8DA" w14:textId="218305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583738">
        <w:rPr>
          <w:rFonts w:ascii="ZhoGlyph" w:hAnsi="ZhoGlyph" w:cs="Courier New"/>
          <w:sz w:val="16"/>
          <w:szCs w:val="16"/>
        </w:rPr>
        <w:t>LE</w:t>
      </w:r>
      <w:r w:rsidR="00885592">
        <w:rPr>
          <w:rFonts w:ascii="Courier New" w:hAnsi="Courier New" w:cs="Courier New"/>
          <w:sz w:val="16"/>
          <w:szCs w:val="16"/>
        </w:rPr>
        <w:t xml:space="preserve">, </w:t>
      </w:r>
      <w:r w:rsidRPr="00885592">
        <w:rPr>
          <w:rFonts w:ascii="Courier New" w:hAnsi="Courier New" w:cs="Courier New"/>
          <w:sz w:val="16"/>
          <w:szCs w:val="16"/>
        </w:rPr>
        <w:t>y'all</w:t>
      </w:r>
      <w:r w:rsidR="00583738">
        <w:rPr>
          <w:rFonts w:ascii="Courier New" w:hAnsi="Courier New" w:cs="Courier New"/>
          <w:sz w:val="16"/>
          <w:szCs w:val="16"/>
        </w:rPr>
        <w:t xml:space="preserve"> (collective ‘you’)</w:t>
      </w:r>
    </w:p>
    <w:p w14:paraId="70D66A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B36BC0" w14:textId="72A4DC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LEO</w:t>
      </w:r>
      <w:r w:rsidR="00885592">
        <w:rPr>
          <w:rFonts w:ascii="Courier New" w:hAnsi="Courier New" w:cs="Courier New"/>
          <w:sz w:val="16"/>
          <w:szCs w:val="16"/>
        </w:rPr>
        <w:t xml:space="preserve">, </w:t>
      </w:r>
      <w:r w:rsidRPr="00885592">
        <w:rPr>
          <w:rFonts w:ascii="Courier New" w:hAnsi="Courier New" w:cs="Courier New"/>
          <w:sz w:val="16"/>
          <w:szCs w:val="16"/>
        </w:rPr>
        <w:t>your (many)</w:t>
      </w:r>
    </w:p>
    <w:p w14:paraId="3A39A2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127B0B" w14:textId="57E128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lianka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83738">
        <w:rPr>
          <w:rFonts w:ascii="ZhoGlyph" w:hAnsi="ZhoGlyph" w:cs="Courier New"/>
          <w:sz w:val="16"/>
          <w:szCs w:val="16"/>
        </w:rPr>
        <w:t>L</w:t>
      </w:r>
      <w:r w:rsidR="00583738">
        <w:rPr>
          <w:rFonts w:ascii="ZhoGlyph" w:hAnsi="ZhoGlyph" w:cs="Courier New"/>
          <w:sz w:val="16"/>
          <w:szCs w:val="16"/>
        </w:rPr>
        <w:t>Ĩ</w:t>
      </w:r>
      <w:r w:rsidRPr="00583738">
        <w:rPr>
          <w:rFonts w:ascii="ZhoGlyph" w:hAnsi="ZhoGlyph" w:cs="Courier New"/>
          <w:sz w:val="16"/>
          <w:szCs w:val="16"/>
        </w:rPr>
        <w:t>NKA</w:t>
      </w:r>
      <w:r w:rsidR="00885592">
        <w:rPr>
          <w:rFonts w:ascii="Courier New" w:hAnsi="Courier New" w:cs="Courier New"/>
          <w:sz w:val="16"/>
          <w:szCs w:val="16"/>
        </w:rPr>
        <w:t xml:space="preserve">, </w:t>
      </w:r>
      <w:r w:rsidRPr="00885592">
        <w:rPr>
          <w:rFonts w:ascii="Courier New" w:hAnsi="Courier New" w:cs="Courier New"/>
          <w:sz w:val="16"/>
          <w:szCs w:val="16"/>
        </w:rPr>
        <w:t>angry</w:t>
      </w:r>
    </w:p>
    <w:p w14:paraId="700730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336F5" w14:textId="6790966E" w:rsidR="000A69A3" w:rsidRPr="00885592" w:rsidRDefault="0058373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83738">
        <w:rPr>
          <w:rFonts w:ascii="Courier New" w:hAnsi="Courier New" w:cs="Courier New"/>
          <w:b/>
          <w:bCs/>
          <w:sz w:val="16"/>
          <w:szCs w:val="16"/>
        </w:rPr>
        <w:t>lienj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583738">
        <w:rPr>
          <w:rFonts w:ascii="ZhoGlyph" w:hAnsi="ZhoGlyph" w:cs="Courier New"/>
          <w:sz w:val="16"/>
          <w:szCs w:val="16"/>
        </w:rPr>
        <w:t>L</w:t>
      </w:r>
      <w:r>
        <w:rPr>
          <w:rFonts w:ascii="ZhoGlyph" w:hAnsi="ZhoGlyph" w:cs="Courier New" w:hint="eastAsia"/>
          <w:sz w:val="16"/>
          <w:szCs w:val="16"/>
        </w:rPr>
        <w:t>Ī</w:t>
      </w:r>
      <w:r w:rsidR="000A69A3" w:rsidRPr="00583738">
        <w:rPr>
          <w:rFonts w:ascii="ZhoGlyph" w:hAnsi="ZhoGlyph" w:cs="Courier New"/>
          <w:sz w:val="16"/>
          <w:szCs w:val="16"/>
        </w:rPr>
        <w:t>NJ</w:t>
      </w:r>
      <w:r w:rsidR="00885592">
        <w:rPr>
          <w:rFonts w:ascii="Courier New" w:hAnsi="Courier New" w:cs="Courier New"/>
          <w:sz w:val="16"/>
          <w:szCs w:val="16"/>
        </w:rPr>
        <w:t xml:space="preserve">, </w:t>
      </w:r>
      <w:r w:rsidR="000A69A3" w:rsidRPr="00885592">
        <w:rPr>
          <w:rFonts w:ascii="Courier New" w:hAnsi="Courier New" w:cs="Courier New"/>
          <w:sz w:val="16"/>
          <w:szCs w:val="16"/>
        </w:rPr>
        <w:t>wind</w:t>
      </w:r>
    </w:p>
    <w:p w14:paraId="67F02C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F72982" w14:textId="6E204F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Lienjshiaflaa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C32B6">
        <w:rPr>
          <w:rFonts w:ascii="ZhoGlyph" w:hAnsi="ZhoGlyph" w:cs="Courier New"/>
          <w:sz w:val="16"/>
          <w:szCs w:val="16"/>
        </w:rPr>
        <w:t>L</w:t>
      </w:r>
      <w:r w:rsidR="00CC32B6">
        <w:rPr>
          <w:rFonts w:ascii="ZhoGlyph" w:hAnsi="ZhoGlyph" w:cs="Courier New" w:hint="eastAsia"/>
          <w:sz w:val="16"/>
          <w:szCs w:val="16"/>
        </w:rPr>
        <w:t>Ī</w:t>
      </w:r>
      <w:r w:rsidRPr="00CC32B6">
        <w:rPr>
          <w:rFonts w:ascii="ZhoGlyph" w:hAnsi="ZhoGlyph" w:cs="Courier New"/>
          <w:sz w:val="16"/>
          <w:szCs w:val="16"/>
        </w:rPr>
        <w:t>NJ</w:t>
      </w:r>
      <w:r w:rsidR="00CC32B6">
        <w:rPr>
          <w:rFonts w:ascii="ZhoGlyph" w:hAnsi="ZhoGlyph" w:cs="Courier New" w:hint="eastAsia"/>
          <w:sz w:val="16"/>
          <w:szCs w:val="16"/>
        </w:rPr>
        <w:t>Ś</w:t>
      </w:r>
      <w:r w:rsidR="00CC32B6">
        <w:rPr>
          <w:rFonts w:ascii="ZhoGlyph" w:hAnsi="ZhoGlyph" w:cs="Courier New"/>
          <w:sz w:val="16"/>
          <w:szCs w:val="16"/>
        </w:rPr>
        <w:t>ĨḞ</w:t>
      </w:r>
      <w:r w:rsidRPr="00CC32B6">
        <w:rPr>
          <w:rFonts w:ascii="ZhoGlyph" w:hAnsi="ZhoGlyph" w:cs="Courier New"/>
          <w:sz w:val="16"/>
          <w:szCs w:val="16"/>
        </w:rPr>
        <w:t>AA</w:t>
      </w:r>
      <w:r w:rsidR="00885592">
        <w:rPr>
          <w:rFonts w:ascii="Courier New" w:hAnsi="Courier New" w:cs="Courier New"/>
          <w:sz w:val="16"/>
          <w:szCs w:val="16"/>
        </w:rPr>
        <w:t xml:space="preserve">, </w:t>
      </w:r>
      <w:r w:rsidRPr="00885592">
        <w:rPr>
          <w:rFonts w:ascii="Courier New" w:hAnsi="Courier New" w:cs="Courier New"/>
          <w:sz w:val="16"/>
          <w:szCs w:val="16"/>
        </w:rPr>
        <w:t>Class of 600-ton patrol corvettes</w:t>
      </w:r>
    </w:p>
    <w:p w14:paraId="3C000B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BEC08B" w14:textId="56472D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linalia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CC32B6">
        <w:rPr>
          <w:rFonts w:ascii="ZhoGlyph" w:hAnsi="ZhoGlyph" w:cs="Courier New"/>
          <w:sz w:val="16"/>
          <w:szCs w:val="16"/>
        </w:rPr>
        <w:t>LINAL</w:t>
      </w:r>
      <w:r w:rsidR="00CC32B6">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tall</w:t>
      </w:r>
    </w:p>
    <w:p w14:paraId="78ED9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CE2768" w14:textId="2D0C5F4D" w:rsidR="007A2ACF" w:rsidRPr="007A2ACF" w:rsidRDefault="00C56782" w:rsidP="007A2ACF">
      <w:pPr>
        <w:pStyle w:val="Heading1"/>
        <w:jc w:val="center"/>
        <w:rPr>
          <w:rFonts w:ascii="ZhoGlyph" w:hAnsi="ZhoGlyph"/>
        </w:rPr>
      </w:pPr>
      <w:r>
        <w:rPr>
          <w:rFonts w:ascii="ZhoGlyph" w:hAnsi="ZhoGlyph"/>
        </w:rPr>
        <w:br w:type="page"/>
      </w:r>
      <w:bookmarkStart w:id="28" w:name="_Toc110928994"/>
      <w:r w:rsidR="007A2ACF">
        <w:rPr>
          <w:rFonts w:ascii="ZhoGlyph" w:hAnsi="ZhoGlyph"/>
        </w:rPr>
        <w:lastRenderedPageBreak/>
        <w:t>M</w:t>
      </w:r>
      <w:bookmarkEnd w:id="28"/>
    </w:p>
    <w:p w14:paraId="6EF6CDE3" w14:textId="77777777" w:rsidR="007A2ACF" w:rsidRDefault="007A2ACF"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D8B2768" w14:textId="6AC0512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00DE5C70">
        <w:rPr>
          <w:rFonts w:ascii="ZhoGlyph" w:hAnsi="ZhoGlyph" w:cs="Courier New" w:hint="eastAsia"/>
          <w:sz w:val="16"/>
          <w:szCs w:val="16"/>
        </w:rPr>
        <w:t>Ī</w:t>
      </w:r>
      <w:r w:rsidRPr="00DE5C70">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five</w:t>
      </w:r>
    </w:p>
    <w:p w14:paraId="6E739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11D1F" w14:textId="17E888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w:t>
      </w:r>
      <w:r w:rsidRPr="00DE5C70">
        <w:rPr>
          <w:rFonts w:ascii="ZhoGlyph" w:hAnsi="ZhoGlyph" w:cs="Courier New"/>
          <w:sz w:val="16"/>
          <w:szCs w:val="16"/>
        </w:rPr>
        <w:t>ITA</w:t>
      </w:r>
      <w:r w:rsidR="00885592">
        <w:rPr>
          <w:rFonts w:ascii="Courier New" w:hAnsi="Courier New" w:cs="Courier New"/>
          <w:sz w:val="16"/>
          <w:szCs w:val="16"/>
        </w:rPr>
        <w:t xml:space="preserve">, </w:t>
      </w:r>
      <w:r w:rsidRPr="00885592">
        <w:rPr>
          <w:rFonts w:ascii="Courier New" w:hAnsi="Courier New" w:cs="Courier New"/>
          <w:sz w:val="16"/>
          <w:szCs w:val="16"/>
        </w:rPr>
        <w:t>afraid</w:t>
      </w:r>
    </w:p>
    <w:p w14:paraId="6B472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06F87" w14:textId="2DC6FE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machtlian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ĈṪĨ</w:t>
      </w:r>
      <w:r w:rsidRPr="00DE5C70">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school</w:t>
      </w:r>
      <w:r w:rsidR="00885592">
        <w:rPr>
          <w:rFonts w:ascii="Courier New" w:hAnsi="Courier New" w:cs="Courier New"/>
          <w:sz w:val="16"/>
          <w:szCs w:val="16"/>
        </w:rPr>
        <w:t xml:space="preserve">, </w:t>
      </w:r>
      <w:r w:rsidRPr="00885592">
        <w:rPr>
          <w:rFonts w:ascii="Courier New" w:hAnsi="Courier New" w:cs="Courier New"/>
          <w:sz w:val="16"/>
          <w:szCs w:val="16"/>
        </w:rPr>
        <w:t>college</w:t>
      </w:r>
      <w:r w:rsidR="00885592">
        <w:rPr>
          <w:rFonts w:ascii="Courier New" w:hAnsi="Courier New" w:cs="Courier New"/>
          <w:sz w:val="16"/>
          <w:szCs w:val="16"/>
        </w:rPr>
        <w:t xml:space="preserve">, </w:t>
      </w:r>
      <w:r w:rsidRPr="00885592">
        <w:rPr>
          <w:rFonts w:ascii="Courier New" w:hAnsi="Courier New" w:cs="Courier New"/>
          <w:sz w:val="16"/>
          <w:szCs w:val="16"/>
        </w:rPr>
        <w:t>institute</w:t>
      </w:r>
      <w:r w:rsidR="00885592">
        <w:rPr>
          <w:rFonts w:ascii="Courier New" w:hAnsi="Courier New" w:cs="Courier New"/>
          <w:sz w:val="16"/>
          <w:szCs w:val="16"/>
        </w:rPr>
        <w:t xml:space="preserve">, </w:t>
      </w:r>
    </w:p>
    <w:p w14:paraId="14335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BBE78" w14:textId="69A390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maitli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MAI</w:t>
      </w:r>
      <w:r w:rsidR="00DE5C70">
        <w:rPr>
          <w:rFonts w:ascii="ZhoGlyph" w:hAnsi="ZhoGlyph" w:cs="Courier New"/>
          <w:sz w:val="16"/>
          <w:szCs w:val="16"/>
        </w:rPr>
        <w:t>Ṫ</w:t>
      </w:r>
      <w:r w:rsidRPr="00DE5C7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hand</w:t>
      </w:r>
    </w:p>
    <w:p w14:paraId="2D96CD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65B0E" w14:textId="221BC2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 xml:space="preserve">A trading combine that operated in the trailing frontiers of the Zhodani Consulate between </w:t>
      </w:r>
      <w:r w:rsidR="00DE5C70">
        <w:rPr>
          <w:rFonts w:ascii="Courier New" w:hAnsi="Courier New" w:cs="Courier New"/>
          <w:sz w:val="16"/>
          <w:szCs w:val="16"/>
        </w:rPr>
        <w:t>-</w:t>
      </w:r>
      <w:r w:rsidRPr="00885592">
        <w:rPr>
          <w:rFonts w:ascii="Courier New" w:hAnsi="Courier New" w:cs="Courier New"/>
          <w:sz w:val="16"/>
          <w:szCs w:val="16"/>
        </w:rPr>
        <w:t xml:space="preserve">2800 and </w:t>
      </w:r>
      <w:r w:rsidR="00DE5C70">
        <w:rPr>
          <w:rFonts w:ascii="Courier New" w:hAnsi="Courier New" w:cs="Courier New"/>
          <w:sz w:val="16"/>
          <w:szCs w:val="16"/>
        </w:rPr>
        <w:t>-</w:t>
      </w:r>
      <w:r w:rsidRPr="00885592">
        <w:rPr>
          <w:rFonts w:ascii="Courier New" w:hAnsi="Courier New" w:cs="Courier New"/>
          <w:sz w:val="16"/>
          <w:szCs w:val="16"/>
        </w:rPr>
        <w:t>1800.</w:t>
      </w:r>
    </w:p>
    <w:p w14:paraId="44EFDA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98F70E" w14:textId="57934C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makichoe'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MAKI</w:t>
      </w:r>
      <w:r w:rsidR="00DE5C70">
        <w:rPr>
          <w:rFonts w:ascii="ZhoGlyph" w:hAnsi="ZhoGlyph" w:cs="Courier New"/>
          <w:sz w:val="16"/>
          <w:szCs w:val="16"/>
        </w:rPr>
        <w:t>Ĉ</w:t>
      </w:r>
      <w:r w:rsidRPr="00DE5C70">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worry</w:t>
      </w:r>
    </w:p>
    <w:p w14:paraId="474AA2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50022C" w14:textId="78B9F7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MAKMALITZL</w:t>
      </w:r>
      <w:r w:rsidR="00885592">
        <w:rPr>
          <w:rFonts w:ascii="Courier New" w:hAnsi="Courier New" w:cs="Courier New"/>
          <w:sz w:val="16"/>
          <w:szCs w:val="16"/>
        </w:rPr>
        <w:t xml:space="preserve">, </w:t>
      </w:r>
      <w:r w:rsidRPr="00885592">
        <w:rPr>
          <w:rFonts w:ascii="Courier New" w:hAnsi="Courier New" w:cs="Courier New"/>
          <w:sz w:val="16"/>
          <w:szCs w:val="16"/>
        </w:rPr>
        <w:t>fear</w:t>
      </w:r>
    </w:p>
    <w:p w14:paraId="397009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23CAD1" w14:textId="27565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E5C70">
        <w:rPr>
          <w:rFonts w:ascii="ZhoGlyph" w:hAnsi="ZhoGlyph" w:cs="Courier New"/>
          <w:sz w:val="16"/>
          <w:szCs w:val="16"/>
        </w:rPr>
        <w:t>MAKOE'</w:t>
      </w:r>
      <w:r w:rsidR="00885592">
        <w:rPr>
          <w:rFonts w:ascii="Courier New" w:hAnsi="Courier New" w:cs="Courier New"/>
          <w:sz w:val="16"/>
          <w:szCs w:val="16"/>
        </w:rPr>
        <w:t xml:space="preserve">, </w:t>
      </w:r>
      <w:r w:rsidRPr="00885592">
        <w:rPr>
          <w:rFonts w:ascii="Courier New" w:hAnsi="Courier New" w:cs="Courier New"/>
          <w:sz w:val="16"/>
          <w:szCs w:val="16"/>
        </w:rPr>
        <w:t>to assist or help</w:t>
      </w:r>
    </w:p>
    <w:p w14:paraId="6A2876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63D173" w14:textId="1278BAC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malachta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DE5C70">
        <w:rPr>
          <w:rFonts w:ascii="ZhoGlyph" w:hAnsi="ZhoGlyph" w:cs="Courier New"/>
          <w:sz w:val="16"/>
          <w:szCs w:val="16"/>
        </w:rPr>
        <w:t>MALA</w:t>
      </w:r>
      <w:r w:rsidR="00DE5C70">
        <w:rPr>
          <w:rFonts w:ascii="ZhoGlyph" w:hAnsi="ZhoGlyph" w:cs="Courier New"/>
          <w:sz w:val="16"/>
          <w:szCs w:val="16"/>
        </w:rPr>
        <w:t>Ĉ</w:t>
      </w:r>
      <w:r w:rsidRPr="00DE5C70">
        <w:rPr>
          <w:rFonts w:ascii="ZhoGlyph" w:hAnsi="ZhoGlyph" w:cs="Courier New"/>
          <w:sz w:val="16"/>
          <w:szCs w:val="16"/>
        </w:rPr>
        <w:t>TA</w:t>
      </w:r>
      <w:r w:rsidR="00885592">
        <w:rPr>
          <w:rFonts w:ascii="Courier New" w:hAnsi="Courier New" w:cs="Courier New"/>
          <w:sz w:val="16"/>
          <w:szCs w:val="16"/>
        </w:rPr>
        <w:t xml:space="preserve">, </w:t>
      </w:r>
      <w:r w:rsidRPr="00885592">
        <w:rPr>
          <w:rFonts w:ascii="Courier New" w:hAnsi="Courier New" w:cs="Courier New"/>
          <w:sz w:val="16"/>
          <w:szCs w:val="16"/>
        </w:rPr>
        <w:t>circular</w:t>
      </w:r>
      <w:r w:rsidR="00885592">
        <w:rPr>
          <w:rFonts w:ascii="Courier New" w:hAnsi="Courier New" w:cs="Courier New"/>
          <w:sz w:val="16"/>
          <w:szCs w:val="16"/>
        </w:rPr>
        <w:t>,</w:t>
      </w:r>
      <w:r w:rsidRPr="00885592">
        <w:rPr>
          <w:rFonts w:ascii="Courier New" w:hAnsi="Courier New" w:cs="Courier New"/>
          <w:sz w:val="16"/>
          <w:szCs w:val="16"/>
        </w:rPr>
        <w:t xml:space="preserve"> round</w:t>
      </w:r>
    </w:p>
    <w:p w14:paraId="6966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D4262" w14:textId="1BA4E0A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MALI</w:t>
      </w:r>
      <w:r w:rsidR="00885592">
        <w:rPr>
          <w:rFonts w:ascii="Courier New" w:hAnsi="Courier New" w:cs="Courier New"/>
          <w:sz w:val="16"/>
          <w:szCs w:val="16"/>
        </w:rPr>
        <w:t xml:space="preserve">, </w:t>
      </w:r>
      <w:r w:rsidRPr="00885592">
        <w:rPr>
          <w:rFonts w:ascii="Courier New" w:hAnsi="Courier New" w:cs="Courier New"/>
          <w:sz w:val="16"/>
          <w:szCs w:val="16"/>
        </w:rPr>
        <w:t>grass</w:t>
      </w:r>
    </w:p>
    <w:p w14:paraId="2AB878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FF2A17" w14:textId="63D532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E5C70">
        <w:rPr>
          <w:rFonts w:ascii="ZhoGlyph" w:hAnsi="ZhoGlyph" w:cs="Courier New"/>
          <w:sz w:val="16"/>
          <w:szCs w:val="16"/>
        </w:rPr>
        <w:t>MANKĨ</w:t>
      </w:r>
      <w:r w:rsidR="00885592">
        <w:rPr>
          <w:rFonts w:ascii="Courier New" w:hAnsi="Courier New" w:cs="Courier New"/>
          <w:sz w:val="16"/>
          <w:szCs w:val="16"/>
        </w:rPr>
        <w:t xml:space="preserve">, </w:t>
      </w:r>
      <w:r w:rsidRPr="00885592">
        <w:rPr>
          <w:rFonts w:ascii="Courier New" w:hAnsi="Courier New" w:cs="Courier New"/>
          <w:sz w:val="16"/>
          <w:szCs w:val="16"/>
        </w:rPr>
        <w:t>soft</w:t>
      </w:r>
    </w:p>
    <w:p w14:paraId="34FE71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69805" w14:textId="5CA59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MANṪAĈ</w:t>
      </w:r>
      <w:r w:rsidR="00885592">
        <w:rPr>
          <w:rFonts w:ascii="Courier New" w:hAnsi="Courier New" w:cs="Courier New"/>
          <w:sz w:val="16"/>
          <w:szCs w:val="16"/>
        </w:rPr>
        <w:t xml:space="preserve">, </w:t>
      </w:r>
      <w:r w:rsidRPr="00885592">
        <w:rPr>
          <w:rFonts w:ascii="Courier New" w:hAnsi="Courier New" w:cs="Courier New"/>
          <w:sz w:val="16"/>
          <w:szCs w:val="16"/>
        </w:rPr>
        <w:t>ground</w:t>
      </w:r>
    </w:p>
    <w:p w14:paraId="4F42B5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BFC33" w14:textId="2C5C119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mantlachjem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MAN</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JEM</w:t>
      </w:r>
      <w:r w:rsidR="00885592">
        <w:rPr>
          <w:rFonts w:ascii="Courier New" w:hAnsi="Courier New" w:cs="Courier New"/>
          <w:sz w:val="16"/>
          <w:szCs w:val="16"/>
        </w:rPr>
        <w:t xml:space="preserve">, </w:t>
      </w:r>
      <w:r w:rsidRPr="00885592">
        <w:rPr>
          <w:rFonts w:ascii="Courier New" w:hAnsi="Courier New" w:cs="Courier New"/>
          <w:sz w:val="16"/>
          <w:szCs w:val="16"/>
        </w:rPr>
        <w:t>ground car</w:t>
      </w:r>
    </w:p>
    <w:p w14:paraId="114714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F517D7" w14:textId="25DF6F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matlachienzatl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E5C70">
        <w:rPr>
          <w:rFonts w:ascii="ZhoGlyph" w:hAnsi="ZhoGlyph" w:cs="Courier New"/>
          <w:sz w:val="16"/>
          <w:szCs w:val="16"/>
        </w:rPr>
        <w:t>MAṪAĈ</w:t>
      </w:r>
      <w:r w:rsidR="00DE5C70">
        <w:rPr>
          <w:rFonts w:ascii="ZhoGlyph" w:hAnsi="ZhoGlyph" w:cs="Courier New" w:hint="eastAsia"/>
          <w:sz w:val="16"/>
          <w:szCs w:val="16"/>
        </w:rPr>
        <w:t>Ī</w:t>
      </w:r>
      <w:r w:rsidR="00DE5C70">
        <w:rPr>
          <w:rFonts w:ascii="ZhoGlyph" w:hAnsi="ZhoGlyph" w:cs="Courier New"/>
          <w:sz w:val="16"/>
          <w:szCs w:val="16"/>
        </w:rPr>
        <w:t>NAAṪ</w:t>
      </w:r>
      <w:r w:rsidR="00885592">
        <w:rPr>
          <w:rFonts w:ascii="Courier New" w:hAnsi="Courier New" w:cs="Courier New"/>
          <w:sz w:val="16"/>
          <w:szCs w:val="16"/>
        </w:rPr>
        <w:t xml:space="preserve">, </w:t>
      </w:r>
      <w:r w:rsidRPr="00885592">
        <w:rPr>
          <w:rFonts w:ascii="Courier New" w:hAnsi="Courier New" w:cs="Courier New"/>
          <w:sz w:val="16"/>
          <w:szCs w:val="16"/>
        </w:rPr>
        <w:t>kilogram</w:t>
      </w:r>
      <w:r w:rsidR="00885592">
        <w:rPr>
          <w:rFonts w:ascii="Courier New" w:hAnsi="Courier New" w:cs="Courier New"/>
          <w:sz w:val="16"/>
          <w:szCs w:val="16"/>
        </w:rPr>
        <w:t>,</w:t>
      </w:r>
      <w:r w:rsidRPr="00885592">
        <w:rPr>
          <w:rFonts w:ascii="Courier New" w:hAnsi="Courier New" w:cs="Courier New"/>
          <w:sz w:val="16"/>
          <w:szCs w:val="16"/>
        </w:rPr>
        <w:t xml:space="preserve"> abbreviated 'mchz'</w:t>
      </w:r>
      <w:r w:rsidR="00DE5C70">
        <w:rPr>
          <w:rFonts w:ascii="Courier New" w:hAnsi="Courier New" w:cs="Courier New"/>
          <w:sz w:val="16"/>
          <w:szCs w:val="16"/>
        </w:rPr>
        <w:t xml:space="preserve"> (</w:t>
      </w:r>
      <w:r w:rsidR="00DE5C70">
        <w:rPr>
          <w:rFonts w:ascii="ZhoGlyph" w:hAnsi="ZhoGlyph" w:cs="Courier New"/>
          <w:sz w:val="16"/>
          <w:szCs w:val="16"/>
        </w:rPr>
        <w:t>MĈZ</w:t>
      </w:r>
      <w:r w:rsidR="00DE5C70">
        <w:rPr>
          <w:rFonts w:ascii="Courier New" w:hAnsi="Courier New" w:cs="Courier New"/>
          <w:sz w:val="16"/>
          <w:szCs w:val="16"/>
        </w:rPr>
        <w:t>)</w:t>
      </w:r>
    </w:p>
    <w:p w14:paraId="4BA095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936B9E" w14:textId="5202C14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E5C70">
        <w:rPr>
          <w:rFonts w:ascii="ZhoGlyph" w:hAnsi="ZhoGlyph" w:cs="Courier New"/>
          <w:sz w:val="16"/>
          <w:szCs w:val="16"/>
        </w:rPr>
        <w:t>MA</w:t>
      </w:r>
      <w:r w:rsidR="00DE5C70">
        <w:rPr>
          <w:rFonts w:ascii="ZhoGlyph" w:hAnsi="ZhoGlyph" w:cs="Courier New"/>
          <w:sz w:val="16"/>
          <w:szCs w:val="16"/>
        </w:rPr>
        <w:t>Ṫ</w:t>
      </w:r>
      <w:r w:rsidRPr="00DE5C70">
        <w:rPr>
          <w:rFonts w:ascii="ZhoGlyph" w:hAnsi="ZhoGlyph" w:cs="Courier New"/>
          <w:sz w:val="16"/>
          <w:szCs w:val="16"/>
        </w:rPr>
        <w:t>A</w:t>
      </w:r>
      <w:r w:rsidR="00DE5C70">
        <w:rPr>
          <w:rFonts w:ascii="ZhoGlyph" w:hAnsi="ZhoGlyph" w:cs="Courier New"/>
          <w:sz w:val="16"/>
          <w:szCs w:val="16"/>
        </w:rPr>
        <w:t>Ĉ</w:t>
      </w:r>
      <w:r w:rsidRPr="00DE5C70">
        <w:rPr>
          <w:rFonts w:ascii="ZhoGlyph" w:hAnsi="ZhoGlyph" w:cs="Courier New"/>
          <w:sz w:val="16"/>
          <w:szCs w:val="16"/>
        </w:rPr>
        <w:t>TEN</w:t>
      </w:r>
      <w:r w:rsidR="00885592">
        <w:rPr>
          <w:rFonts w:ascii="Courier New" w:hAnsi="Courier New" w:cs="Courier New"/>
          <w:sz w:val="16"/>
          <w:szCs w:val="16"/>
        </w:rPr>
        <w:t xml:space="preserve">, </w:t>
      </w:r>
      <w:r w:rsidRPr="00885592">
        <w:rPr>
          <w:rFonts w:ascii="Courier New" w:hAnsi="Courier New" w:cs="Courier New"/>
          <w:sz w:val="16"/>
          <w:szCs w:val="16"/>
        </w:rPr>
        <w:t>eleven</w:t>
      </w:r>
    </w:p>
    <w:p w14:paraId="349487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7EA06" w14:textId="036D69B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CC32B6">
        <w:rPr>
          <w:rFonts w:ascii="Courier New" w:hAnsi="Courier New" w:cs="Courier New"/>
          <w:b/>
          <w:bCs/>
          <w:sz w:val="16"/>
          <w:szCs w:val="16"/>
        </w:rPr>
        <w:t>matlachtiachi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sz w:val="16"/>
          <w:szCs w:val="16"/>
        </w:rPr>
        <w:t>ĨĈ</w:t>
      </w:r>
      <w:r w:rsidRPr="001E146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sixteen</w:t>
      </w:r>
    </w:p>
    <w:p w14:paraId="3349C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79ED6E" w14:textId="657DAF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matlachtie'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w:t>
      </w:r>
      <w:r w:rsidR="001E146C">
        <w:rPr>
          <w:rFonts w:ascii="ZhoGlyph" w:hAnsi="ZhoGlyph" w:cs="Courier New"/>
          <w:sz w:val="16"/>
          <w:szCs w:val="16"/>
        </w:rPr>
        <w:t>Ĉ</w:t>
      </w:r>
      <w:r w:rsidRPr="001E146C">
        <w:rPr>
          <w:rFonts w:ascii="ZhoGlyph" w:hAnsi="ZhoGlyph" w:cs="Courier New"/>
          <w:sz w:val="16"/>
          <w:szCs w:val="16"/>
        </w:rPr>
        <w:t>T</w:t>
      </w:r>
      <w:r w:rsidR="001E146C">
        <w:rPr>
          <w:rFonts w:ascii="ZhoGlyph" w:hAnsi="ZhoGlyph" w:cs="Courier New" w:hint="eastAsia"/>
          <w:sz w:val="16"/>
          <w:szCs w:val="16"/>
        </w:rPr>
        <w:t>Ī</w:t>
      </w:r>
      <w:r w:rsidRPr="001E146C">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prosper</w:t>
      </w:r>
    </w:p>
    <w:p w14:paraId="73965F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D83AA7" w14:textId="5EEFFC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matlakomi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AKOMI</w:t>
      </w:r>
      <w:r w:rsidR="00885592">
        <w:rPr>
          <w:rFonts w:ascii="Courier New" w:hAnsi="Courier New" w:cs="Courier New"/>
          <w:sz w:val="16"/>
          <w:szCs w:val="16"/>
        </w:rPr>
        <w:t xml:space="preserve">, </w:t>
      </w:r>
      <w:r w:rsidRPr="00885592">
        <w:rPr>
          <w:rFonts w:ascii="Courier New" w:hAnsi="Courier New" w:cs="Courier New"/>
          <w:sz w:val="16"/>
          <w:szCs w:val="16"/>
        </w:rPr>
        <w:t>seventeen</w:t>
      </w:r>
    </w:p>
    <w:p w14:paraId="044F19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B33FB" w14:textId="700FB3D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matlakona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AKOMA</w:t>
      </w:r>
      <w:r w:rsidR="00885592">
        <w:rPr>
          <w:rFonts w:ascii="Courier New" w:hAnsi="Courier New" w:cs="Courier New"/>
          <w:sz w:val="16"/>
          <w:szCs w:val="16"/>
        </w:rPr>
        <w:t xml:space="preserve">, </w:t>
      </w:r>
      <w:r w:rsidRPr="00885592">
        <w:rPr>
          <w:rFonts w:ascii="Courier New" w:hAnsi="Courier New" w:cs="Courier New"/>
          <w:sz w:val="16"/>
          <w:szCs w:val="16"/>
        </w:rPr>
        <w:t>nineteen</w:t>
      </w:r>
    </w:p>
    <w:p w14:paraId="1C5612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043B10" w14:textId="321C15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matlakue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AKOE</w:t>
      </w:r>
      <w:r w:rsidR="00885592">
        <w:rPr>
          <w:rFonts w:ascii="Courier New" w:hAnsi="Courier New" w:cs="Courier New"/>
          <w:sz w:val="16"/>
          <w:szCs w:val="16"/>
        </w:rPr>
        <w:t xml:space="preserve">, </w:t>
      </w:r>
      <w:r w:rsidRPr="00885592">
        <w:rPr>
          <w:rFonts w:ascii="Courier New" w:hAnsi="Courier New" w:cs="Courier New"/>
          <w:sz w:val="16"/>
          <w:szCs w:val="16"/>
        </w:rPr>
        <w:t>eighteen</w:t>
      </w:r>
    </w:p>
    <w:p w14:paraId="165AB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22843" w14:textId="274212F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matlamachieli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AMA</w:t>
      </w:r>
      <w:r w:rsidR="001E146C">
        <w:rPr>
          <w:rFonts w:ascii="ZhoGlyph" w:hAnsi="ZhoGlyph" w:cs="Courier New"/>
          <w:sz w:val="16"/>
          <w:szCs w:val="16"/>
        </w:rPr>
        <w:t>Ĉ</w:t>
      </w:r>
      <w:r w:rsidR="001E146C">
        <w:rPr>
          <w:rFonts w:ascii="ZhoGlyph" w:hAnsi="ZhoGlyph" w:cs="Courier New" w:hint="eastAsia"/>
          <w:sz w:val="16"/>
          <w:szCs w:val="16"/>
        </w:rPr>
        <w:t>Ī</w:t>
      </w:r>
      <w:r w:rsidRPr="001E146C">
        <w:rPr>
          <w:rFonts w:ascii="ZhoGlyph" w:hAnsi="ZhoGlyph" w:cs="Courier New"/>
          <w:sz w:val="16"/>
          <w:szCs w:val="16"/>
        </w:rPr>
        <w:t>LI</w:t>
      </w:r>
      <w:r w:rsidR="00885592">
        <w:rPr>
          <w:rFonts w:ascii="Courier New" w:hAnsi="Courier New" w:cs="Courier New"/>
          <w:sz w:val="16"/>
          <w:szCs w:val="16"/>
        </w:rPr>
        <w:t xml:space="preserve">, </w:t>
      </w:r>
      <w:r w:rsidRPr="00885592">
        <w:rPr>
          <w:rFonts w:ascii="Courier New" w:hAnsi="Courier New" w:cs="Courier New"/>
          <w:sz w:val="16"/>
          <w:szCs w:val="16"/>
        </w:rPr>
        <w:t>fifteen</w:t>
      </w:r>
    </w:p>
    <w:p w14:paraId="267F69D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0CD665" w14:textId="56064CD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E5C70">
        <w:rPr>
          <w:rFonts w:ascii="Courier New" w:hAnsi="Courier New" w:cs="Courier New"/>
          <w:b/>
          <w:bCs/>
          <w:sz w:val="16"/>
          <w:szCs w:val="16"/>
        </w:rPr>
        <w:t>matlanachoie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146C">
        <w:rPr>
          <w:rFonts w:ascii="ZhoGlyph" w:hAnsi="ZhoGlyph" w:cs="Courier New"/>
          <w:sz w:val="16"/>
          <w:szCs w:val="16"/>
        </w:rPr>
        <w:t>MAṪANAĈO</w:t>
      </w:r>
      <w:r w:rsidR="001E146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fourteen</w:t>
      </w:r>
    </w:p>
    <w:p w14:paraId="6489A0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DA9238" w14:textId="4F79E6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E146C">
        <w:rPr>
          <w:rFonts w:ascii="Courier New" w:hAnsi="Courier New" w:cs="Courier New"/>
          <w:b/>
          <w:bCs/>
          <w:sz w:val="16"/>
          <w:szCs w:val="16"/>
        </w:rPr>
        <w:t>matla'omei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E146C">
        <w:rPr>
          <w:rFonts w:ascii="ZhoGlyph" w:hAnsi="ZhoGlyph" w:cs="Courier New"/>
          <w:sz w:val="16"/>
          <w:szCs w:val="16"/>
        </w:rPr>
        <w:t>MA</w:t>
      </w:r>
      <w:r w:rsidR="001E146C">
        <w:rPr>
          <w:rFonts w:ascii="ZhoGlyph" w:hAnsi="ZhoGlyph" w:cs="Courier New"/>
          <w:sz w:val="16"/>
          <w:szCs w:val="16"/>
        </w:rPr>
        <w:t>Ṫ</w:t>
      </w:r>
      <w:r w:rsidRPr="001E146C">
        <w:rPr>
          <w:rFonts w:ascii="ZhoGlyph" w:hAnsi="ZhoGlyph" w:cs="Courier New"/>
          <w:sz w:val="16"/>
          <w:szCs w:val="16"/>
        </w:rPr>
        <w:t>A'OMEI</w:t>
      </w:r>
      <w:r w:rsidR="00885592">
        <w:rPr>
          <w:rFonts w:ascii="Courier New" w:hAnsi="Courier New" w:cs="Courier New"/>
          <w:sz w:val="16"/>
          <w:szCs w:val="16"/>
        </w:rPr>
        <w:t xml:space="preserve">, </w:t>
      </w:r>
      <w:r w:rsidRPr="00885592">
        <w:rPr>
          <w:rFonts w:ascii="Courier New" w:hAnsi="Courier New" w:cs="Courier New"/>
          <w:sz w:val="16"/>
          <w:szCs w:val="16"/>
        </w:rPr>
        <w:t>twelve</w:t>
      </w:r>
    </w:p>
    <w:p w14:paraId="722819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5E95B5" w14:textId="4BA09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lastRenderedPageBreak/>
        <w:t>matlapa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APA</w:t>
      </w:r>
      <w:r w:rsidR="00885592">
        <w:rPr>
          <w:rFonts w:ascii="Courier New" w:hAnsi="Courier New" w:cs="Courier New"/>
          <w:sz w:val="16"/>
          <w:szCs w:val="16"/>
        </w:rPr>
        <w:t xml:space="preserve">, </w:t>
      </w:r>
      <w:r w:rsidRPr="00885592">
        <w:rPr>
          <w:rFonts w:ascii="Courier New" w:hAnsi="Courier New" w:cs="Courier New"/>
          <w:sz w:val="16"/>
          <w:szCs w:val="16"/>
        </w:rPr>
        <w:t>ten</w:t>
      </w:r>
    </w:p>
    <w:p w14:paraId="52A1FD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7C3D97" w14:textId="7D014EC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matlatyei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ATYEI</w:t>
      </w:r>
      <w:r w:rsidR="00885592">
        <w:rPr>
          <w:rFonts w:ascii="Courier New" w:hAnsi="Courier New" w:cs="Courier New"/>
          <w:sz w:val="16"/>
          <w:szCs w:val="16"/>
        </w:rPr>
        <w:t xml:space="preserve">, </w:t>
      </w:r>
      <w:r w:rsidRPr="00885592">
        <w:rPr>
          <w:rFonts w:ascii="Courier New" w:hAnsi="Courier New" w:cs="Courier New"/>
          <w:sz w:val="16"/>
          <w:szCs w:val="16"/>
        </w:rPr>
        <w:t>thirteen</w:t>
      </w:r>
    </w:p>
    <w:p w14:paraId="585381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BB116" w14:textId="54F7A4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Ṫ</w:t>
      </w:r>
      <w:r w:rsidRPr="00A3512E">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arm</w:t>
      </w:r>
    </w:p>
    <w:p w14:paraId="081564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AFC066" w14:textId="05C564F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matselpachtan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Ṯ</w:t>
      </w:r>
      <w:r w:rsidRPr="00A3512E">
        <w:rPr>
          <w:rFonts w:ascii="ZhoGlyph" w:hAnsi="ZhoGlyph" w:cs="Courier New"/>
          <w:sz w:val="16"/>
          <w:szCs w:val="16"/>
        </w:rPr>
        <w:t>ELPA</w:t>
      </w:r>
      <w:r w:rsidR="00A3512E">
        <w:rPr>
          <w:rFonts w:ascii="ZhoGlyph" w:hAnsi="ZhoGlyph" w:cs="Courier New"/>
          <w:sz w:val="16"/>
          <w:szCs w:val="16"/>
        </w:rPr>
        <w:t>Ĉ</w:t>
      </w:r>
      <w:r w:rsidRPr="00A3512E">
        <w:rPr>
          <w:rFonts w:ascii="ZhoGlyph" w:hAnsi="ZhoGlyph" w:cs="Courier New"/>
          <w:sz w:val="16"/>
          <w:szCs w:val="16"/>
        </w:rPr>
        <w:t>TAN</w:t>
      </w:r>
      <w:r w:rsidR="00885592">
        <w:rPr>
          <w:rFonts w:ascii="Courier New" w:hAnsi="Courier New" w:cs="Courier New"/>
          <w:sz w:val="16"/>
          <w:szCs w:val="16"/>
        </w:rPr>
        <w:t xml:space="preserve">, </w:t>
      </w:r>
      <w:r w:rsidRPr="00885592">
        <w:rPr>
          <w:rFonts w:ascii="Courier New" w:hAnsi="Courier New" w:cs="Courier New"/>
          <w:sz w:val="16"/>
          <w:szCs w:val="16"/>
        </w:rPr>
        <w:t>elbow</w:t>
      </w:r>
    </w:p>
    <w:p w14:paraId="6C74E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707A04" w14:textId="639C4E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mayakatl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3512E">
        <w:rPr>
          <w:rFonts w:ascii="ZhoGlyph" w:hAnsi="ZhoGlyph" w:cs="Courier New"/>
          <w:sz w:val="16"/>
          <w:szCs w:val="16"/>
        </w:rPr>
        <w:t>MAKAKAṪ</w:t>
      </w:r>
      <w:r w:rsidR="00885592">
        <w:rPr>
          <w:rFonts w:ascii="Courier New" w:hAnsi="Courier New" w:cs="Courier New"/>
          <w:sz w:val="16"/>
          <w:szCs w:val="16"/>
        </w:rPr>
        <w:t xml:space="preserve">, </w:t>
      </w:r>
      <w:r w:rsidRPr="00885592">
        <w:rPr>
          <w:rFonts w:ascii="Courier New" w:hAnsi="Courier New" w:cs="Courier New"/>
          <w:sz w:val="16"/>
          <w:szCs w:val="16"/>
        </w:rPr>
        <w:t>mask</w:t>
      </w:r>
    </w:p>
    <w:p w14:paraId="0505DD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067688" w14:textId="4963FC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mazhde'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3512E">
        <w:rPr>
          <w:rFonts w:ascii="ZhoGlyph" w:hAnsi="ZhoGlyph" w:cs="Courier New"/>
          <w:sz w:val="16"/>
          <w:szCs w:val="16"/>
        </w:rPr>
        <w:t>MA</w:t>
      </w:r>
      <w:r w:rsidR="00A3512E">
        <w:rPr>
          <w:rFonts w:ascii="ZhoGlyph" w:hAnsi="ZhoGlyph" w:cs="Courier New"/>
          <w:sz w:val="16"/>
          <w:szCs w:val="16"/>
        </w:rPr>
        <w:t>Ž</w:t>
      </w:r>
      <w:r w:rsidRPr="00A3512E">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suppose</w:t>
      </w:r>
      <w:r w:rsidR="00885592">
        <w:rPr>
          <w:rFonts w:ascii="Courier New" w:hAnsi="Courier New" w:cs="Courier New"/>
          <w:sz w:val="16"/>
          <w:szCs w:val="16"/>
        </w:rPr>
        <w:t>,</w:t>
      </w:r>
      <w:r w:rsidRPr="00885592">
        <w:rPr>
          <w:rFonts w:ascii="Courier New" w:hAnsi="Courier New" w:cs="Courier New"/>
          <w:sz w:val="16"/>
          <w:szCs w:val="16"/>
        </w:rPr>
        <w:t xml:space="preserve"> implies lack of certainty</w:t>
      </w:r>
    </w:p>
    <w:p w14:paraId="0BFE30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A1EEF4" w14:textId="6E322C6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Meqlemianz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MEQLEM</w:t>
      </w:r>
      <w:r w:rsidR="00366CA8">
        <w:rPr>
          <w:rFonts w:ascii="ZhoGlyph" w:hAnsi="ZhoGlyph" w:cs="Courier New"/>
          <w:sz w:val="16"/>
          <w:szCs w:val="16"/>
        </w:rPr>
        <w:t>Ĩ</w:t>
      </w:r>
      <w:r w:rsidRPr="00366CA8">
        <w:rPr>
          <w:rFonts w:ascii="ZhoGlyph" w:hAnsi="ZhoGlyph" w:cs="Courier New"/>
          <w:sz w:val="16"/>
          <w:szCs w:val="16"/>
        </w:rPr>
        <w:t>NZ</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includes the Zhodani portions of Tsadra Eiaplial and Sidiadl sectors.</w:t>
      </w:r>
    </w:p>
    <w:p w14:paraId="2C58C4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64517F" w14:textId="5D21735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MERKEDE'</w:t>
      </w:r>
      <w:r w:rsidR="00885592">
        <w:rPr>
          <w:rFonts w:ascii="Courier New" w:hAnsi="Courier New" w:cs="Courier New"/>
          <w:sz w:val="16"/>
          <w:szCs w:val="16"/>
        </w:rPr>
        <w:t xml:space="preserve">, </w:t>
      </w:r>
      <w:r w:rsidRPr="00885592">
        <w:rPr>
          <w:rFonts w:ascii="Courier New" w:hAnsi="Courier New" w:cs="Courier New"/>
          <w:sz w:val="16"/>
          <w:szCs w:val="16"/>
        </w:rPr>
        <w:t>to have permission</w:t>
      </w:r>
      <w:r w:rsidR="00885592">
        <w:rPr>
          <w:rFonts w:ascii="Courier New" w:hAnsi="Courier New" w:cs="Courier New"/>
          <w:sz w:val="16"/>
          <w:szCs w:val="16"/>
        </w:rPr>
        <w:t xml:space="preserve">, </w:t>
      </w:r>
      <w:r w:rsidRPr="00885592">
        <w:rPr>
          <w:rFonts w:ascii="Courier New" w:hAnsi="Courier New" w:cs="Courier New"/>
          <w:sz w:val="16"/>
          <w:szCs w:val="16"/>
        </w:rPr>
        <w:t>to be allowed</w:t>
      </w:r>
    </w:p>
    <w:p w14:paraId="77976DF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63A8F4" w14:textId="2F96E9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metzhi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MET</w:t>
      </w:r>
      <w:r w:rsidR="00366CA8">
        <w:rPr>
          <w:rFonts w:ascii="ZhoGlyph" w:hAnsi="ZhoGlyph" w:cs="Courier New" w:hint="eastAsia"/>
          <w:sz w:val="16"/>
          <w:szCs w:val="16"/>
        </w:rPr>
        <w:t>Ź</w:t>
      </w:r>
      <w:r w:rsidRPr="00366CA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thigh</w:t>
      </w:r>
    </w:p>
    <w:p w14:paraId="15555F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4CCA6F" w14:textId="0A9121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Ĉ</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do (something)</w:t>
      </w:r>
    </w:p>
    <w:p w14:paraId="27FEA9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BBDDB7" w14:textId="7B14A0C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michtia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66CA8">
        <w:rPr>
          <w:rFonts w:ascii="ZhoGlyph" w:hAnsi="ZhoGlyph" w:cs="Courier New"/>
          <w:sz w:val="16"/>
          <w:szCs w:val="16"/>
        </w:rPr>
        <w:t>MIĈTĨ</w:t>
      </w:r>
      <w:r w:rsidR="00885592">
        <w:rPr>
          <w:rFonts w:ascii="Courier New" w:hAnsi="Courier New" w:cs="Courier New"/>
          <w:sz w:val="16"/>
          <w:szCs w:val="16"/>
        </w:rPr>
        <w:t xml:space="preserve">, </w:t>
      </w:r>
      <w:r w:rsidRPr="00885592">
        <w:rPr>
          <w:rFonts w:ascii="Courier New" w:hAnsi="Courier New" w:cs="Courier New"/>
          <w:sz w:val="16"/>
          <w:szCs w:val="16"/>
        </w:rPr>
        <w:t>dead; a corpse</w:t>
      </w:r>
    </w:p>
    <w:p w14:paraId="6167F6BC" w14:textId="6C71766A" w:rsidR="00527600"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D8C4D4" w14:textId="264269EA" w:rsidR="00527600" w:rsidRPr="00885592" w:rsidRDefault="00527600"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27600">
        <w:rPr>
          <w:rFonts w:ascii="Courier New" w:hAnsi="Courier New" w:cs="Courier New"/>
          <w:b/>
          <w:bCs/>
          <w:sz w:val="16"/>
          <w:szCs w:val="16"/>
        </w:rPr>
        <w:t>milie’</w:t>
      </w:r>
      <w:r>
        <w:rPr>
          <w:rFonts w:ascii="Courier New" w:hAnsi="Courier New" w:cs="Courier New"/>
          <w:sz w:val="16"/>
          <w:szCs w:val="16"/>
        </w:rPr>
        <w:t xml:space="preserve">, verb, </w:t>
      </w:r>
      <w:r>
        <w:rPr>
          <w:rFonts w:ascii="ZhoGlyph" w:hAnsi="ZhoGlyph" w:cs="Courier New"/>
          <w:sz w:val="16"/>
          <w:szCs w:val="16"/>
        </w:rPr>
        <w:t>MIL</w:t>
      </w:r>
      <w:r>
        <w:rPr>
          <w:rFonts w:ascii="ZhoGlyph" w:hAnsi="ZhoGlyph" w:cs="Courier New" w:hint="eastAsia"/>
          <w:sz w:val="16"/>
          <w:szCs w:val="16"/>
        </w:rPr>
        <w:t>Ī</w:t>
      </w:r>
      <w:r>
        <w:rPr>
          <w:rFonts w:ascii="Courier New" w:hAnsi="Courier New" w:cs="Courier New"/>
          <w:sz w:val="16"/>
          <w:szCs w:val="16"/>
        </w:rPr>
        <w:t>, to imitate or mimic</w:t>
      </w:r>
    </w:p>
    <w:p w14:paraId="15359E9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27427" w14:textId="55783C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minzchibo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sz w:val="16"/>
          <w:szCs w:val="16"/>
        </w:rPr>
        <w:t>Ĉ</w:t>
      </w:r>
      <w:r w:rsidRPr="00366CA8">
        <w:rPr>
          <w:rFonts w:ascii="ZhoGlyph" w:hAnsi="ZhoGlyph" w:cs="Courier New"/>
          <w:sz w:val="16"/>
          <w:szCs w:val="16"/>
        </w:rPr>
        <w:t>IBO</w:t>
      </w:r>
      <w:r w:rsidR="00885592">
        <w:rPr>
          <w:rFonts w:ascii="Courier New" w:hAnsi="Courier New" w:cs="Courier New"/>
          <w:sz w:val="16"/>
          <w:szCs w:val="16"/>
        </w:rPr>
        <w:t xml:space="preserve">, </w:t>
      </w:r>
      <w:r w:rsidR="00366CA8">
        <w:rPr>
          <w:rFonts w:ascii="Courier New" w:hAnsi="Courier New" w:cs="Courier New"/>
          <w:sz w:val="16"/>
          <w:szCs w:val="16"/>
        </w:rPr>
        <w:t>stiletto heels; lit. ‘sexy shoes’</w:t>
      </w:r>
    </w:p>
    <w:p w14:paraId="6FFED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DD6B76" w14:textId="0DF49F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minzzhde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MINZ</w:t>
      </w:r>
      <w:r w:rsidR="00366CA8">
        <w:rPr>
          <w:rFonts w:ascii="ZhoGlyph" w:hAnsi="ZhoGlyph" w:cs="Courier New" w:hint="eastAsia"/>
          <w:sz w:val="16"/>
          <w:szCs w:val="16"/>
        </w:rPr>
        <w:t>Ż</w:t>
      </w:r>
      <w:r w:rsidRPr="00366CA8">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bra; lingerie</w:t>
      </w:r>
    </w:p>
    <w:p w14:paraId="0C703E3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0EE412" w14:textId="199A1F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MIQANE'</w:t>
      </w:r>
      <w:r w:rsidR="00885592">
        <w:rPr>
          <w:rFonts w:ascii="Courier New" w:hAnsi="Courier New" w:cs="Courier New"/>
          <w:sz w:val="16"/>
          <w:szCs w:val="16"/>
        </w:rPr>
        <w:t xml:space="preserve">, </w:t>
      </w:r>
      <w:r w:rsidRPr="00885592">
        <w:rPr>
          <w:rFonts w:ascii="Courier New" w:hAnsi="Courier New" w:cs="Courier New"/>
          <w:sz w:val="16"/>
          <w:szCs w:val="16"/>
        </w:rPr>
        <w:t>to move</w:t>
      </w:r>
    </w:p>
    <w:p w14:paraId="5B5073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6E19CE" w14:textId="697E639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w:t>
      </w:r>
      <w:r w:rsidR="00885592">
        <w:rPr>
          <w:rFonts w:ascii="Courier New" w:hAnsi="Courier New" w:cs="Courier New"/>
          <w:sz w:val="16"/>
          <w:szCs w:val="16"/>
        </w:rPr>
        <w:t xml:space="preserve">, </w:t>
      </w:r>
      <w:r w:rsidRPr="00885592">
        <w:rPr>
          <w:rFonts w:ascii="Courier New" w:hAnsi="Courier New" w:cs="Courier New"/>
          <w:sz w:val="16"/>
          <w:szCs w:val="16"/>
        </w:rPr>
        <w:t>north</w:t>
      </w:r>
    </w:p>
    <w:p w14:paraId="72E0B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4E1967" w14:textId="4D47303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66CA8">
        <w:rPr>
          <w:rFonts w:ascii="ZhoGlyph" w:hAnsi="ZhoGlyph" w:cs="Courier New"/>
          <w:sz w:val="16"/>
          <w:szCs w:val="16"/>
        </w:rPr>
        <w:t>MIṪAṪ</w:t>
      </w:r>
      <w:r w:rsidR="00885592">
        <w:rPr>
          <w:rFonts w:ascii="Courier New" w:hAnsi="Courier New" w:cs="Courier New"/>
          <w:sz w:val="16"/>
          <w:szCs w:val="16"/>
        </w:rPr>
        <w:t xml:space="preserve">, </w:t>
      </w:r>
      <w:r w:rsidRPr="00885592">
        <w:rPr>
          <w:rFonts w:ascii="Courier New" w:hAnsi="Courier New" w:cs="Courier New"/>
          <w:sz w:val="16"/>
          <w:szCs w:val="16"/>
        </w:rPr>
        <w:t>north pole</w:t>
      </w:r>
    </w:p>
    <w:p w14:paraId="79316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D52DA" w14:textId="7053C33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sz w:val="16"/>
          <w:szCs w:val="16"/>
        </w:rPr>
        <w:t>T</w:t>
      </w:r>
      <w:r w:rsidRPr="00366CA8">
        <w:rPr>
          <w:rFonts w:ascii="ZhoGlyph" w:hAnsi="ZhoGlyph" w:cs="Courier New"/>
          <w:sz w:val="16"/>
          <w:szCs w:val="16"/>
        </w:rPr>
        <w:t>O</w:t>
      </w:r>
      <w:r w:rsidR="00366CA8">
        <w:rPr>
          <w:rFonts w:ascii="ZhoGlyph" w:hAnsi="ZhoGlyph" w:cs="Courier New"/>
          <w:sz w:val="16"/>
          <w:szCs w:val="16"/>
        </w:rPr>
        <w:t>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dance</w:t>
      </w:r>
    </w:p>
    <w:p w14:paraId="5820696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8B07E" w14:textId="0EA7B6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mitotlpria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MITO</w:t>
      </w:r>
      <w:r w:rsidR="00366CA8">
        <w:rPr>
          <w:rFonts w:ascii="ZhoGlyph" w:hAnsi="ZhoGlyph" w:cs="Courier New"/>
          <w:sz w:val="16"/>
          <w:szCs w:val="16"/>
        </w:rPr>
        <w:t>ṪṔĨ</w:t>
      </w:r>
      <w:r w:rsidR="00885592">
        <w:rPr>
          <w:rFonts w:ascii="Courier New" w:hAnsi="Courier New" w:cs="Courier New"/>
          <w:sz w:val="16"/>
          <w:szCs w:val="16"/>
        </w:rPr>
        <w:t xml:space="preserve">, </w:t>
      </w:r>
      <w:r w:rsidRPr="00885592">
        <w:rPr>
          <w:rFonts w:ascii="Courier New" w:hAnsi="Courier New" w:cs="Courier New"/>
          <w:sz w:val="16"/>
          <w:szCs w:val="16"/>
        </w:rPr>
        <w:t>dance hall/disco</w:t>
      </w:r>
    </w:p>
    <w:p w14:paraId="2717B9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2D8030" w14:textId="251E3B8A" w:rsidR="000A69A3" w:rsidRPr="00885592" w:rsidRDefault="00366CA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3512E">
        <w:rPr>
          <w:rFonts w:ascii="Courier New" w:hAnsi="Courier New" w:cs="Courier New"/>
          <w:b/>
          <w:bCs/>
          <w:sz w:val="16"/>
          <w:szCs w:val="16"/>
        </w:rPr>
        <w:t>mizh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MI</w:t>
      </w:r>
      <w:r>
        <w:rPr>
          <w:rFonts w:ascii="ZhoGlyph" w:hAnsi="ZhoGlyph" w:cs="Courier New" w:hint="eastAsia"/>
          <w:sz w:val="16"/>
          <w:szCs w:val="16"/>
        </w:rPr>
        <w:t>Ź</w:t>
      </w:r>
      <w:r w:rsidR="00885592">
        <w:rPr>
          <w:rFonts w:ascii="Courier New" w:hAnsi="Courier New" w:cs="Courier New"/>
          <w:sz w:val="16"/>
          <w:szCs w:val="16"/>
        </w:rPr>
        <w:t xml:space="preserve">, </w:t>
      </w:r>
      <w:r w:rsidR="000A69A3" w:rsidRPr="00885592">
        <w:rPr>
          <w:rFonts w:ascii="Courier New" w:hAnsi="Courier New" w:cs="Courier New"/>
          <w:sz w:val="16"/>
          <w:szCs w:val="16"/>
        </w:rPr>
        <w:t>cloud</w:t>
      </w:r>
    </w:p>
    <w:p w14:paraId="709BA5E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37668E" w14:textId="678B34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mizhtloyo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66CA8">
        <w:rPr>
          <w:rFonts w:ascii="ZhoGlyph" w:hAnsi="ZhoGlyph" w:cs="Courier New"/>
          <w:sz w:val="16"/>
          <w:szCs w:val="16"/>
        </w:rPr>
        <w:t>MI</w:t>
      </w:r>
      <w:r w:rsidR="00366CA8">
        <w:rPr>
          <w:rFonts w:ascii="ZhoGlyph" w:hAnsi="ZhoGlyph" w:cs="Courier New" w:hint="eastAsia"/>
          <w:sz w:val="16"/>
          <w:szCs w:val="16"/>
        </w:rPr>
        <w:t>Ź</w:t>
      </w:r>
      <w:r w:rsidR="00366CA8">
        <w:rPr>
          <w:rFonts w:ascii="ZhoGlyph" w:hAnsi="ZhoGlyph" w:cs="Courier New"/>
          <w:sz w:val="16"/>
          <w:szCs w:val="16"/>
        </w:rPr>
        <w:t>Ṫ</w:t>
      </w:r>
      <w:r w:rsidRPr="00366CA8">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pastry; donut</w:t>
      </w:r>
    </w:p>
    <w:p w14:paraId="4E6629E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6183D7" w14:textId="012BC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miztlie'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366CA8">
        <w:rPr>
          <w:rFonts w:ascii="ZhoGlyph" w:hAnsi="ZhoGlyph" w:cs="Courier New"/>
          <w:sz w:val="16"/>
          <w:szCs w:val="16"/>
        </w:rPr>
        <w:t>MIZ</w:t>
      </w:r>
      <w:r w:rsidR="00982195">
        <w:rPr>
          <w:rFonts w:ascii="ZhoGlyph" w:hAnsi="ZhoGlyph" w:cs="Courier New"/>
          <w:sz w:val="16"/>
          <w:szCs w:val="16"/>
        </w:rPr>
        <w:t>Ṫ</w:t>
      </w:r>
      <w:r w:rsidR="00982195">
        <w:rPr>
          <w:rFonts w:ascii="ZhoGlyph" w:hAnsi="ZhoGlyph" w:cs="Courier New" w:hint="eastAsia"/>
          <w:sz w:val="16"/>
          <w:szCs w:val="16"/>
        </w:rPr>
        <w:t>Ī</w:t>
      </w:r>
      <w:r w:rsidRPr="00366CA8">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ride</w:t>
      </w:r>
    </w:p>
    <w:p w14:paraId="780BA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0121B9" w14:textId="07401A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MOLI</w:t>
      </w:r>
      <w:r w:rsidR="00885592">
        <w:rPr>
          <w:rFonts w:ascii="Courier New" w:hAnsi="Courier New" w:cs="Courier New"/>
          <w:sz w:val="16"/>
          <w:szCs w:val="16"/>
        </w:rPr>
        <w:t xml:space="preserve">, </w:t>
      </w:r>
      <w:r w:rsidRPr="00885592">
        <w:rPr>
          <w:rFonts w:ascii="Courier New" w:hAnsi="Courier New" w:cs="Courier New"/>
          <w:sz w:val="16"/>
          <w:szCs w:val="16"/>
        </w:rPr>
        <w:t>salsa</w:t>
      </w:r>
      <w:r w:rsidR="00885592">
        <w:rPr>
          <w:rFonts w:ascii="Courier New" w:hAnsi="Courier New" w:cs="Courier New"/>
          <w:sz w:val="16"/>
          <w:szCs w:val="16"/>
        </w:rPr>
        <w:t>,</w:t>
      </w:r>
      <w:r w:rsidRPr="00885592">
        <w:rPr>
          <w:rFonts w:ascii="Courier New" w:hAnsi="Courier New" w:cs="Courier New"/>
          <w:sz w:val="16"/>
          <w:szCs w:val="16"/>
        </w:rPr>
        <w:t xml:space="preserve"> sauce</w:t>
      </w:r>
    </w:p>
    <w:p w14:paraId="3077A08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651A7" w14:textId="3F3850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mochite'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MO</w:t>
      </w:r>
      <w:r w:rsidR="00982195">
        <w:rPr>
          <w:rFonts w:ascii="ZhoGlyph" w:hAnsi="ZhoGlyph" w:cs="Courier New"/>
          <w:sz w:val="16"/>
          <w:szCs w:val="16"/>
        </w:rPr>
        <w:t>Ĉ</w:t>
      </w:r>
      <w:r w:rsidRPr="00982195">
        <w:rPr>
          <w:rFonts w:ascii="ZhoGlyph" w:hAnsi="ZhoGlyph" w:cs="Courier New"/>
          <w:sz w:val="16"/>
          <w:szCs w:val="16"/>
        </w:rPr>
        <w:t>IE'</w:t>
      </w:r>
      <w:r w:rsidR="00885592">
        <w:rPr>
          <w:rFonts w:ascii="Courier New" w:hAnsi="Courier New" w:cs="Courier New"/>
          <w:sz w:val="16"/>
          <w:szCs w:val="16"/>
        </w:rPr>
        <w:t xml:space="preserve">, </w:t>
      </w:r>
      <w:r w:rsidRPr="00885592">
        <w:rPr>
          <w:rFonts w:ascii="Courier New" w:hAnsi="Courier New" w:cs="Courier New"/>
          <w:sz w:val="16"/>
          <w:szCs w:val="16"/>
        </w:rPr>
        <w:t>to read</w:t>
      </w:r>
    </w:p>
    <w:p w14:paraId="2287621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CBC27C" w14:textId="585842E7"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66CA8">
        <w:rPr>
          <w:rFonts w:ascii="Courier New" w:hAnsi="Courier New" w:cs="Courier New"/>
          <w:b/>
          <w:bCs/>
          <w:sz w:val="16"/>
          <w:szCs w:val="16"/>
        </w:rPr>
        <w:t>moyazhia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82195">
        <w:rPr>
          <w:rFonts w:ascii="ZhoGlyph" w:hAnsi="ZhoGlyph" w:cs="Courier New"/>
          <w:sz w:val="16"/>
          <w:szCs w:val="16"/>
        </w:rPr>
        <w:t>MOYA</w:t>
      </w:r>
      <w:r w:rsidR="00982195">
        <w:rPr>
          <w:rFonts w:ascii="ZhoGlyph" w:hAnsi="ZhoGlyph" w:cs="Courier New" w:hint="eastAsia"/>
          <w:sz w:val="16"/>
          <w:szCs w:val="16"/>
        </w:rPr>
        <w:t>Ź</w:t>
      </w:r>
      <w:r w:rsidR="00982195">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nauseous</w:t>
      </w:r>
      <w:r w:rsidR="00885592">
        <w:rPr>
          <w:rFonts w:ascii="Courier New" w:hAnsi="Courier New" w:cs="Courier New"/>
          <w:sz w:val="16"/>
          <w:szCs w:val="16"/>
        </w:rPr>
        <w:t>,</w:t>
      </w:r>
      <w:r w:rsidRPr="00885592">
        <w:rPr>
          <w:rFonts w:ascii="Courier New" w:hAnsi="Courier New" w:cs="Courier New"/>
          <w:sz w:val="16"/>
          <w:szCs w:val="16"/>
        </w:rPr>
        <w:t xml:space="preserve"> ill</w:t>
      </w:r>
    </w:p>
    <w:p w14:paraId="4D0B6B8A"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F0E1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DA3DE5" w14:textId="068F8D07" w:rsidR="007F2A08" w:rsidRPr="007F2A08" w:rsidRDefault="007F2A08" w:rsidP="007F2A08">
      <w:pPr>
        <w:pStyle w:val="Heading1"/>
        <w:jc w:val="center"/>
        <w:rPr>
          <w:rFonts w:ascii="ZhoGlyph" w:hAnsi="ZhoGlyph"/>
        </w:rPr>
      </w:pPr>
      <w:r>
        <w:br w:type="page"/>
      </w:r>
      <w:bookmarkStart w:id="29" w:name="_Toc110928995"/>
      <w:r>
        <w:rPr>
          <w:rFonts w:ascii="ZhoGlyph" w:hAnsi="ZhoGlyph"/>
        </w:rPr>
        <w:lastRenderedPageBreak/>
        <w:t>N</w:t>
      </w:r>
      <w:bookmarkEnd w:id="29"/>
    </w:p>
    <w:p w14:paraId="665BEB29"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90C4AAF" w14:textId="39D61E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nachchaadieiaia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ĈĈ</w:t>
      </w:r>
      <w:r w:rsidRPr="00982195">
        <w:rPr>
          <w:rFonts w:ascii="ZhoGlyph" w:hAnsi="ZhoGlyph" w:cs="Courier New"/>
          <w:sz w:val="16"/>
          <w:szCs w:val="16"/>
        </w:rPr>
        <w:t>AAD</w:t>
      </w:r>
      <w:r w:rsidR="00982195">
        <w:rPr>
          <w:rFonts w:ascii="ZhoGlyph" w:hAnsi="ZhoGlyph" w:cs="Courier New" w:hint="eastAsia"/>
          <w:sz w:val="16"/>
          <w:szCs w:val="16"/>
        </w:rPr>
        <w:t>Ī</w:t>
      </w:r>
      <w:r w:rsidR="00982195">
        <w:rPr>
          <w:rFonts w:ascii="ZhoGlyph" w:hAnsi="ZhoGlyph" w:cs="Courier New"/>
          <w:sz w:val="16"/>
          <w:szCs w:val="16"/>
        </w:rPr>
        <w:t>ĨĨ</w:t>
      </w:r>
      <w:r w:rsidR="00885592">
        <w:rPr>
          <w:rFonts w:ascii="Courier New" w:hAnsi="Courier New" w:cs="Courier New"/>
          <w:sz w:val="16"/>
          <w:szCs w:val="16"/>
        </w:rPr>
        <w:t xml:space="preserve">, </w:t>
      </w:r>
      <w:r w:rsidRPr="00885592">
        <w:rPr>
          <w:rFonts w:ascii="Courier New" w:hAnsi="Courier New" w:cs="Courier New"/>
          <w:sz w:val="16"/>
          <w:szCs w:val="16"/>
        </w:rPr>
        <w:t>Scoreboard</w:t>
      </w:r>
    </w:p>
    <w:p w14:paraId="0799DEB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01BC5E" w14:textId="5ED179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82195">
        <w:rPr>
          <w:rFonts w:ascii="ZhoGlyph" w:hAnsi="ZhoGlyph" w:cs="Courier New"/>
          <w:sz w:val="16"/>
          <w:szCs w:val="16"/>
        </w:rPr>
        <w:t>NAĈO</w:t>
      </w:r>
      <w:r w:rsidR="00982195">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four</w:t>
      </w:r>
    </w:p>
    <w:p w14:paraId="1EA42A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4E93C" w14:textId="6068F1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Nachostial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w:t>
      </w:r>
      <w:r w:rsidR="00982195">
        <w:rPr>
          <w:rFonts w:ascii="ZhoGlyph" w:hAnsi="ZhoGlyph" w:cs="Courier New"/>
          <w:sz w:val="16"/>
          <w:szCs w:val="16"/>
        </w:rPr>
        <w:t>Ĉ</w:t>
      </w:r>
      <w:r w:rsidRPr="00982195">
        <w:rPr>
          <w:rFonts w:ascii="ZhoGlyph" w:hAnsi="ZhoGlyph" w:cs="Courier New"/>
          <w:sz w:val="16"/>
          <w:szCs w:val="16"/>
        </w:rPr>
        <w:t>OST</w:t>
      </w:r>
      <w:r w:rsidR="00982195">
        <w:rPr>
          <w:rFonts w:ascii="ZhoGlyph" w:hAnsi="ZhoGlyph" w:cs="Courier New"/>
          <w:sz w:val="16"/>
          <w:szCs w:val="16"/>
        </w:rPr>
        <w:t>Ĩ</w:t>
      </w:r>
      <w:r w:rsidRPr="0098219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Fourth Day</w:t>
      </w:r>
    </w:p>
    <w:p w14:paraId="40A467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20CF7C" w14:textId="4C328C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person who</w:t>
      </w:r>
    </w:p>
    <w:p w14:paraId="4BC4B0C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BF598D" w14:textId="291938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82195">
        <w:rPr>
          <w:rFonts w:ascii="ZhoGlyph" w:hAnsi="ZhoGlyph" w:cs="Courier New"/>
          <w:sz w:val="16"/>
          <w:szCs w:val="16"/>
        </w:rPr>
        <w:t>NAKAZNA</w:t>
      </w:r>
      <w:r w:rsidR="00885592">
        <w:rPr>
          <w:rFonts w:ascii="Courier New" w:hAnsi="Courier New" w:cs="Courier New"/>
          <w:sz w:val="16"/>
          <w:szCs w:val="16"/>
        </w:rPr>
        <w:t xml:space="preserve">, </w:t>
      </w:r>
      <w:r w:rsidRPr="00885592">
        <w:rPr>
          <w:rFonts w:ascii="Courier New" w:hAnsi="Courier New" w:cs="Courier New"/>
          <w:sz w:val="16"/>
          <w:szCs w:val="16"/>
        </w:rPr>
        <w:t>block; cube</w:t>
      </w:r>
    </w:p>
    <w:p w14:paraId="6EDB4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5E92A" w14:textId="6CC9D7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82195">
        <w:rPr>
          <w:rFonts w:ascii="ZhoGlyph" w:hAnsi="ZhoGlyph" w:cs="Courier New"/>
          <w:sz w:val="16"/>
          <w:szCs w:val="16"/>
        </w:rPr>
        <w:t>NAL</w:t>
      </w:r>
      <w:r w:rsidR="00885592">
        <w:rPr>
          <w:rFonts w:ascii="Courier New" w:hAnsi="Courier New" w:cs="Courier New"/>
          <w:sz w:val="16"/>
          <w:szCs w:val="16"/>
        </w:rPr>
        <w:t xml:space="preserve">, </w:t>
      </w:r>
      <w:r w:rsidRPr="00885592">
        <w:rPr>
          <w:rFonts w:ascii="Courier New" w:hAnsi="Courier New" w:cs="Courier New"/>
          <w:sz w:val="16"/>
          <w:szCs w:val="16"/>
        </w:rPr>
        <w:t>across</w:t>
      </w:r>
    </w:p>
    <w:p w14:paraId="3C7ED8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51938" w14:textId="1CEE135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NAM</w:t>
      </w:r>
      <w:r w:rsidR="00885592">
        <w:rPr>
          <w:rFonts w:ascii="Courier New" w:hAnsi="Courier New" w:cs="Courier New"/>
          <w:sz w:val="16"/>
          <w:szCs w:val="16"/>
        </w:rPr>
        <w:t xml:space="preserve">, </w:t>
      </w:r>
      <w:r w:rsidRPr="00885592">
        <w:rPr>
          <w:rFonts w:ascii="Courier New" w:hAnsi="Courier New" w:cs="Courier New"/>
          <w:sz w:val="16"/>
          <w:szCs w:val="16"/>
        </w:rPr>
        <w:t>spouse of</w:t>
      </w:r>
    </w:p>
    <w:p w14:paraId="7469DCE7" w14:textId="1C4C8F5E"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024CFF5" w14:textId="64B8FC1D"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331AF">
        <w:rPr>
          <w:rFonts w:ascii="Courier New" w:hAnsi="Courier New" w:cs="Courier New"/>
          <w:b/>
          <w:bCs/>
          <w:sz w:val="16"/>
          <w:szCs w:val="16"/>
        </w:rPr>
        <w:t>namache’</w:t>
      </w:r>
      <w:r>
        <w:rPr>
          <w:rFonts w:ascii="Courier New" w:hAnsi="Courier New" w:cs="Courier New"/>
          <w:sz w:val="16"/>
          <w:szCs w:val="16"/>
        </w:rPr>
        <w:t xml:space="preserve">, verb, </w:t>
      </w:r>
      <w:r>
        <w:rPr>
          <w:rFonts w:ascii="ZhoGlyph" w:hAnsi="ZhoGlyph" w:cs="Courier New"/>
          <w:sz w:val="16"/>
          <w:szCs w:val="16"/>
        </w:rPr>
        <w:t>NAMAĈE'</w:t>
      </w:r>
      <w:r>
        <w:rPr>
          <w:rFonts w:ascii="Courier New" w:hAnsi="Courier New" w:cs="Courier New"/>
          <w:sz w:val="16"/>
          <w:szCs w:val="16"/>
        </w:rPr>
        <w:t>, to sell</w:t>
      </w:r>
    </w:p>
    <w:p w14:paraId="27ACC365" w14:textId="29D0D1E2" w:rsidR="000331AF"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109CEC" w14:textId="6AF2D4FF" w:rsidR="000331AF" w:rsidRPr="00885592" w:rsidRDefault="000331A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sz w:val="16"/>
          <w:szCs w:val="16"/>
        </w:rPr>
        <w:t xml:space="preserve">namachrnad, noun, </w:t>
      </w:r>
      <w:r w:rsidRPr="000331AF">
        <w:rPr>
          <w:rFonts w:ascii="ZhoGlyph" w:hAnsi="ZhoGlyph" w:cs="Courier New"/>
          <w:sz w:val="16"/>
          <w:szCs w:val="16"/>
        </w:rPr>
        <w:t>ḰĨŹ</w:t>
      </w:r>
      <w:r w:rsidRPr="000331AF">
        <w:rPr>
          <w:rFonts w:ascii="ZhoGlyph" w:hAnsi="ZhoGlyph" w:cs="Courier New"/>
          <w:sz w:val="16"/>
          <w:szCs w:val="16"/>
        </w:rPr>
        <w:t>NAMAĈ</w:t>
      </w:r>
      <w:r w:rsidRPr="000331AF">
        <w:rPr>
          <w:rFonts w:ascii="ZhoGlyph" w:hAnsi="ZhoGlyph" w:cs="Courier New"/>
          <w:sz w:val="16"/>
          <w:szCs w:val="16"/>
        </w:rPr>
        <w:t>ŘNAD</w:t>
      </w:r>
      <w:r>
        <w:rPr>
          <w:rFonts w:ascii="Courier New" w:hAnsi="Courier New" w:cs="Courier New"/>
          <w:sz w:val="16"/>
          <w:szCs w:val="16"/>
        </w:rPr>
        <w:t>, a seller</w:t>
      </w:r>
    </w:p>
    <w:p w14:paraId="00B575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722820" w14:textId="2B910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NAMIQE'</w:t>
      </w:r>
      <w:r w:rsidR="00885592">
        <w:rPr>
          <w:rFonts w:ascii="Courier New" w:hAnsi="Courier New" w:cs="Courier New"/>
          <w:sz w:val="16"/>
          <w:szCs w:val="16"/>
        </w:rPr>
        <w:t xml:space="preserve">, </w:t>
      </w:r>
      <w:r w:rsidRPr="00885592">
        <w:rPr>
          <w:rFonts w:ascii="Courier New" w:hAnsi="Courier New" w:cs="Courier New"/>
          <w:sz w:val="16"/>
          <w:szCs w:val="16"/>
        </w:rPr>
        <w:t>to meet</w:t>
      </w:r>
    </w:p>
    <w:p w14:paraId="527A3F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DE0C75" w14:textId="7CF737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82195">
        <w:rPr>
          <w:rFonts w:ascii="ZhoGlyph" w:hAnsi="ZhoGlyph" w:cs="Courier New"/>
          <w:sz w:val="16"/>
          <w:szCs w:val="16"/>
        </w:rPr>
        <w:t>NANKOLE'</w:t>
      </w:r>
      <w:r w:rsidR="00885592">
        <w:rPr>
          <w:rFonts w:ascii="Courier New" w:hAnsi="Courier New" w:cs="Courier New"/>
          <w:sz w:val="16"/>
          <w:szCs w:val="16"/>
        </w:rPr>
        <w:t xml:space="preserve">, </w:t>
      </w:r>
      <w:r w:rsidRPr="00885592">
        <w:rPr>
          <w:rFonts w:ascii="Courier New" w:hAnsi="Courier New" w:cs="Courier New"/>
          <w:sz w:val="16"/>
          <w:szCs w:val="16"/>
        </w:rPr>
        <w:t>to respond</w:t>
      </w:r>
      <w:r w:rsidR="00885592">
        <w:rPr>
          <w:rFonts w:ascii="Courier New" w:hAnsi="Courier New" w:cs="Courier New"/>
          <w:sz w:val="16"/>
          <w:szCs w:val="16"/>
        </w:rPr>
        <w:t>,</w:t>
      </w:r>
      <w:r w:rsidRPr="00885592">
        <w:rPr>
          <w:rFonts w:ascii="Courier New" w:hAnsi="Courier New" w:cs="Courier New"/>
          <w:sz w:val="16"/>
          <w:szCs w:val="16"/>
        </w:rPr>
        <w:t xml:space="preserve"> to answer</w:t>
      </w:r>
    </w:p>
    <w:p w14:paraId="7F90C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7E40A8" w14:textId="6F913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982195">
        <w:rPr>
          <w:rFonts w:ascii="Courier New" w:hAnsi="Courier New" w:cs="Courier New"/>
          <w:b/>
          <w:bCs/>
          <w:sz w:val="16"/>
          <w:szCs w:val="16"/>
        </w:rPr>
        <w:t>naz</w:t>
      </w:r>
      <w:r w:rsidR="00885592">
        <w:rPr>
          <w:rFonts w:ascii="Courier New" w:hAnsi="Courier New" w:cs="Courier New"/>
          <w:sz w:val="16"/>
          <w:szCs w:val="16"/>
        </w:rPr>
        <w:t xml:space="preserve">, </w:t>
      </w:r>
      <w:r w:rsidRPr="00885592">
        <w:rPr>
          <w:rFonts w:ascii="Courier New" w:hAnsi="Courier New" w:cs="Courier New"/>
          <w:sz w:val="16"/>
          <w:szCs w:val="16"/>
        </w:rPr>
        <w:t>suffix</w:t>
      </w:r>
      <w:r w:rsidR="00885592">
        <w:rPr>
          <w:rFonts w:ascii="Courier New" w:hAnsi="Courier New" w:cs="Courier New"/>
          <w:sz w:val="16"/>
          <w:szCs w:val="16"/>
        </w:rPr>
        <w:t xml:space="preserve">, </w:t>
      </w:r>
      <w:r w:rsidRPr="00885592">
        <w:rPr>
          <w:rFonts w:ascii="Courier New" w:hAnsi="Courier New" w:cs="Courier New"/>
          <w:sz w:val="16"/>
          <w:szCs w:val="16"/>
        </w:rPr>
        <w:t>-</w:t>
      </w:r>
      <w:r w:rsidRPr="00982195">
        <w:rPr>
          <w:rFonts w:ascii="ZhoGlyph" w:hAnsi="ZhoGlyph" w:cs="Courier New"/>
          <w:sz w:val="16"/>
          <w:szCs w:val="16"/>
        </w:rPr>
        <w:t>NAZ</w:t>
      </w:r>
      <w:r w:rsidR="00885592">
        <w:rPr>
          <w:rFonts w:ascii="Courier New" w:hAnsi="Courier New" w:cs="Courier New"/>
          <w:sz w:val="16"/>
          <w:szCs w:val="16"/>
        </w:rPr>
        <w:t xml:space="preserve">, </w:t>
      </w:r>
      <w:r w:rsidR="005E262F">
        <w:rPr>
          <w:rFonts w:ascii="Courier New" w:hAnsi="Courier New" w:cs="Courier New"/>
          <w:sz w:val="16"/>
          <w:szCs w:val="16"/>
        </w:rPr>
        <w:t xml:space="preserve">a </w:t>
      </w:r>
      <w:r w:rsidRPr="00885592">
        <w:rPr>
          <w:rFonts w:ascii="Courier New" w:hAnsi="Courier New" w:cs="Courier New"/>
          <w:sz w:val="16"/>
          <w:szCs w:val="16"/>
        </w:rPr>
        <w:t>blend or mixture</w:t>
      </w:r>
    </w:p>
    <w:p w14:paraId="59834E1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569E58" w14:textId="6D3181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NELOZE'</w:t>
      </w:r>
      <w:r w:rsidR="00885592">
        <w:rPr>
          <w:rFonts w:ascii="Courier New" w:hAnsi="Courier New" w:cs="Courier New"/>
          <w:sz w:val="16"/>
          <w:szCs w:val="16"/>
        </w:rPr>
        <w:t xml:space="preserve">, </w:t>
      </w:r>
      <w:r w:rsidRPr="00885592">
        <w:rPr>
          <w:rFonts w:ascii="Courier New" w:hAnsi="Courier New" w:cs="Courier New"/>
          <w:sz w:val="16"/>
          <w:szCs w:val="16"/>
        </w:rPr>
        <w:t>to stir</w:t>
      </w:r>
    </w:p>
    <w:p w14:paraId="1F056A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D5350" w14:textId="017B83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nechiatlo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w:t>
      </w:r>
      <w:r w:rsidR="005E262F">
        <w:rPr>
          <w:rFonts w:ascii="ZhoGlyph" w:hAnsi="ZhoGlyph" w:cs="Courier New"/>
          <w:sz w:val="16"/>
          <w:szCs w:val="16"/>
        </w:rPr>
        <w:t>ĈĨṪ</w:t>
      </w:r>
      <w:r w:rsidRPr="005E262F">
        <w:rPr>
          <w:rFonts w:ascii="ZhoGlyph" w:hAnsi="ZhoGlyph" w:cs="Courier New"/>
          <w:sz w:val="16"/>
          <w:szCs w:val="16"/>
        </w:rPr>
        <w:t>O</w:t>
      </w:r>
      <w:r w:rsidR="00885592">
        <w:rPr>
          <w:rFonts w:ascii="Courier New" w:hAnsi="Courier New" w:cs="Courier New"/>
          <w:sz w:val="16"/>
          <w:szCs w:val="16"/>
        </w:rPr>
        <w:t xml:space="preserve">, </w:t>
      </w:r>
      <w:r w:rsidR="005E262F">
        <w:rPr>
          <w:rFonts w:ascii="Courier New" w:hAnsi="Courier New" w:cs="Courier New"/>
          <w:sz w:val="16"/>
          <w:szCs w:val="16"/>
        </w:rPr>
        <w:t>a business suit</w:t>
      </w:r>
      <w:r w:rsidR="00885592">
        <w:rPr>
          <w:rFonts w:ascii="Courier New" w:hAnsi="Courier New" w:cs="Courier New"/>
          <w:sz w:val="16"/>
          <w:szCs w:val="16"/>
        </w:rPr>
        <w:t xml:space="preserve"> </w:t>
      </w:r>
    </w:p>
    <w:p w14:paraId="3901F7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7C43D8" w14:textId="19C617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nemazdi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NEMA</w:t>
      </w:r>
      <w:r w:rsidR="005E262F">
        <w:rPr>
          <w:rFonts w:ascii="ZhoGlyph" w:hAnsi="ZhoGlyph" w:cs="Courier New" w:hint="eastAsia"/>
          <w:sz w:val="16"/>
          <w:szCs w:val="16"/>
        </w:rPr>
        <w:t>Ż</w:t>
      </w:r>
      <w:r w:rsidRPr="005E262F">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activity</w:t>
      </w:r>
      <w:r w:rsidR="00885592">
        <w:rPr>
          <w:rFonts w:ascii="Courier New" w:hAnsi="Courier New" w:cs="Courier New"/>
          <w:sz w:val="16"/>
          <w:szCs w:val="16"/>
        </w:rPr>
        <w:t>,</w:t>
      </w:r>
      <w:r w:rsidRPr="00885592">
        <w:rPr>
          <w:rFonts w:ascii="Courier New" w:hAnsi="Courier New" w:cs="Courier New"/>
          <w:sz w:val="16"/>
          <w:szCs w:val="16"/>
        </w:rPr>
        <w:t xml:space="preserve"> activities</w:t>
      </w:r>
    </w:p>
    <w:p w14:paraId="094375C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096778" w14:textId="13DA86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NEME'</w:t>
      </w:r>
      <w:r w:rsidR="00885592">
        <w:rPr>
          <w:rFonts w:ascii="Courier New" w:hAnsi="Courier New" w:cs="Courier New"/>
          <w:sz w:val="16"/>
          <w:szCs w:val="16"/>
        </w:rPr>
        <w:t xml:space="preserve">, </w:t>
      </w:r>
      <w:r w:rsidRPr="00885592">
        <w:rPr>
          <w:rFonts w:ascii="Courier New" w:hAnsi="Courier New" w:cs="Courier New"/>
          <w:sz w:val="16"/>
          <w:szCs w:val="16"/>
        </w:rPr>
        <w:t>to be active</w:t>
      </w:r>
    </w:p>
    <w:p w14:paraId="0FD358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EAEB00" w14:textId="0C5D96E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Nenjchinzhe'driante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NENJ</w:t>
      </w:r>
      <w:r w:rsidR="005E262F">
        <w:rPr>
          <w:rFonts w:ascii="ZhoGlyph" w:hAnsi="ZhoGlyph" w:cs="Courier New"/>
          <w:sz w:val="16"/>
          <w:szCs w:val="16"/>
        </w:rPr>
        <w:t>Ĉ</w:t>
      </w:r>
      <w:r w:rsidRPr="005E262F">
        <w:rPr>
          <w:rFonts w:ascii="ZhoGlyph" w:hAnsi="ZhoGlyph" w:cs="Courier New"/>
          <w:sz w:val="16"/>
          <w:szCs w:val="16"/>
        </w:rPr>
        <w:t>IN</w:t>
      </w:r>
      <w:r w:rsidR="005E262F">
        <w:rPr>
          <w:rFonts w:ascii="ZhoGlyph" w:hAnsi="ZhoGlyph" w:cs="Courier New" w:hint="eastAsia"/>
          <w:sz w:val="16"/>
          <w:szCs w:val="16"/>
        </w:rPr>
        <w:t>Ź</w:t>
      </w:r>
      <w:r w:rsidRPr="005E262F">
        <w:rPr>
          <w:rFonts w:ascii="ZhoGlyph" w:hAnsi="ZhoGlyph" w:cs="Courier New"/>
          <w:sz w:val="16"/>
          <w:szCs w:val="16"/>
        </w:rPr>
        <w:t>E'</w:t>
      </w:r>
      <w:r w:rsidR="005E262F">
        <w:rPr>
          <w:rFonts w:ascii="ZhoGlyph" w:hAnsi="ZhoGlyph" w:cs="Courier New"/>
          <w:sz w:val="16"/>
          <w:szCs w:val="16"/>
        </w:rPr>
        <w:t>ḌĨ</w:t>
      </w:r>
      <w:r w:rsidRPr="005E262F">
        <w:rPr>
          <w:rFonts w:ascii="ZhoGlyph" w:hAnsi="ZhoGlyph" w:cs="Courier New"/>
          <w:sz w:val="16"/>
          <w:szCs w:val="16"/>
        </w:rPr>
        <w:t>NTE</w:t>
      </w:r>
      <w:r w:rsidR="00885592">
        <w:rPr>
          <w:rFonts w:ascii="Courier New" w:hAnsi="Courier New" w:cs="Courier New"/>
          <w:sz w:val="16"/>
          <w:szCs w:val="16"/>
        </w:rPr>
        <w:t xml:space="preserve">, </w:t>
      </w:r>
      <w:r w:rsidRPr="00885592">
        <w:rPr>
          <w:rFonts w:ascii="Courier New" w:hAnsi="Courier New" w:cs="Courier New"/>
          <w:sz w:val="16"/>
          <w:szCs w:val="16"/>
        </w:rPr>
        <w:t>Highest honour bestowed by the Consulate on its citizens. Often translated into Anglic as the 'Consular Legion of Merit'</w:t>
      </w:r>
    </w:p>
    <w:p w14:paraId="04463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A0860C" w14:textId="598C0C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nenqie'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NENQ</w:t>
      </w:r>
      <w:r w:rsidR="005E262F">
        <w:rPr>
          <w:rFonts w:ascii="ZhoGlyph" w:hAnsi="ZhoGlyph" w:cs="Courier New" w:hint="eastAsia"/>
          <w:sz w:val="16"/>
          <w:szCs w:val="16"/>
        </w:rPr>
        <w:t>Ī</w:t>
      </w:r>
      <w:r w:rsidRPr="005E262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have sex</w:t>
      </w:r>
    </w:p>
    <w:p w14:paraId="6D4342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52F91C" w14:textId="425730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niechtik</w:t>
      </w:r>
      <w:r w:rsidR="00885592">
        <w:rPr>
          <w:rFonts w:ascii="Courier New" w:hAnsi="Courier New" w:cs="Courier New"/>
          <w:sz w:val="16"/>
          <w:szCs w:val="16"/>
        </w:rPr>
        <w:t xml:space="preserve">, </w:t>
      </w:r>
      <w:r w:rsidR="005E262F">
        <w:rPr>
          <w:rFonts w:ascii="Courier New" w:hAnsi="Courier New" w:cs="Courier New"/>
          <w:sz w:val="16"/>
          <w:szCs w:val="16"/>
        </w:rPr>
        <w:t>color</w:t>
      </w:r>
      <w:r w:rsidR="00885592">
        <w:rPr>
          <w:rFonts w:ascii="Courier New" w:hAnsi="Courier New" w:cs="Courier New"/>
          <w:sz w:val="16"/>
          <w:szCs w:val="16"/>
        </w:rPr>
        <w:t xml:space="preserve">, </w:t>
      </w:r>
      <w:r w:rsidRP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Ĉ</w:t>
      </w:r>
      <w:r w:rsidRPr="005E262F">
        <w:rPr>
          <w:rFonts w:ascii="ZhoGlyph" w:hAnsi="ZhoGlyph" w:cs="Courier New"/>
          <w:sz w:val="16"/>
          <w:szCs w:val="16"/>
        </w:rPr>
        <w:t>TIK</w:t>
      </w:r>
      <w:r w:rsidR="00885592">
        <w:rPr>
          <w:rFonts w:ascii="Courier New" w:hAnsi="Courier New" w:cs="Courier New"/>
          <w:sz w:val="16"/>
          <w:szCs w:val="16"/>
        </w:rPr>
        <w:t xml:space="preserve">, </w:t>
      </w:r>
      <w:r w:rsidRPr="00885592">
        <w:rPr>
          <w:rFonts w:ascii="Courier New" w:hAnsi="Courier New" w:cs="Courier New"/>
          <w:sz w:val="16"/>
          <w:szCs w:val="16"/>
        </w:rPr>
        <w:t>gray</w:t>
      </w:r>
    </w:p>
    <w:p w14:paraId="322B74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2B801" w14:textId="322C8D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niedl</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Ḋ</w:t>
      </w:r>
      <w:r w:rsidR="00885592">
        <w:rPr>
          <w:rFonts w:ascii="Courier New" w:hAnsi="Courier New" w:cs="Courier New"/>
          <w:sz w:val="16"/>
          <w:szCs w:val="16"/>
        </w:rPr>
        <w:t xml:space="preserve">, </w:t>
      </w:r>
      <w:r w:rsidRPr="00885592">
        <w:rPr>
          <w:rFonts w:ascii="Courier New" w:hAnsi="Courier New" w:cs="Courier New"/>
          <w:sz w:val="16"/>
          <w:szCs w:val="16"/>
        </w:rPr>
        <w:t>for</w:t>
      </w:r>
      <w:r w:rsidR="00885592">
        <w:rPr>
          <w:rFonts w:ascii="Courier New" w:hAnsi="Courier New" w:cs="Courier New"/>
          <w:sz w:val="16"/>
          <w:szCs w:val="16"/>
        </w:rPr>
        <w:t>,</w:t>
      </w:r>
      <w:r w:rsidRPr="00885592">
        <w:rPr>
          <w:rFonts w:ascii="Courier New" w:hAnsi="Courier New" w:cs="Courier New"/>
          <w:sz w:val="16"/>
          <w:szCs w:val="16"/>
        </w:rPr>
        <w:t xml:space="preserve"> </w:t>
      </w:r>
      <w:proofErr w:type="gramStart"/>
      <w:r w:rsidRPr="00885592">
        <w:rPr>
          <w:rFonts w:ascii="Courier New" w:hAnsi="Courier New" w:cs="Courier New"/>
          <w:sz w:val="16"/>
          <w:szCs w:val="16"/>
        </w:rPr>
        <w:t>in order to</w:t>
      </w:r>
      <w:proofErr w:type="gramEnd"/>
      <w:r w:rsidR="00885592">
        <w:rPr>
          <w:rFonts w:ascii="Courier New" w:hAnsi="Courier New" w:cs="Courier New"/>
          <w:sz w:val="16"/>
          <w:szCs w:val="16"/>
        </w:rPr>
        <w:t>,</w:t>
      </w:r>
      <w:r w:rsidRPr="00885592">
        <w:rPr>
          <w:rFonts w:ascii="Courier New" w:hAnsi="Courier New" w:cs="Courier New"/>
          <w:sz w:val="16"/>
          <w:szCs w:val="16"/>
        </w:rPr>
        <w:t xml:space="preserve"> for the purpose</w:t>
      </w:r>
      <w:r w:rsidR="005E262F">
        <w:rPr>
          <w:rFonts w:ascii="Courier New" w:hAnsi="Courier New" w:cs="Courier New"/>
          <w:sz w:val="16"/>
          <w:szCs w:val="16"/>
        </w:rPr>
        <w:t xml:space="preserve"> of</w:t>
      </w:r>
    </w:p>
    <w:p w14:paraId="1129EA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435C9" w14:textId="636C0B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nienekitia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w:t>
      </w:r>
      <w:r w:rsidR="005E262F">
        <w:rPr>
          <w:rFonts w:ascii="Courier New" w:hAnsi="Courier New" w:cs="Courier New"/>
          <w:sz w:val="16"/>
          <w:szCs w:val="16"/>
        </w:rPr>
        <w:t xml:space="preserve"> </w:t>
      </w:r>
      <w:r w:rsidR="005E262F">
        <w:rPr>
          <w:rFonts w:ascii="ZhoGlyph" w:hAnsi="ZhoGlyph" w:cs="Courier New"/>
          <w:sz w:val="16"/>
          <w:szCs w:val="16"/>
        </w:rPr>
        <w:t>N</w:t>
      </w:r>
      <w:r w:rsidR="005E262F">
        <w:rPr>
          <w:rFonts w:ascii="ZhoGlyph" w:hAnsi="ZhoGlyph" w:cs="Courier New" w:hint="eastAsia"/>
          <w:sz w:val="16"/>
          <w:szCs w:val="16"/>
        </w:rPr>
        <w:t>Ī</w:t>
      </w:r>
      <w:r w:rsidR="005E262F">
        <w:rPr>
          <w:rFonts w:ascii="ZhoGlyph" w:hAnsi="ZhoGlyph" w:cs="Courier New"/>
          <w:sz w:val="16"/>
          <w:szCs w:val="16"/>
        </w:rPr>
        <w:t>NEKITĨ</w:t>
      </w:r>
      <w:r w:rsidR="00885592">
        <w:rPr>
          <w:rFonts w:ascii="Courier New" w:hAnsi="Courier New" w:cs="Courier New"/>
          <w:sz w:val="16"/>
          <w:szCs w:val="16"/>
        </w:rPr>
        <w:t xml:space="preserve">, </w:t>
      </w:r>
      <w:r w:rsidRPr="00885592">
        <w:rPr>
          <w:rFonts w:ascii="Courier New" w:hAnsi="Courier New" w:cs="Courier New"/>
          <w:sz w:val="16"/>
          <w:szCs w:val="16"/>
        </w:rPr>
        <w:t>flirty</w:t>
      </w:r>
    </w:p>
    <w:p w14:paraId="0C9023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5A4E1" w14:textId="441EEC2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E262F">
        <w:rPr>
          <w:rFonts w:ascii="ZhoGlyph" w:hAnsi="ZhoGlyph" w:cs="Courier New"/>
          <w:sz w:val="16"/>
          <w:szCs w:val="16"/>
        </w:rPr>
        <w:t>NILOZE'</w:t>
      </w:r>
      <w:r w:rsidR="00885592">
        <w:rPr>
          <w:rFonts w:ascii="Courier New" w:hAnsi="Courier New" w:cs="Courier New"/>
          <w:sz w:val="16"/>
          <w:szCs w:val="16"/>
        </w:rPr>
        <w:t xml:space="preserve">, </w:t>
      </w:r>
      <w:r w:rsidRPr="00885592">
        <w:rPr>
          <w:rFonts w:ascii="Courier New" w:hAnsi="Courier New" w:cs="Courier New"/>
          <w:sz w:val="16"/>
          <w:szCs w:val="16"/>
        </w:rPr>
        <w:t>to talk</w:t>
      </w:r>
    </w:p>
    <w:p w14:paraId="2382F6F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4980E0" w14:textId="28A969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82195">
        <w:rPr>
          <w:rFonts w:ascii="Courier New" w:hAnsi="Courier New" w:cs="Courier New"/>
          <w:b/>
          <w:bCs/>
          <w:sz w:val="16"/>
          <w:szCs w:val="16"/>
        </w:rPr>
        <w:t>Ninz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E262F">
        <w:rPr>
          <w:rFonts w:ascii="ZhoGlyph" w:hAnsi="ZhoGlyph" w:cs="Courier New"/>
          <w:sz w:val="16"/>
          <w:szCs w:val="16"/>
        </w:rPr>
        <w:t>NINZ</w:t>
      </w:r>
      <w:r w:rsidR="00885592">
        <w:rPr>
          <w:rFonts w:ascii="Courier New" w:hAnsi="Courier New" w:cs="Courier New"/>
          <w:sz w:val="16"/>
          <w:szCs w:val="16"/>
        </w:rPr>
        <w:t>,</w:t>
      </w:r>
      <w:r w:rsidRPr="00885592">
        <w:rPr>
          <w:rFonts w:ascii="Courier New" w:hAnsi="Courier New" w:cs="Courier New"/>
          <w:sz w:val="16"/>
          <w:szCs w:val="16"/>
        </w:rPr>
        <w:t xml:space="preserve"> An old</w:t>
      </w:r>
      <w:r w:rsidR="005E262F">
        <w:rPr>
          <w:rFonts w:ascii="Courier New" w:hAnsi="Courier New" w:cs="Courier New"/>
          <w:sz w:val="16"/>
          <w:szCs w:val="16"/>
        </w:rPr>
        <w:t xml:space="preserve">, </w:t>
      </w:r>
      <w:r w:rsidRPr="00885592">
        <w:rPr>
          <w:rFonts w:ascii="Courier New" w:hAnsi="Courier New" w:cs="Courier New"/>
          <w:sz w:val="16"/>
          <w:szCs w:val="16"/>
        </w:rPr>
        <w:t>reliable class of 100-ton scout ships</w:t>
      </w:r>
    </w:p>
    <w:p w14:paraId="08E20A1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A9B971" w14:textId="4E07FE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nioatl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NIOAṪ</w:t>
      </w:r>
      <w:r w:rsidR="00885592">
        <w:rPr>
          <w:rFonts w:ascii="Courier New" w:hAnsi="Courier New" w:cs="Courier New"/>
          <w:sz w:val="16"/>
          <w:szCs w:val="16"/>
        </w:rPr>
        <w:t xml:space="preserve">, </w:t>
      </w:r>
      <w:r w:rsidRPr="00885592">
        <w:rPr>
          <w:rFonts w:ascii="Courier New" w:hAnsi="Courier New" w:cs="Courier New"/>
          <w:sz w:val="16"/>
          <w:szCs w:val="16"/>
        </w:rPr>
        <w:t>root</w:t>
      </w:r>
    </w:p>
    <w:p w14:paraId="243C20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6491B" w14:textId="2957823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noetzhite'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93F33">
        <w:rPr>
          <w:rFonts w:ascii="ZhoGlyph" w:hAnsi="ZhoGlyph" w:cs="Courier New"/>
          <w:sz w:val="16"/>
          <w:szCs w:val="16"/>
        </w:rPr>
        <w:t>NOET</w:t>
      </w:r>
      <w:r w:rsidR="00F93F33">
        <w:rPr>
          <w:rFonts w:ascii="ZhoGlyph" w:hAnsi="ZhoGlyph" w:cs="Courier New" w:hint="eastAsia"/>
          <w:sz w:val="16"/>
          <w:szCs w:val="16"/>
        </w:rPr>
        <w:t>Ź</w:t>
      </w:r>
      <w:r w:rsidRPr="00F93F33">
        <w:rPr>
          <w:rFonts w:ascii="ZhoGlyph" w:hAnsi="ZhoGlyph" w:cs="Courier New"/>
          <w:sz w:val="16"/>
          <w:szCs w:val="16"/>
        </w:rPr>
        <w:t>ITE'</w:t>
      </w:r>
      <w:r w:rsidR="00885592">
        <w:rPr>
          <w:rFonts w:ascii="Courier New" w:hAnsi="Courier New" w:cs="Courier New"/>
          <w:sz w:val="16"/>
          <w:szCs w:val="16"/>
        </w:rPr>
        <w:t xml:space="preserve">, </w:t>
      </w:r>
      <w:r w:rsidRPr="00885592">
        <w:rPr>
          <w:rFonts w:ascii="Courier New" w:hAnsi="Courier New" w:cs="Courier New"/>
          <w:sz w:val="16"/>
          <w:szCs w:val="16"/>
        </w:rPr>
        <w:t>to climb</w:t>
      </w:r>
    </w:p>
    <w:p w14:paraId="1EEF63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031F8B" w14:textId="77777777" w:rsidR="00C56782" w:rsidRDefault="00C5678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0D59FBE" w14:textId="315AC3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noql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93F33">
        <w:rPr>
          <w:rFonts w:ascii="ZhoGlyph" w:hAnsi="ZhoGlyph" w:cs="Courier New"/>
          <w:sz w:val="16"/>
          <w:szCs w:val="16"/>
        </w:rPr>
        <w:t>NOỜ</w:t>
      </w:r>
      <w:r w:rsidR="00885592">
        <w:rPr>
          <w:rFonts w:ascii="Courier New" w:hAnsi="Courier New" w:cs="Courier New"/>
          <w:sz w:val="16"/>
          <w:szCs w:val="16"/>
        </w:rPr>
        <w:t xml:space="preserve">, </w:t>
      </w:r>
      <w:r w:rsidRPr="00885592">
        <w:rPr>
          <w:rFonts w:ascii="Courier New" w:hAnsi="Courier New" w:cs="Courier New"/>
          <w:sz w:val="16"/>
          <w:szCs w:val="16"/>
        </w:rPr>
        <w:t>an amphibious crawler raised in dammed streams but is known to not be native to Zhdant</w:t>
      </w:r>
      <w:r w:rsidR="00885592">
        <w:rPr>
          <w:rFonts w:ascii="Courier New" w:hAnsi="Courier New" w:cs="Courier New"/>
          <w:sz w:val="16"/>
          <w:szCs w:val="16"/>
        </w:rPr>
        <w:t xml:space="preserve"> </w:t>
      </w:r>
    </w:p>
    <w:p w14:paraId="7E5E332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13436E" w14:textId="2FF6E201" w:rsidR="007F2A08" w:rsidRPr="007F2A08" w:rsidRDefault="00C56782" w:rsidP="007F2A08">
      <w:pPr>
        <w:pStyle w:val="Heading1"/>
        <w:jc w:val="center"/>
        <w:rPr>
          <w:rFonts w:ascii="ZhoGlyph" w:hAnsi="ZhoGlyph"/>
        </w:rPr>
      </w:pPr>
      <w:r>
        <w:rPr>
          <w:rFonts w:ascii="ZhoGlyph" w:hAnsi="ZhoGlyph"/>
        </w:rPr>
        <w:br w:type="page"/>
      </w:r>
      <w:bookmarkStart w:id="30" w:name="_Toc110928996"/>
      <w:r w:rsidR="007F2A08">
        <w:rPr>
          <w:rFonts w:ascii="ZhoGlyph" w:hAnsi="ZhoGlyph"/>
        </w:rPr>
        <w:lastRenderedPageBreak/>
        <w:t>O</w:t>
      </w:r>
      <w:bookmarkEnd w:id="30"/>
    </w:p>
    <w:p w14:paraId="465C106F" w14:textId="77777777" w:rsidR="007F2A08" w:rsidRDefault="007F2A0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EDD7E63" w14:textId="2C0E944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ozhajio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93F33">
        <w:rPr>
          <w:rFonts w:ascii="ZhoGlyph" w:hAnsi="ZhoGlyph" w:cs="Courier New"/>
          <w:sz w:val="16"/>
          <w:szCs w:val="16"/>
        </w:rPr>
        <w:t>O</w:t>
      </w:r>
      <w:r w:rsidR="00F93F33">
        <w:rPr>
          <w:rFonts w:ascii="ZhoGlyph" w:hAnsi="ZhoGlyph" w:cs="Courier New" w:hint="eastAsia"/>
          <w:sz w:val="16"/>
          <w:szCs w:val="16"/>
        </w:rPr>
        <w:t>Ź</w:t>
      </w:r>
      <w:r w:rsidRPr="00F93F33">
        <w:rPr>
          <w:rFonts w:ascii="ZhoGlyph" w:hAnsi="ZhoGlyph" w:cs="Courier New"/>
          <w:sz w:val="16"/>
          <w:szCs w:val="16"/>
        </w:rPr>
        <w:t>AJIO</w:t>
      </w:r>
      <w:r w:rsidR="00885592">
        <w:rPr>
          <w:rFonts w:ascii="Courier New" w:hAnsi="Courier New" w:cs="Courier New"/>
          <w:sz w:val="16"/>
          <w:szCs w:val="16"/>
        </w:rPr>
        <w:t xml:space="preserve">, </w:t>
      </w:r>
      <w:r w:rsidRPr="00885592">
        <w:rPr>
          <w:rFonts w:ascii="Courier New" w:hAnsi="Courier New" w:cs="Courier New"/>
          <w:sz w:val="16"/>
          <w:szCs w:val="16"/>
        </w:rPr>
        <w:t>ingredients</w:t>
      </w:r>
    </w:p>
    <w:p w14:paraId="12469B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D0B025" w14:textId="3084735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E262F">
        <w:rPr>
          <w:rFonts w:ascii="Courier New" w:hAnsi="Courier New" w:cs="Courier New"/>
          <w:b/>
          <w:bCs/>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E262F">
        <w:rPr>
          <w:rFonts w:ascii="ZhoGlyph" w:hAnsi="ZhoGlyph" w:cs="Courier New"/>
          <w:sz w:val="16"/>
          <w:szCs w:val="16"/>
        </w:rPr>
        <w:t>OB</w:t>
      </w:r>
      <w:r w:rsidR="00885592">
        <w:rPr>
          <w:rFonts w:ascii="Courier New" w:hAnsi="Courier New" w:cs="Courier New"/>
          <w:sz w:val="16"/>
          <w:szCs w:val="16"/>
        </w:rPr>
        <w:t xml:space="preserve">, </w:t>
      </w:r>
      <w:r w:rsidRPr="00885592">
        <w:rPr>
          <w:rFonts w:ascii="Courier New" w:hAnsi="Courier New" w:cs="Courier New"/>
          <w:sz w:val="16"/>
          <w:szCs w:val="16"/>
        </w:rPr>
        <w:t>of</w:t>
      </w:r>
      <w:r w:rsidR="00885592">
        <w:rPr>
          <w:rFonts w:ascii="Courier New" w:hAnsi="Courier New" w:cs="Courier New"/>
          <w:sz w:val="16"/>
          <w:szCs w:val="16"/>
        </w:rPr>
        <w:t xml:space="preserve">, </w:t>
      </w:r>
      <w:r w:rsidRPr="00885592">
        <w:rPr>
          <w:rFonts w:ascii="Courier New" w:hAnsi="Courier New" w:cs="Courier New"/>
          <w:sz w:val="16"/>
          <w:szCs w:val="16"/>
        </w:rPr>
        <w:t>when used to express a general quanitity</w:t>
      </w:r>
    </w:p>
    <w:p w14:paraId="16024E2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7D691D" w14:textId="2ECA8E0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Obrefripl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F39E5">
        <w:rPr>
          <w:rFonts w:ascii="ZhoGlyph" w:hAnsi="ZhoGlyph" w:cs="Courier New"/>
          <w:sz w:val="16"/>
          <w:szCs w:val="16"/>
        </w:rPr>
        <w:t>OḄEḟIṖ</w:t>
      </w:r>
      <w:r w:rsidR="00885592">
        <w:rPr>
          <w:rFonts w:ascii="Courier New" w:hAnsi="Courier New" w:cs="Courier New"/>
          <w:sz w:val="16"/>
          <w:szCs w:val="16"/>
        </w:rPr>
        <w:t xml:space="preserve">, </w:t>
      </w:r>
      <w:r w:rsidRPr="00885592">
        <w:rPr>
          <w:rFonts w:ascii="Courier New" w:hAnsi="Courier New" w:cs="Courier New"/>
          <w:sz w:val="16"/>
          <w:szCs w:val="16"/>
        </w:rPr>
        <w:t>Consulate province which contains the scattered worlds between the provinces of Iabrensh and Chtierabl</w:t>
      </w:r>
    </w:p>
    <w:p w14:paraId="73365E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DF62E6" w14:textId="1084FDE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5F39E5">
        <w:rPr>
          <w:rFonts w:ascii="ZhoGlyph" w:hAnsi="ZhoGlyph" w:cs="Courier New"/>
          <w:sz w:val="16"/>
          <w:szCs w:val="16"/>
        </w:rPr>
        <w:t>OK</w:t>
      </w:r>
      <w:r w:rsidR="00885592">
        <w:rPr>
          <w:rFonts w:ascii="Courier New" w:hAnsi="Courier New" w:cs="Courier New"/>
          <w:sz w:val="16"/>
          <w:szCs w:val="16"/>
        </w:rPr>
        <w:t xml:space="preserve">, </w:t>
      </w:r>
      <w:r w:rsidRPr="00885592">
        <w:rPr>
          <w:rFonts w:ascii="Courier New" w:hAnsi="Courier New" w:cs="Courier New"/>
          <w:sz w:val="16"/>
          <w:szCs w:val="16"/>
        </w:rPr>
        <w:t>beside</w:t>
      </w:r>
    </w:p>
    <w:p w14:paraId="1FE1BA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B2A834" w14:textId="4C23A4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OKOTZI</w:t>
      </w:r>
      <w:r w:rsidR="00885592">
        <w:rPr>
          <w:rFonts w:ascii="Courier New" w:hAnsi="Courier New" w:cs="Courier New"/>
          <w:sz w:val="16"/>
          <w:szCs w:val="16"/>
        </w:rPr>
        <w:t xml:space="preserve">, </w:t>
      </w:r>
      <w:r w:rsidRPr="00885592">
        <w:rPr>
          <w:rFonts w:ascii="Courier New" w:hAnsi="Courier New" w:cs="Courier New"/>
          <w:sz w:val="16"/>
          <w:szCs w:val="16"/>
        </w:rPr>
        <w:t>fish</w:t>
      </w:r>
    </w:p>
    <w:p w14:paraId="2DEB97E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2F378F" w14:textId="5F76D50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OKYE</w:t>
      </w:r>
      <w:r w:rsidR="00885592">
        <w:rPr>
          <w:rFonts w:ascii="Courier New" w:hAnsi="Courier New" w:cs="Courier New"/>
          <w:sz w:val="16"/>
          <w:szCs w:val="16"/>
        </w:rPr>
        <w:t xml:space="preserve">, </w:t>
      </w:r>
      <w:r w:rsidRPr="00885592">
        <w:rPr>
          <w:rFonts w:ascii="Courier New" w:hAnsi="Courier New" w:cs="Courier New"/>
          <w:sz w:val="16"/>
          <w:szCs w:val="16"/>
        </w:rPr>
        <w:t>more</w:t>
      </w:r>
    </w:p>
    <w:p w14:paraId="28733D1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B9AE2" w14:textId="4D551A8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Pr="005F39E5">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out of</w:t>
      </w:r>
      <w:r w:rsidR="00885592">
        <w:rPr>
          <w:rFonts w:ascii="Courier New" w:hAnsi="Courier New" w:cs="Courier New"/>
          <w:sz w:val="16"/>
          <w:szCs w:val="16"/>
        </w:rPr>
        <w:t xml:space="preserve">, </w:t>
      </w:r>
      <w:r w:rsidRPr="00885592">
        <w:rPr>
          <w:rFonts w:ascii="Courier New" w:hAnsi="Courier New" w:cs="Courier New"/>
          <w:sz w:val="16"/>
          <w:szCs w:val="16"/>
        </w:rPr>
        <w:t>when used in comparisons</w:t>
      </w:r>
    </w:p>
    <w:p w14:paraId="3A71AF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718A23" w14:textId="62799A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OLIANE'</w:t>
      </w:r>
      <w:r w:rsidR="00885592">
        <w:rPr>
          <w:rFonts w:ascii="Courier New" w:hAnsi="Courier New" w:cs="Courier New"/>
          <w:sz w:val="16"/>
          <w:szCs w:val="16"/>
        </w:rPr>
        <w:t xml:space="preserve">, </w:t>
      </w:r>
      <w:r w:rsidRPr="00885592">
        <w:rPr>
          <w:rFonts w:ascii="Courier New" w:hAnsi="Courier New" w:cs="Courier New"/>
          <w:sz w:val="16"/>
          <w:szCs w:val="16"/>
        </w:rPr>
        <w:t>to swim</w:t>
      </w:r>
    </w:p>
    <w:p w14:paraId="3CCD2B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4520" w14:textId="0AA2D52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OLOLI</w:t>
      </w:r>
      <w:r w:rsidR="00885592">
        <w:rPr>
          <w:rFonts w:ascii="Courier New" w:hAnsi="Courier New" w:cs="Courier New"/>
          <w:sz w:val="16"/>
          <w:szCs w:val="16"/>
        </w:rPr>
        <w:t xml:space="preserve">, </w:t>
      </w:r>
      <w:r w:rsidRPr="00885592">
        <w:rPr>
          <w:rFonts w:ascii="Courier New" w:hAnsi="Courier New" w:cs="Courier New"/>
          <w:sz w:val="16"/>
          <w:szCs w:val="16"/>
        </w:rPr>
        <w:t>ball; sphere</w:t>
      </w:r>
    </w:p>
    <w:p w14:paraId="6621A2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59A7D2" w14:textId="06E94D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w:t>
      </w:r>
      <w:r w:rsidR="00885592">
        <w:rPr>
          <w:rFonts w:ascii="Courier New" w:hAnsi="Courier New" w:cs="Courier New"/>
          <w:sz w:val="16"/>
          <w:szCs w:val="16"/>
        </w:rPr>
        <w:t xml:space="preserve">, </w:t>
      </w:r>
      <w:r w:rsidRPr="00885592">
        <w:rPr>
          <w:rFonts w:ascii="Courier New" w:hAnsi="Courier New" w:cs="Courier New"/>
          <w:sz w:val="16"/>
          <w:szCs w:val="16"/>
        </w:rPr>
        <w:t>two</w:t>
      </w:r>
    </w:p>
    <w:p w14:paraId="1187FCD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FB2D2E" w14:textId="54DE3B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omeimatli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OMEIMA</w:t>
      </w:r>
      <w:r w:rsidR="005F39E5">
        <w:rPr>
          <w:rFonts w:ascii="ZhoGlyph" w:hAnsi="ZhoGlyph" w:cs="Courier New"/>
          <w:sz w:val="16"/>
          <w:szCs w:val="16"/>
        </w:rPr>
        <w:t>Ṫ</w:t>
      </w:r>
      <w:r w:rsidRPr="005F39E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twenty</w:t>
      </w:r>
    </w:p>
    <w:p w14:paraId="470101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8B470" w14:textId="7C730D1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Omestial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OMEST</w:t>
      </w:r>
      <w:r w:rsidR="005F39E5">
        <w:rPr>
          <w:rFonts w:ascii="ZhoGlyph" w:hAnsi="ZhoGlyph" w:cs="Courier New"/>
          <w:sz w:val="16"/>
          <w:szCs w:val="16"/>
        </w:rPr>
        <w:t>Ĩ</w:t>
      </w:r>
      <w:r w:rsidRPr="005F39E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Second Day</w:t>
      </w:r>
    </w:p>
    <w:p w14:paraId="594EE0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FA7CEE" w14:textId="46B2B3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omoche'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5F39E5">
        <w:rPr>
          <w:rFonts w:ascii="ZhoGlyph" w:hAnsi="ZhoGlyph" w:cs="Courier New"/>
          <w:sz w:val="16"/>
          <w:szCs w:val="16"/>
        </w:rPr>
        <w:t>OMO</w:t>
      </w:r>
      <w:r w:rsidR="005F39E5">
        <w:rPr>
          <w:rFonts w:ascii="ZhoGlyph" w:hAnsi="ZhoGlyph" w:cs="Courier New"/>
          <w:sz w:val="16"/>
          <w:szCs w:val="16"/>
        </w:rPr>
        <w:t>Ĉ</w:t>
      </w:r>
      <w:r w:rsidRPr="005F39E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pass (by)</w:t>
      </w:r>
    </w:p>
    <w:p w14:paraId="41978F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766C6B" w14:textId="0A07F7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oqik</w:t>
      </w:r>
      <w:r w:rsidR="00885592">
        <w:rPr>
          <w:rFonts w:ascii="Courier New" w:hAnsi="Courier New" w:cs="Courier New"/>
          <w:sz w:val="16"/>
          <w:szCs w:val="16"/>
        </w:rPr>
        <w:t xml:space="preserve">, </w:t>
      </w:r>
      <w:r w:rsidR="005F39E5">
        <w:rPr>
          <w:rFonts w:ascii="Courier New" w:hAnsi="Courier New" w:cs="Courier New"/>
          <w:sz w:val="16"/>
          <w:szCs w:val="16"/>
        </w:rPr>
        <w:t>adj</w:t>
      </w:r>
      <w:r w:rsidR="00885592">
        <w:rPr>
          <w:rFonts w:ascii="Courier New" w:hAnsi="Courier New" w:cs="Courier New"/>
          <w:sz w:val="16"/>
          <w:szCs w:val="16"/>
        </w:rPr>
        <w:t xml:space="preserve">, </w:t>
      </w:r>
      <w:r w:rsidRPr="005F39E5">
        <w:rPr>
          <w:rFonts w:ascii="ZhoGlyph" w:hAnsi="ZhoGlyph" w:cs="Courier New"/>
          <w:sz w:val="16"/>
          <w:szCs w:val="16"/>
        </w:rPr>
        <w:t>OQIK</w:t>
      </w:r>
      <w:r w:rsidR="00885592">
        <w:rPr>
          <w:rFonts w:ascii="Courier New" w:hAnsi="Courier New" w:cs="Courier New"/>
          <w:sz w:val="16"/>
          <w:szCs w:val="16"/>
        </w:rPr>
        <w:t xml:space="preserve">, </w:t>
      </w:r>
      <w:r w:rsidRPr="00885592">
        <w:rPr>
          <w:rFonts w:ascii="Courier New" w:hAnsi="Courier New" w:cs="Courier New"/>
          <w:sz w:val="16"/>
          <w:szCs w:val="16"/>
        </w:rPr>
        <w:t>while</w:t>
      </w:r>
    </w:p>
    <w:p w14:paraId="502A36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8C53F5" w14:textId="56A4B7B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oshenzho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F39E5">
        <w:rPr>
          <w:rFonts w:ascii="ZhoGlyph" w:hAnsi="ZhoGlyph" w:cs="Courier New"/>
          <w:sz w:val="16"/>
          <w:szCs w:val="16"/>
        </w:rPr>
        <w:t>O</w:t>
      </w:r>
      <w:r w:rsidR="005F39E5">
        <w:rPr>
          <w:rFonts w:ascii="ZhoGlyph" w:hAnsi="ZhoGlyph" w:cs="Courier New" w:hint="eastAsia"/>
          <w:sz w:val="16"/>
          <w:szCs w:val="16"/>
        </w:rPr>
        <w:t>Ś</w:t>
      </w:r>
      <w:r w:rsidRPr="005F39E5">
        <w:rPr>
          <w:rFonts w:ascii="ZhoGlyph" w:hAnsi="ZhoGlyph" w:cs="Courier New"/>
          <w:sz w:val="16"/>
          <w:szCs w:val="16"/>
        </w:rPr>
        <w:t>EN</w:t>
      </w:r>
      <w:r w:rsidR="005F39E5">
        <w:rPr>
          <w:rFonts w:ascii="ZhoGlyph" w:hAnsi="ZhoGlyph" w:cs="Courier New" w:hint="eastAsia"/>
          <w:sz w:val="16"/>
          <w:szCs w:val="16"/>
        </w:rPr>
        <w:t>Ź</w:t>
      </w:r>
      <w:r w:rsidRPr="005F39E5">
        <w:rPr>
          <w:rFonts w:ascii="ZhoGlyph" w:hAnsi="ZhoGlyph" w:cs="Courier New"/>
          <w:sz w:val="16"/>
          <w:szCs w:val="16"/>
        </w:rPr>
        <w:t>O</w:t>
      </w:r>
      <w:r w:rsidR="00885592">
        <w:rPr>
          <w:rFonts w:ascii="Courier New" w:hAnsi="Courier New" w:cs="Courier New"/>
          <w:sz w:val="16"/>
          <w:szCs w:val="16"/>
        </w:rPr>
        <w:t xml:space="preserve">, </w:t>
      </w:r>
      <w:r w:rsidRPr="00885592">
        <w:rPr>
          <w:rFonts w:ascii="Courier New" w:hAnsi="Courier New" w:cs="Courier New"/>
          <w:sz w:val="16"/>
          <w:szCs w:val="16"/>
        </w:rPr>
        <w:t>boots</w:t>
      </w:r>
    </w:p>
    <w:p w14:paraId="687DEC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DBF0E4" w14:textId="30B7F87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Ṫ</w:t>
      </w:r>
      <w:r w:rsidRPr="00A76FCD">
        <w:rPr>
          <w:rFonts w:ascii="ZhoGlyph" w:hAnsi="ZhoGlyph" w:cs="Courier New"/>
          <w:sz w:val="16"/>
          <w:szCs w:val="16"/>
        </w:rPr>
        <w:t>AKE'</w:t>
      </w:r>
      <w:r w:rsidR="00885592">
        <w:rPr>
          <w:rFonts w:ascii="Courier New" w:hAnsi="Courier New" w:cs="Courier New"/>
          <w:sz w:val="16"/>
          <w:szCs w:val="16"/>
        </w:rPr>
        <w:t xml:space="preserve">, </w:t>
      </w:r>
      <w:r w:rsidRPr="00885592">
        <w:rPr>
          <w:rFonts w:ascii="Courier New" w:hAnsi="Courier New" w:cs="Courier New"/>
          <w:sz w:val="16"/>
          <w:szCs w:val="16"/>
        </w:rPr>
        <w:t>to happen</w:t>
      </w:r>
    </w:p>
    <w:p w14:paraId="2DB53E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366456" w14:textId="68C535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OṪAṪ</w:t>
      </w:r>
      <w:r w:rsidR="00885592">
        <w:rPr>
          <w:rFonts w:ascii="Courier New" w:hAnsi="Courier New" w:cs="Courier New"/>
          <w:sz w:val="16"/>
          <w:szCs w:val="16"/>
        </w:rPr>
        <w:t xml:space="preserve">, </w:t>
      </w:r>
      <w:r w:rsidRPr="00885592">
        <w:rPr>
          <w:rFonts w:ascii="Courier New" w:hAnsi="Courier New" w:cs="Courier New"/>
          <w:sz w:val="16"/>
          <w:szCs w:val="16"/>
        </w:rPr>
        <w:t>road; highway</w:t>
      </w:r>
    </w:p>
    <w:p w14:paraId="4AB3FD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0C264F" w14:textId="09069A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otliadpanzhie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OṪĨDPAN</w:t>
      </w:r>
      <w:r w:rsidR="00A76FCD">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Zebra Crossing</w:t>
      </w:r>
    </w:p>
    <w:p w14:paraId="4B26AE1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F293D6" w14:textId="474DF97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otre'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Ṭ</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at peace</w:t>
      </w:r>
    </w:p>
    <w:p w14:paraId="7579FB14" w14:textId="77777777" w:rsidR="000A69A3" w:rsidRPr="00885592" w:rsidRDefault="000A69A3" w:rsidP="005F39E5">
      <w:pPr>
        <w:widowControl w:val="0"/>
        <w:autoSpaceDE w:val="0"/>
        <w:autoSpaceDN w:val="0"/>
        <w:adjustRightInd w:val="0"/>
        <w:spacing w:after="0" w:line="240" w:lineRule="auto"/>
        <w:contextualSpacing/>
        <w:rPr>
          <w:rFonts w:ascii="Courier New" w:hAnsi="Courier New" w:cs="Courier New"/>
          <w:sz w:val="16"/>
          <w:szCs w:val="16"/>
        </w:rPr>
      </w:pPr>
    </w:p>
    <w:p w14:paraId="63A21717" w14:textId="411739F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 on a quest</w:t>
      </w:r>
    </w:p>
    <w:p w14:paraId="5C5CAB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337313" w14:textId="3232D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oyanqrnad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YA</w:t>
      </w:r>
      <w:r w:rsidRPr="00A76FCD">
        <w:rPr>
          <w:rFonts w:ascii="ZhoGlyph" w:hAnsi="ZhoGlyph" w:cs="Courier New"/>
          <w:sz w:val="16"/>
          <w:szCs w:val="16"/>
        </w:rPr>
        <w:t>N</w:t>
      </w:r>
      <w:r w:rsidR="00A76FCD">
        <w:rPr>
          <w:rFonts w:ascii="ZhoGlyph" w:hAnsi="ZhoGlyph" w:cs="Courier New"/>
          <w:sz w:val="16"/>
          <w:szCs w:val="16"/>
        </w:rPr>
        <w:t>Ợ</w:t>
      </w:r>
      <w:r w:rsidRPr="00A76FCD">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traveller</w:t>
      </w:r>
    </w:p>
    <w:p w14:paraId="52D28E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45BBD" w14:textId="1D11CD9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ozde'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O</w:t>
      </w:r>
      <w:r w:rsidR="00A73916">
        <w:rPr>
          <w:rFonts w:ascii="ZhoGlyph" w:hAnsi="ZhoGlyph" w:cs="Courier New" w:hint="eastAsia"/>
          <w:sz w:val="16"/>
          <w:szCs w:val="16"/>
        </w:rPr>
        <w:t>Ż</w:t>
      </w:r>
      <w:r w:rsidRPr="00A76FC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go</w:t>
      </w:r>
    </w:p>
    <w:p w14:paraId="350CAE0A" w14:textId="427D8C7A" w:rsidR="00A73916"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82EBCD" w14:textId="46031A7A" w:rsidR="00A73916" w:rsidRPr="00885592" w:rsidRDefault="00A7391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3916">
        <w:rPr>
          <w:rFonts w:ascii="Courier New" w:hAnsi="Courier New" w:cs="Courier New"/>
          <w:b/>
          <w:bCs/>
          <w:sz w:val="16"/>
          <w:szCs w:val="16"/>
        </w:rPr>
        <w:t>ozhbe’</w:t>
      </w:r>
      <w:r>
        <w:rPr>
          <w:rFonts w:ascii="Courier New" w:hAnsi="Courier New" w:cs="Courier New"/>
          <w:sz w:val="16"/>
          <w:szCs w:val="16"/>
        </w:rPr>
        <w:t xml:space="preserve">, verb, </w:t>
      </w:r>
      <w:r w:rsidRPr="00A76FCD">
        <w:rPr>
          <w:rFonts w:ascii="ZhoGlyph" w:hAnsi="ZhoGlyph" w:cs="Courier New"/>
          <w:sz w:val="16"/>
          <w:szCs w:val="16"/>
        </w:rPr>
        <w:t>O</w:t>
      </w:r>
      <w:r>
        <w:rPr>
          <w:rFonts w:ascii="ZhoGlyph" w:hAnsi="ZhoGlyph" w:cs="Courier New" w:hint="eastAsia"/>
          <w:sz w:val="16"/>
          <w:szCs w:val="16"/>
        </w:rPr>
        <w:t>Ź</w:t>
      </w:r>
      <w:r>
        <w:rPr>
          <w:rFonts w:ascii="ZhoGlyph" w:hAnsi="ZhoGlyph" w:cs="Courier New"/>
          <w:sz w:val="16"/>
          <w:szCs w:val="16"/>
        </w:rPr>
        <w:t>B</w:t>
      </w:r>
      <w:r w:rsidRPr="00A76FCD">
        <w:rPr>
          <w:rFonts w:ascii="ZhoGlyph" w:hAnsi="ZhoGlyph" w:cs="Courier New"/>
          <w:sz w:val="16"/>
          <w:szCs w:val="16"/>
        </w:rPr>
        <w:t>E'</w:t>
      </w:r>
      <w:r>
        <w:rPr>
          <w:rFonts w:ascii="Courier New" w:hAnsi="Courier New" w:cs="Courier New"/>
          <w:sz w:val="16"/>
          <w:szCs w:val="16"/>
        </w:rPr>
        <w:t>, to nibble</w:t>
      </w:r>
    </w:p>
    <w:p w14:paraId="0C3066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F24C2" w14:textId="1B67BA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ozhda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O</w:t>
      </w:r>
      <w:r w:rsidR="00A76FCD">
        <w:rPr>
          <w:rFonts w:ascii="ZhoGlyph" w:hAnsi="ZhoGlyph" w:cs="Courier New"/>
          <w:sz w:val="16"/>
          <w:szCs w:val="16"/>
        </w:rPr>
        <w:t>Ž</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many</w:t>
      </w:r>
    </w:p>
    <w:p w14:paraId="0691E545" w14:textId="20584950" w:rsidR="000A69A3" w:rsidRPr="007F2A08" w:rsidRDefault="00BE4B8D" w:rsidP="007F2A08">
      <w:pPr>
        <w:pStyle w:val="Heading1"/>
        <w:jc w:val="center"/>
        <w:rPr>
          <w:rFonts w:ascii="ZhoGlyph" w:hAnsi="ZhoGlyph"/>
        </w:rPr>
      </w:pPr>
      <w:bookmarkStart w:id="31" w:name="_Toc110928997"/>
      <w:r>
        <w:rPr>
          <w:rFonts w:ascii="ZhoGlyph" w:hAnsi="ZhoGlyph"/>
        </w:rPr>
        <w:lastRenderedPageBreak/>
        <w:t>P</w:t>
      </w:r>
      <w:bookmarkEnd w:id="31"/>
    </w:p>
    <w:p w14:paraId="19FE8005" w14:textId="77777777" w:rsidR="007F2A08" w:rsidRPr="00885592" w:rsidRDefault="007F2A0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1543C9" w14:textId="3108D5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Paipr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6FCD">
        <w:rPr>
          <w:rFonts w:ascii="ZhoGlyph" w:hAnsi="ZhoGlyph" w:cs="Courier New"/>
          <w:sz w:val="16"/>
          <w:szCs w:val="16"/>
        </w:rPr>
        <w:t>PĨṔ</w:t>
      </w:r>
      <w:r w:rsidR="00885592">
        <w:rPr>
          <w:rFonts w:ascii="Courier New" w:hAnsi="Courier New" w:cs="Courier New"/>
          <w:sz w:val="16"/>
          <w:szCs w:val="16"/>
        </w:rPr>
        <w:t xml:space="preserve">, </w:t>
      </w:r>
      <w:r w:rsidRPr="00885592">
        <w:rPr>
          <w:rFonts w:ascii="Courier New" w:hAnsi="Courier New" w:cs="Courier New"/>
          <w:sz w:val="16"/>
          <w:szCs w:val="16"/>
        </w:rPr>
        <w:t>thaw</w:t>
      </w:r>
    </w:p>
    <w:p w14:paraId="18D646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6C6BFB" w14:textId="178D67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6FCD">
        <w:rPr>
          <w:rFonts w:ascii="ZhoGlyph" w:hAnsi="ZhoGlyph" w:cs="Courier New"/>
          <w:sz w:val="16"/>
          <w:szCs w:val="16"/>
        </w:rPr>
        <w:t>PAKĨ</w:t>
      </w:r>
      <w:r w:rsidR="00885592">
        <w:rPr>
          <w:rFonts w:ascii="Courier New" w:hAnsi="Courier New" w:cs="Courier New"/>
          <w:sz w:val="16"/>
          <w:szCs w:val="16"/>
        </w:rPr>
        <w:t xml:space="preserve">, </w:t>
      </w:r>
      <w:r w:rsidRPr="00885592">
        <w:rPr>
          <w:rFonts w:ascii="Courier New" w:hAnsi="Courier New" w:cs="Courier New"/>
          <w:sz w:val="16"/>
          <w:szCs w:val="16"/>
        </w:rPr>
        <w:t>happy</w:t>
      </w:r>
    </w:p>
    <w:p w14:paraId="2D7773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9B62EB" w14:textId="200799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to greet</w:t>
      </w:r>
    </w:p>
    <w:p w14:paraId="162EA82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F52D98" w14:textId="6915400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PALE</w:t>
      </w:r>
      <w:r w:rsidR="00885592">
        <w:rPr>
          <w:rFonts w:ascii="Courier New" w:hAnsi="Courier New" w:cs="Courier New"/>
          <w:sz w:val="16"/>
          <w:szCs w:val="16"/>
        </w:rPr>
        <w:t xml:space="preserve">, </w:t>
      </w:r>
      <w:r w:rsidRPr="00885592">
        <w:rPr>
          <w:rFonts w:ascii="Courier New" w:hAnsi="Courier New" w:cs="Courier New"/>
          <w:sz w:val="16"/>
          <w:szCs w:val="16"/>
        </w:rPr>
        <w:t>greetings</w:t>
      </w:r>
    </w:p>
    <w:p w14:paraId="56E2E2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21EB57" w14:textId="7E59C6E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PALNAD</w:t>
      </w:r>
      <w:r w:rsidR="00885592">
        <w:rPr>
          <w:rFonts w:ascii="Courier New" w:hAnsi="Courier New" w:cs="Courier New"/>
          <w:sz w:val="16"/>
          <w:szCs w:val="16"/>
        </w:rPr>
        <w:t xml:space="preserve">, </w:t>
      </w:r>
      <w:r w:rsidRPr="00885592">
        <w:rPr>
          <w:rFonts w:ascii="Courier New" w:hAnsi="Courier New" w:cs="Courier New"/>
          <w:sz w:val="16"/>
          <w:szCs w:val="16"/>
        </w:rPr>
        <w:t>greeter</w:t>
      </w:r>
    </w:p>
    <w:p w14:paraId="054E51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F66D6" w14:textId="1C36782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F39E5">
        <w:rPr>
          <w:rFonts w:ascii="Courier New" w:hAnsi="Courier New" w:cs="Courier New"/>
          <w:b/>
          <w:bCs/>
          <w:sz w:val="16"/>
          <w:szCs w:val="16"/>
        </w:rPr>
        <w:t>pamantli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6FCD">
        <w:rPr>
          <w:rFonts w:ascii="ZhoGlyph" w:hAnsi="ZhoGlyph" w:cs="Courier New"/>
          <w:sz w:val="16"/>
          <w:szCs w:val="16"/>
        </w:rPr>
        <w:t>PAMAN</w:t>
      </w:r>
      <w:r w:rsidR="00A76FCD">
        <w:rPr>
          <w:rFonts w:ascii="ZhoGlyph" w:hAnsi="ZhoGlyph" w:cs="Courier New"/>
          <w:sz w:val="16"/>
          <w:szCs w:val="16"/>
        </w:rPr>
        <w:t>Ṫ</w:t>
      </w:r>
      <w:r w:rsidRPr="00A76FCD">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floor</w:t>
      </w:r>
    </w:p>
    <w:p w14:paraId="0638DA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730FD" w14:textId="3F9CB0E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PAN</w:t>
      </w:r>
      <w:r w:rsidR="00885592">
        <w:rPr>
          <w:rFonts w:ascii="Courier New" w:hAnsi="Courier New" w:cs="Courier New"/>
          <w:sz w:val="16"/>
          <w:szCs w:val="16"/>
        </w:rPr>
        <w:t xml:space="preserve">, </w:t>
      </w:r>
      <w:r w:rsidRPr="00885592">
        <w:rPr>
          <w:rFonts w:ascii="Courier New" w:hAnsi="Courier New" w:cs="Courier New"/>
          <w:sz w:val="16"/>
          <w:szCs w:val="16"/>
        </w:rPr>
        <w:t>about</w:t>
      </w:r>
      <w:r w:rsidR="00885592">
        <w:rPr>
          <w:rFonts w:ascii="Courier New" w:hAnsi="Courier New" w:cs="Courier New"/>
          <w:sz w:val="16"/>
          <w:szCs w:val="16"/>
        </w:rPr>
        <w:t>,</w:t>
      </w:r>
      <w:r w:rsidRPr="00885592">
        <w:rPr>
          <w:rFonts w:ascii="Courier New" w:hAnsi="Courier New" w:cs="Courier New"/>
          <w:sz w:val="16"/>
          <w:szCs w:val="16"/>
        </w:rPr>
        <w:t xml:space="preserve"> as in concerning</w:t>
      </w:r>
    </w:p>
    <w:p w14:paraId="793BA8CB" w14:textId="0477A2E4"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0B228" w14:textId="509FC751"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pantli</w:t>
      </w:r>
      <w:r>
        <w:rPr>
          <w:rFonts w:ascii="Courier New" w:hAnsi="Courier New" w:cs="Courier New"/>
          <w:sz w:val="16"/>
          <w:szCs w:val="16"/>
        </w:rPr>
        <w:t xml:space="preserve">, noun, </w:t>
      </w:r>
      <w:r>
        <w:rPr>
          <w:rFonts w:ascii="ZhoGlyph" w:hAnsi="ZhoGlyph" w:cs="Courier New"/>
          <w:sz w:val="16"/>
          <w:szCs w:val="16"/>
        </w:rPr>
        <w:t>PANṪI</w:t>
      </w:r>
      <w:r>
        <w:rPr>
          <w:rFonts w:ascii="Courier New" w:hAnsi="Courier New" w:cs="Courier New"/>
          <w:sz w:val="16"/>
          <w:szCs w:val="16"/>
        </w:rPr>
        <w:t>, chest (body part)</w:t>
      </w:r>
    </w:p>
    <w:p w14:paraId="6ABF33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2E3E8D" w14:textId="6430C33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6FCD">
        <w:rPr>
          <w:rFonts w:ascii="ZhoGlyph" w:hAnsi="ZhoGlyph" w:cs="Courier New"/>
          <w:sz w:val="16"/>
          <w:szCs w:val="16"/>
        </w:rPr>
        <w:t>PAPAQE'</w:t>
      </w:r>
      <w:r w:rsidR="00885592">
        <w:rPr>
          <w:rFonts w:ascii="Courier New" w:hAnsi="Courier New" w:cs="Courier New"/>
          <w:sz w:val="16"/>
          <w:szCs w:val="16"/>
        </w:rPr>
        <w:t xml:space="preserve">, </w:t>
      </w:r>
      <w:r w:rsidRPr="00885592">
        <w:rPr>
          <w:rFonts w:ascii="Courier New" w:hAnsi="Courier New" w:cs="Courier New"/>
          <w:sz w:val="16"/>
          <w:szCs w:val="16"/>
        </w:rPr>
        <w:t>to enjoy</w:t>
      </w:r>
      <w:r w:rsidR="00885592">
        <w:rPr>
          <w:rFonts w:ascii="Courier New" w:hAnsi="Courier New" w:cs="Courier New"/>
          <w:sz w:val="16"/>
          <w:szCs w:val="16"/>
        </w:rPr>
        <w:t>,</w:t>
      </w:r>
      <w:r w:rsidRPr="00885592">
        <w:rPr>
          <w:rFonts w:ascii="Courier New" w:hAnsi="Courier New" w:cs="Courier New"/>
          <w:sz w:val="16"/>
          <w:szCs w:val="16"/>
        </w:rPr>
        <w:t xml:space="preserve"> to lik</w:t>
      </w:r>
    </w:p>
    <w:p w14:paraId="3D228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04AEE25" w14:textId="5DC374A5"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6FCD">
        <w:rPr>
          <w:rFonts w:ascii="ZhoGlyph" w:hAnsi="ZhoGlyph" w:cs="Courier New"/>
          <w:sz w:val="16"/>
          <w:szCs w:val="16"/>
        </w:rPr>
        <w:t>PA</w:t>
      </w:r>
      <w:r w:rsidR="00A76FCD">
        <w:rPr>
          <w:rFonts w:ascii="ZhoGlyph" w:hAnsi="ZhoGlyph" w:cs="Courier New"/>
          <w:sz w:val="16"/>
          <w:szCs w:val="16"/>
        </w:rPr>
        <w:t>Ṫ</w:t>
      </w:r>
      <w:r w:rsidRPr="00A76FCD">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stron</w:t>
      </w:r>
      <w:r w:rsidR="00927244">
        <w:rPr>
          <w:rFonts w:ascii="Courier New" w:hAnsi="Courier New" w:cs="Courier New"/>
          <w:sz w:val="16"/>
          <w:szCs w:val="16"/>
        </w:rPr>
        <w:t>g</w:t>
      </w:r>
    </w:p>
    <w:p w14:paraId="2E5EC532" w14:textId="2B73C16A" w:rsidR="00927244"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CFD66D" w14:textId="4EDCA0AE" w:rsidR="00927244" w:rsidRPr="00885592" w:rsidRDefault="0092724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7244">
        <w:rPr>
          <w:rFonts w:ascii="Courier New" w:hAnsi="Courier New" w:cs="Courier New"/>
          <w:b/>
          <w:bCs/>
          <w:sz w:val="16"/>
          <w:szCs w:val="16"/>
        </w:rPr>
        <w:t>patlaetsi</w:t>
      </w:r>
      <w:r>
        <w:rPr>
          <w:rFonts w:ascii="Courier New" w:hAnsi="Courier New" w:cs="Courier New"/>
          <w:sz w:val="16"/>
          <w:szCs w:val="16"/>
        </w:rPr>
        <w:t xml:space="preserve">, noun, </w:t>
      </w:r>
      <w:r w:rsidRPr="00A76FCD">
        <w:rPr>
          <w:rFonts w:ascii="ZhoGlyph" w:hAnsi="ZhoGlyph" w:cs="Courier New"/>
          <w:sz w:val="16"/>
          <w:szCs w:val="16"/>
        </w:rPr>
        <w:t>PA</w:t>
      </w:r>
      <w:r>
        <w:rPr>
          <w:rFonts w:ascii="ZhoGlyph" w:hAnsi="ZhoGlyph" w:cs="Courier New"/>
          <w:sz w:val="16"/>
          <w:szCs w:val="16"/>
        </w:rPr>
        <w:t>Ṫ</w:t>
      </w:r>
      <w:r w:rsidRPr="00A76FCD">
        <w:rPr>
          <w:rFonts w:ascii="ZhoGlyph" w:hAnsi="ZhoGlyph" w:cs="Courier New"/>
          <w:sz w:val="16"/>
          <w:szCs w:val="16"/>
        </w:rPr>
        <w:t>A</w:t>
      </w:r>
      <w:r>
        <w:rPr>
          <w:rFonts w:ascii="ZhoGlyph" w:hAnsi="ZhoGlyph" w:cs="Courier New"/>
          <w:sz w:val="16"/>
          <w:szCs w:val="16"/>
        </w:rPr>
        <w:t>EṮI</w:t>
      </w:r>
      <w:r>
        <w:rPr>
          <w:rFonts w:ascii="Courier New" w:hAnsi="Courier New" w:cs="Courier New"/>
          <w:sz w:val="16"/>
          <w:szCs w:val="16"/>
        </w:rPr>
        <w:t>, strength</w:t>
      </w:r>
    </w:p>
    <w:p w14:paraId="059EF7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799B00" w14:textId="7CE67B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patlani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C7DED">
        <w:rPr>
          <w:rFonts w:ascii="ZhoGlyph" w:hAnsi="ZhoGlyph" w:cs="Courier New"/>
          <w:sz w:val="16"/>
          <w:szCs w:val="16"/>
        </w:rPr>
        <w:t>PA</w:t>
      </w:r>
      <w:r w:rsidR="00AC7DED">
        <w:rPr>
          <w:rFonts w:ascii="ZhoGlyph" w:hAnsi="ZhoGlyph" w:cs="Courier New"/>
          <w:sz w:val="16"/>
          <w:szCs w:val="16"/>
        </w:rPr>
        <w:t>Ṫ</w:t>
      </w:r>
      <w:r w:rsidRPr="00AC7DED">
        <w:rPr>
          <w:rFonts w:ascii="ZhoGlyph" w:hAnsi="ZhoGlyph" w:cs="Courier New"/>
          <w:sz w:val="16"/>
          <w:szCs w:val="16"/>
        </w:rPr>
        <w:t>ANI</w:t>
      </w:r>
      <w:r w:rsidR="00885592">
        <w:rPr>
          <w:rFonts w:ascii="Courier New" w:hAnsi="Courier New" w:cs="Courier New"/>
          <w:sz w:val="16"/>
          <w:szCs w:val="16"/>
        </w:rPr>
        <w:t xml:space="preserve">, </w:t>
      </w:r>
      <w:r w:rsidRPr="00885592">
        <w:rPr>
          <w:rFonts w:ascii="Courier New" w:hAnsi="Courier New" w:cs="Courier New"/>
          <w:sz w:val="16"/>
          <w:szCs w:val="16"/>
        </w:rPr>
        <w:t>number</w:t>
      </w:r>
    </w:p>
    <w:p w14:paraId="5A3C159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14D303" w14:textId="0AF4D860"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pazklie'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C7DED">
        <w:rPr>
          <w:rFonts w:ascii="ZhoGlyph" w:hAnsi="ZhoGlyph" w:cs="Courier New"/>
          <w:sz w:val="16"/>
          <w:szCs w:val="16"/>
        </w:rPr>
        <w:t>PAZ</w:t>
      </w:r>
      <w:r w:rsidR="00AC7DED">
        <w:rPr>
          <w:rFonts w:ascii="ZhoGlyph" w:hAnsi="ZhoGlyph" w:cs="Courier New"/>
          <w:sz w:val="16"/>
          <w:szCs w:val="16"/>
        </w:rPr>
        <w:t>Ḱ</w:t>
      </w:r>
      <w:r w:rsidR="00AC7DED">
        <w:rPr>
          <w:rFonts w:ascii="ZhoGlyph" w:hAnsi="ZhoGlyph" w:cs="Courier New" w:hint="eastAsia"/>
          <w:sz w:val="16"/>
          <w:szCs w:val="16"/>
        </w:rPr>
        <w:t>Ī</w:t>
      </w:r>
      <w:r w:rsidRPr="00AC7DED">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attempt</w:t>
      </w:r>
      <w:r w:rsidR="00885592">
        <w:rPr>
          <w:rFonts w:ascii="Courier New" w:hAnsi="Courier New" w:cs="Courier New"/>
          <w:sz w:val="16"/>
          <w:szCs w:val="16"/>
        </w:rPr>
        <w:t>,</w:t>
      </w:r>
      <w:r w:rsidRPr="00885592">
        <w:rPr>
          <w:rFonts w:ascii="Courier New" w:hAnsi="Courier New" w:cs="Courier New"/>
          <w:sz w:val="16"/>
          <w:szCs w:val="16"/>
        </w:rPr>
        <w:t xml:space="preserve"> try</w:t>
      </w:r>
    </w:p>
    <w:p w14:paraId="6E1D8CED" w14:textId="306A9933"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83F3AD" w14:textId="29CBAE1C" w:rsidR="00BC462F" w:rsidRPr="00885592"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pechatle</w:t>
      </w:r>
      <w:r w:rsidR="00BA781D" w:rsidRPr="00A76FCD">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or to be victorious</w:t>
      </w:r>
    </w:p>
    <w:p w14:paraId="0FF00A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DA7BB1" w14:textId="0B3D5E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AC7DED">
        <w:rPr>
          <w:rFonts w:ascii="ZhoGlyph" w:hAnsi="ZhoGlyph" w:cs="Courier New"/>
          <w:sz w:val="16"/>
          <w:szCs w:val="16"/>
        </w:rPr>
        <w:t>PE'</w:t>
      </w:r>
      <w:r w:rsidR="00885592">
        <w:rPr>
          <w:rFonts w:ascii="Courier New" w:hAnsi="Courier New" w:cs="Courier New"/>
          <w:sz w:val="16"/>
          <w:szCs w:val="16"/>
        </w:rPr>
        <w:t xml:space="preserve">, </w:t>
      </w:r>
      <w:r w:rsidRPr="00885592">
        <w:rPr>
          <w:rFonts w:ascii="Courier New" w:hAnsi="Courier New" w:cs="Courier New"/>
          <w:sz w:val="16"/>
          <w:szCs w:val="16"/>
        </w:rPr>
        <w:t>from; away from</w:t>
      </w:r>
    </w:p>
    <w:p w14:paraId="06C7F16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847D18" w14:textId="6EBE98E1" w:rsidR="000A69A3" w:rsidRDefault="0017551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w:t>
      </w:r>
      <w:r w:rsidR="000A69A3" w:rsidRPr="00A76FCD">
        <w:rPr>
          <w:rFonts w:ascii="Courier New" w:hAnsi="Courier New" w:cs="Courier New"/>
          <w:b/>
          <w:bCs/>
          <w:sz w:val="16"/>
          <w:szCs w:val="16"/>
        </w:rPr>
        <w:t>zhia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C7DED" w:rsidRPr="00AC7DED">
        <w:rPr>
          <w:rFonts w:ascii="ZhoGlyph" w:hAnsi="ZhoGlyph" w:cs="Courier New"/>
          <w:sz w:val="16"/>
          <w:szCs w:val="16"/>
        </w:rPr>
        <w:t>PE'</w:t>
      </w:r>
      <w:r w:rsidR="00AC7DED">
        <w:rPr>
          <w:rFonts w:ascii="ZhoGlyph" w:hAnsi="ZhoGlyph" w:cs="Courier New" w:hint="eastAsia"/>
          <w:sz w:val="16"/>
          <w:szCs w:val="16"/>
        </w:rPr>
        <w:t>Ź</w:t>
      </w:r>
      <w:r w:rsidR="00AC7DED">
        <w:rPr>
          <w:rFonts w:ascii="ZhoGlyph" w:hAnsi="ZhoGlyph" w:cs="Courier New"/>
          <w:sz w:val="16"/>
          <w:szCs w:val="16"/>
        </w:rPr>
        <w:t>Ĩ</w:t>
      </w:r>
      <w:r w:rsidR="00885592">
        <w:rPr>
          <w:rFonts w:ascii="Courier New" w:hAnsi="Courier New" w:cs="Courier New"/>
          <w:sz w:val="16"/>
          <w:szCs w:val="16"/>
        </w:rPr>
        <w:t xml:space="preserve">, </w:t>
      </w:r>
      <w:r w:rsidR="000A69A3" w:rsidRPr="00885592">
        <w:rPr>
          <w:rFonts w:ascii="Courier New" w:hAnsi="Courier New" w:cs="Courier New"/>
          <w:sz w:val="16"/>
          <w:szCs w:val="16"/>
        </w:rPr>
        <w:t>origin</w:t>
      </w:r>
    </w:p>
    <w:p w14:paraId="5DBD376C" w14:textId="3F041109" w:rsidR="00013228"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0E6834" w14:textId="5C392E9D" w:rsidR="00013228" w:rsidRPr="00885592" w:rsidRDefault="0001322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pechatle’</w:t>
      </w:r>
      <w:r>
        <w:rPr>
          <w:rFonts w:ascii="Courier New" w:hAnsi="Courier New" w:cs="Courier New"/>
          <w:sz w:val="16"/>
          <w:szCs w:val="16"/>
        </w:rPr>
        <w:t xml:space="preserve">, verb, </w:t>
      </w:r>
      <w:r>
        <w:rPr>
          <w:rFonts w:ascii="ZhoGlyph" w:hAnsi="ZhoGlyph" w:cs="Courier New"/>
          <w:sz w:val="16"/>
          <w:szCs w:val="16"/>
        </w:rPr>
        <w:t>PEĈAṪE'</w:t>
      </w:r>
      <w:r>
        <w:rPr>
          <w:rFonts w:ascii="Courier New" w:hAnsi="Courier New" w:cs="Courier New"/>
          <w:sz w:val="16"/>
          <w:szCs w:val="16"/>
        </w:rPr>
        <w:t>, to conquer; to be victorious</w:t>
      </w:r>
    </w:p>
    <w:p w14:paraId="58BFC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3D46CE" w14:textId="2E2327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pechtl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PEĈṪ</w:t>
      </w:r>
      <w:r w:rsidR="00885592">
        <w:rPr>
          <w:rFonts w:ascii="Courier New" w:hAnsi="Courier New" w:cs="Courier New"/>
          <w:sz w:val="16"/>
          <w:szCs w:val="16"/>
        </w:rPr>
        <w:t xml:space="preserve">, </w:t>
      </w:r>
      <w:r w:rsidRPr="00885592">
        <w:rPr>
          <w:rFonts w:ascii="Courier New" w:hAnsi="Courier New" w:cs="Courier New"/>
          <w:sz w:val="16"/>
          <w:szCs w:val="16"/>
        </w:rPr>
        <w:t>rug</w:t>
      </w:r>
    </w:p>
    <w:p w14:paraId="36D229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92A77A" w14:textId="4894FA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PEPET</w:t>
      </w:r>
      <w:r w:rsidR="007821A5">
        <w:rPr>
          <w:rFonts w:ascii="ZhoGlyph" w:hAnsi="ZhoGlyph" w:cs="Courier New"/>
          <w:sz w:val="16"/>
          <w:szCs w:val="16"/>
        </w:rPr>
        <w:t>ĈṪ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theatrical performance</w:t>
      </w:r>
      <w:r w:rsidR="00885592">
        <w:rPr>
          <w:rFonts w:ascii="Courier New" w:hAnsi="Courier New" w:cs="Courier New"/>
          <w:sz w:val="16"/>
          <w:szCs w:val="16"/>
        </w:rPr>
        <w:t>,</w:t>
      </w:r>
      <w:r w:rsidRPr="00885592">
        <w:rPr>
          <w:rFonts w:ascii="Courier New" w:hAnsi="Courier New" w:cs="Courier New"/>
          <w:sz w:val="16"/>
          <w:szCs w:val="16"/>
        </w:rPr>
        <w:t xml:space="preserve"> an opera or play</w:t>
      </w:r>
    </w:p>
    <w:p w14:paraId="102FC5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B65CE4" w14:textId="6E06D9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pepetli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7821A5">
        <w:rPr>
          <w:rFonts w:ascii="ZhoGlyph" w:hAnsi="ZhoGlyph" w:cs="Courier New"/>
          <w:sz w:val="16"/>
          <w:szCs w:val="16"/>
        </w:rPr>
        <w:t>PEPE</w:t>
      </w:r>
      <w:r w:rsidR="007821A5">
        <w:rPr>
          <w:rFonts w:ascii="ZhoGlyph" w:hAnsi="ZhoGlyph" w:cs="Courier New"/>
          <w:sz w:val="16"/>
          <w:szCs w:val="16"/>
        </w:rPr>
        <w:t>Ṫ</w:t>
      </w:r>
      <w:r w:rsidRPr="007821A5">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 choose</w:t>
      </w:r>
    </w:p>
    <w:p w14:paraId="56164C5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7B0084" w14:textId="71D6A3B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PEṪAND</w:t>
      </w:r>
      <w:r w:rsidR="007821A5">
        <w:rPr>
          <w:rFonts w:ascii="ZhoGlyph" w:hAnsi="ZhoGlyph" w:cs="Courier New" w:hint="eastAsia"/>
          <w:sz w:val="16"/>
          <w:szCs w:val="16"/>
        </w:rPr>
        <w:t>Ī</w:t>
      </w:r>
      <w:r w:rsidR="007821A5">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clairvoyance</w:t>
      </w:r>
    </w:p>
    <w:p w14:paraId="79CFA5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00149A" w14:textId="5A44D4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petlandrnad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821A5">
        <w:rPr>
          <w:rFonts w:ascii="ZhoGlyph" w:hAnsi="ZhoGlyph" w:cs="Courier New"/>
          <w:sz w:val="16"/>
          <w:szCs w:val="16"/>
        </w:rPr>
        <w:t>PEṪANḌNAD</w:t>
      </w:r>
      <w:r w:rsidR="00885592">
        <w:rPr>
          <w:rFonts w:ascii="Courier New" w:hAnsi="Courier New" w:cs="Courier New"/>
          <w:sz w:val="16"/>
          <w:szCs w:val="16"/>
        </w:rPr>
        <w:t xml:space="preserve">, </w:t>
      </w:r>
      <w:r w:rsidR="007821A5">
        <w:rPr>
          <w:rFonts w:ascii="Courier New" w:hAnsi="Courier New" w:cs="Courier New"/>
          <w:sz w:val="16"/>
          <w:szCs w:val="16"/>
        </w:rPr>
        <w:t xml:space="preserve">a </w:t>
      </w:r>
      <w:r w:rsidRPr="00885592">
        <w:rPr>
          <w:rFonts w:ascii="Courier New" w:hAnsi="Courier New" w:cs="Courier New"/>
          <w:sz w:val="16"/>
          <w:szCs w:val="16"/>
        </w:rPr>
        <w:t>person trained in clairvoyance</w:t>
      </w:r>
    </w:p>
    <w:p w14:paraId="5423116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05FF58F" w14:textId="537A9C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PETZANILI</w:t>
      </w:r>
      <w:r w:rsidR="00885592">
        <w:rPr>
          <w:rFonts w:ascii="Courier New" w:hAnsi="Courier New" w:cs="Courier New"/>
          <w:sz w:val="16"/>
          <w:szCs w:val="16"/>
        </w:rPr>
        <w:t xml:space="preserve">, </w:t>
      </w:r>
      <w:r w:rsidRPr="00885592">
        <w:rPr>
          <w:rFonts w:ascii="Courier New" w:hAnsi="Courier New" w:cs="Courier New"/>
          <w:sz w:val="16"/>
          <w:szCs w:val="16"/>
        </w:rPr>
        <w:t>mystery</w:t>
      </w:r>
    </w:p>
    <w:p w14:paraId="21E314F4" w14:textId="3BB3B34F"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2C147" w14:textId="45E04324"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piere’</w:t>
      </w:r>
      <w:r>
        <w:rPr>
          <w:rFonts w:ascii="Courier New" w:hAnsi="Courier New" w:cs="Courier New"/>
          <w:sz w:val="16"/>
          <w:szCs w:val="16"/>
        </w:rPr>
        <w:t xml:space="preserve">, verb, </w:t>
      </w:r>
      <w:r>
        <w:rPr>
          <w:rFonts w:ascii="ZhoGlyph" w:hAnsi="ZhoGlyph" w:cs="Courier New"/>
          <w:sz w:val="16"/>
          <w:szCs w:val="16"/>
        </w:rPr>
        <w:t>P</w:t>
      </w:r>
      <w:r>
        <w:rPr>
          <w:rFonts w:ascii="ZhoGlyph" w:hAnsi="ZhoGlyph" w:cs="Courier New" w:hint="eastAsia"/>
          <w:sz w:val="16"/>
          <w:szCs w:val="16"/>
        </w:rPr>
        <w:t>Ī</w:t>
      </w:r>
      <w:r>
        <w:rPr>
          <w:rFonts w:ascii="ZhoGlyph" w:hAnsi="ZhoGlyph" w:cs="Courier New"/>
          <w:sz w:val="16"/>
          <w:szCs w:val="16"/>
        </w:rPr>
        <w:t>RE'</w:t>
      </w:r>
      <w:r>
        <w:rPr>
          <w:rFonts w:ascii="Courier New" w:hAnsi="Courier New" w:cs="Courier New"/>
          <w:sz w:val="16"/>
          <w:szCs w:val="16"/>
        </w:rPr>
        <w:t>, to fly</w:t>
      </w:r>
    </w:p>
    <w:p w14:paraId="5C5C57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A5E4EE" w14:textId="26EFC3E4"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lastRenderedPageBreak/>
        <w:t>pili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PILI</w:t>
      </w:r>
      <w:r w:rsidR="00885592">
        <w:rPr>
          <w:rFonts w:ascii="Courier New" w:hAnsi="Courier New" w:cs="Courier New"/>
          <w:sz w:val="16"/>
          <w:szCs w:val="16"/>
        </w:rPr>
        <w:t xml:space="preserve">, </w:t>
      </w:r>
      <w:r w:rsidRPr="00885592">
        <w:rPr>
          <w:rFonts w:ascii="Courier New" w:hAnsi="Courier New" w:cs="Courier New"/>
          <w:sz w:val="16"/>
          <w:szCs w:val="16"/>
        </w:rPr>
        <w:t>tongue</w:t>
      </w:r>
    </w:p>
    <w:p w14:paraId="573ACA22" w14:textId="63EBBE34"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ECC7CD" w14:textId="71DF9870"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pilmi</w:t>
      </w:r>
      <w:r>
        <w:rPr>
          <w:rFonts w:ascii="Courier New" w:hAnsi="Courier New" w:cs="Courier New"/>
          <w:sz w:val="16"/>
          <w:szCs w:val="16"/>
        </w:rPr>
        <w:t xml:space="preserve">, noun, </w:t>
      </w:r>
      <w:r w:rsidRPr="002C263E">
        <w:rPr>
          <w:rFonts w:ascii="ZhoGlyph" w:hAnsi="ZhoGlyph" w:cs="Courier New"/>
          <w:sz w:val="16"/>
          <w:szCs w:val="16"/>
        </w:rPr>
        <w:t>PILMI</w:t>
      </w:r>
      <w:r>
        <w:rPr>
          <w:rFonts w:ascii="Courier New" w:hAnsi="Courier New" w:cs="Courier New"/>
          <w:sz w:val="16"/>
          <w:szCs w:val="16"/>
        </w:rPr>
        <w:t>, finger</w:t>
      </w:r>
    </w:p>
    <w:p w14:paraId="404C636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8DC081" w14:textId="13A93E5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pilotchil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PILOT</w:t>
      </w:r>
      <w:r w:rsidR="007821A5">
        <w:rPr>
          <w:rFonts w:ascii="ZhoGlyph" w:hAnsi="ZhoGlyph" w:cs="Courier New"/>
          <w:sz w:val="16"/>
          <w:szCs w:val="16"/>
        </w:rPr>
        <w:t>Ĉ</w:t>
      </w:r>
      <w:r w:rsidRPr="007821A5">
        <w:rPr>
          <w:rFonts w:ascii="ZhoGlyph" w:hAnsi="ZhoGlyph" w:cs="Courier New"/>
          <w:sz w:val="16"/>
          <w:szCs w:val="16"/>
        </w:rPr>
        <w:t>IL</w:t>
      </w:r>
      <w:r w:rsidR="00885592">
        <w:rPr>
          <w:rFonts w:ascii="Courier New" w:hAnsi="Courier New" w:cs="Courier New"/>
          <w:sz w:val="16"/>
          <w:szCs w:val="16"/>
        </w:rPr>
        <w:t xml:space="preserve">, </w:t>
      </w:r>
      <w:r w:rsidRPr="00885592">
        <w:rPr>
          <w:rFonts w:ascii="Courier New" w:hAnsi="Courier New" w:cs="Courier New"/>
          <w:sz w:val="16"/>
          <w:szCs w:val="16"/>
        </w:rPr>
        <w:t>Crystal</w:t>
      </w:r>
    </w:p>
    <w:p w14:paraId="521EF2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3C7B1E" w14:textId="4541B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w:t>
      </w:r>
      <w:r w:rsidR="00885592">
        <w:rPr>
          <w:rFonts w:ascii="Courier New" w:hAnsi="Courier New" w:cs="Courier New"/>
          <w:sz w:val="16"/>
          <w:szCs w:val="16"/>
        </w:rPr>
        <w:t xml:space="preserve">, </w:t>
      </w:r>
      <w:r w:rsidRPr="00885592">
        <w:rPr>
          <w:rFonts w:ascii="Courier New" w:hAnsi="Courier New" w:cs="Courier New"/>
          <w:sz w:val="16"/>
          <w:szCs w:val="16"/>
        </w:rPr>
        <w:t>dragonfly</w:t>
      </w:r>
    </w:p>
    <w:p w14:paraId="134BE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56EE71" w14:textId="0E1DB48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pipatepoyotl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PIPATEPOYO</w:t>
      </w:r>
      <w:r w:rsidR="007821A5">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ornithopter (literally</w:t>
      </w:r>
      <w:r w:rsidR="00885592">
        <w:rPr>
          <w:rFonts w:ascii="Courier New" w:hAnsi="Courier New" w:cs="Courier New"/>
          <w:sz w:val="16"/>
          <w:szCs w:val="16"/>
        </w:rPr>
        <w:t>,</w:t>
      </w:r>
      <w:r w:rsidRPr="00885592">
        <w:rPr>
          <w:rFonts w:ascii="Courier New" w:hAnsi="Courier New" w:cs="Courier New"/>
          <w:sz w:val="16"/>
          <w:szCs w:val="16"/>
        </w:rPr>
        <w:t xml:space="preserve"> dragonfly machine)</w:t>
      </w:r>
      <w:r w:rsidR="00885592">
        <w:rPr>
          <w:rFonts w:ascii="Courier New" w:hAnsi="Courier New" w:cs="Courier New"/>
          <w:sz w:val="16"/>
          <w:szCs w:val="16"/>
        </w:rPr>
        <w:t xml:space="preserve"> </w:t>
      </w:r>
    </w:p>
    <w:p w14:paraId="24A295C7" w14:textId="2E52ACD0" w:rsidR="002C263E"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BC6228" w14:textId="736954E1" w:rsidR="002C263E" w:rsidRPr="00885592" w:rsidRDefault="002C263E"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C263E">
        <w:rPr>
          <w:rFonts w:ascii="Courier New" w:hAnsi="Courier New" w:cs="Courier New"/>
          <w:b/>
          <w:bCs/>
          <w:sz w:val="16"/>
          <w:szCs w:val="16"/>
        </w:rPr>
        <w:t>piqi</w:t>
      </w:r>
      <w:r>
        <w:rPr>
          <w:rFonts w:ascii="Courier New" w:hAnsi="Courier New" w:cs="Courier New"/>
          <w:sz w:val="16"/>
          <w:szCs w:val="16"/>
        </w:rPr>
        <w:t xml:space="preserve">, noun, </w:t>
      </w:r>
      <w:r>
        <w:rPr>
          <w:rFonts w:ascii="ZhoGlyph" w:hAnsi="ZhoGlyph" w:cs="Courier New"/>
          <w:sz w:val="16"/>
          <w:szCs w:val="16"/>
        </w:rPr>
        <w:t>PIQI</w:t>
      </w:r>
      <w:r>
        <w:rPr>
          <w:rFonts w:ascii="Courier New" w:hAnsi="Courier New" w:cs="Courier New"/>
          <w:sz w:val="16"/>
          <w:szCs w:val="16"/>
        </w:rPr>
        <w:t>, toe</w:t>
      </w:r>
    </w:p>
    <w:p w14:paraId="5F064EA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032758" w14:textId="742AE81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pitlitzika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7821A5">
        <w:rPr>
          <w:rFonts w:ascii="ZhoGlyph" w:hAnsi="ZhoGlyph" w:cs="Courier New"/>
          <w:sz w:val="16"/>
          <w:szCs w:val="16"/>
        </w:rPr>
        <w:t>PI</w:t>
      </w:r>
      <w:r w:rsidR="007821A5">
        <w:rPr>
          <w:rFonts w:ascii="ZhoGlyph" w:hAnsi="ZhoGlyph" w:cs="Courier New"/>
          <w:sz w:val="16"/>
          <w:szCs w:val="16"/>
        </w:rPr>
        <w:t>Ṫ</w:t>
      </w:r>
      <w:r w:rsidRPr="007821A5">
        <w:rPr>
          <w:rFonts w:ascii="ZhoGlyph" w:hAnsi="ZhoGlyph" w:cs="Courier New"/>
          <w:sz w:val="16"/>
          <w:szCs w:val="16"/>
        </w:rPr>
        <w:t>ITZIKA</w:t>
      </w:r>
      <w:r w:rsidR="00885592">
        <w:rPr>
          <w:rFonts w:ascii="Courier New" w:hAnsi="Courier New" w:cs="Courier New"/>
          <w:sz w:val="16"/>
          <w:szCs w:val="16"/>
        </w:rPr>
        <w:t xml:space="preserve">, </w:t>
      </w:r>
      <w:r w:rsidRPr="00885592">
        <w:rPr>
          <w:rFonts w:ascii="Courier New" w:hAnsi="Courier New" w:cs="Courier New"/>
          <w:sz w:val="16"/>
          <w:szCs w:val="16"/>
        </w:rPr>
        <w:t>knot</w:t>
      </w:r>
    </w:p>
    <w:p w14:paraId="2D176CE3" w14:textId="76B91DE6"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F1B004" w14:textId="0860ECD4" w:rsidR="00BE4B8D"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921B30">
        <w:rPr>
          <w:rFonts w:ascii="ZhoGlyph" w:hAnsi="ZhoGlyph" w:cs="Courier New"/>
          <w:sz w:val="16"/>
          <w:szCs w:val="16"/>
        </w:rPr>
        <w:t>POPOZTEQE'</w:t>
      </w:r>
      <w:r>
        <w:rPr>
          <w:rFonts w:ascii="Courier New" w:hAnsi="Courier New" w:cs="Courier New"/>
          <w:sz w:val="16"/>
          <w:szCs w:val="16"/>
        </w:rPr>
        <w:t xml:space="preserve">, </w:t>
      </w:r>
      <w:r w:rsidRPr="00885592">
        <w:rPr>
          <w:rFonts w:ascii="Courier New" w:hAnsi="Courier New" w:cs="Courier New"/>
          <w:sz w:val="16"/>
          <w:szCs w:val="16"/>
        </w:rPr>
        <w:t>to chop</w:t>
      </w:r>
    </w:p>
    <w:p w14:paraId="096A2A61" w14:textId="2B1648C1" w:rsid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F1CD49" w14:textId="4D51D064" w:rsidR="00410713" w:rsidRPr="00410713" w:rsidRDefault="00410713"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pochita, </w:t>
      </w:r>
      <w:r>
        <w:rPr>
          <w:rFonts w:ascii="Courier New" w:hAnsi="Courier New" w:cs="Courier New"/>
          <w:sz w:val="16"/>
          <w:szCs w:val="16"/>
        </w:rPr>
        <w:t xml:space="preserve">adj, </w:t>
      </w:r>
      <w:r>
        <w:rPr>
          <w:rFonts w:ascii="ZhoGlyph" w:hAnsi="ZhoGlyph" w:cs="Courier New"/>
          <w:sz w:val="16"/>
          <w:szCs w:val="16"/>
        </w:rPr>
        <w:t>POĈITA</w:t>
      </w:r>
      <w:r>
        <w:rPr>
          <w:rFonts w:ascii="Courier New" w:hAnsi="Courier New" w:cs="Courier New"/>
          <w:sz w:val="16"/>
          <w:szCs w:val="16"/>
        </w:rPr>
        <w:t>, open</w:t>
      </w:r>
    </w:p>
    <w:p w14:paraId="7EFA59FF"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5B95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pochitli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I</w:t>
      </w:r>
      <w:r>
        <w:rPr>
          <w:rFonts w:ascii="ZhoGlyph" w:hAnsi="ZhoGlyph" w:cs="Courier New"/>
          <w:sz w:val="16"/>
          <w:szCs w:val="16"/>
        </w:rPr>
        <w:t>Ṫ</w:t>
      </w:r>
      <w:r w:rsidRPr="00921B30">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tick</w:t>
      </w:r>
    </w:p>
    <w:p w14:paraId="05949779"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083AAAA"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pochqi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921B30">
        <w:rPr>
          <w:rFonts w:ascii="ZhoGlyph" w:hAnsi="ZhoGlyph" w:cs="Courier New"/>
          <w:sz w:val="16"/>
          <w:szCs w:val="16"/>
        </w:rPr>
        <w:t>PO</w:t>
      </w:r>
      <w:r>
        <w:rPr>
          <w:rFonts w:ascii="ZhoGlyph" w:hAnsi="ZhoGlyph" w:cs="Courier New"/>
          <w:sz w:val="16"/>
          <w:szCs w:val="16"/>
        </w:rPr>
        <w:t>Ĉ</w:t>
      </w:r>
      <w:r w:rsidRPr="00921B30">
        <w:rPr>
          <w:rFonts w:ascii="ZhoGlyph" w:hAnsi="ZhoGlyph" w:cs="Courier New"/>
          <w:sz w:val="16"/>
          <w:szCs w:val="16"/>
        </w:rPr>
        <w:t>QI</w:t>
      </w:r>
      <w:r>
        <w:rPr>
          <w:rFonts w:ascii="Courier New" w:hAnsi="Courier New" w:cs="Courier New"/>
          <w:sz w:val="16"/>
          <w:szCs w:val="16"/>
        </w:rPr>
        <w:t xml:space="preserve">, </w:t>
      </w:r>
      <w:r w:rsidRPr="00885592">
        <w:rPr>
          <w:rFonts w:ascii="Courier New" w:hAnsi="Courier New" w:cs="Courier New"/>
          <w:sz w:val="16"/>
          <w:szCs w:val="16"/>
        </w:rPr>
        <w:t>Window</w:t>
      </w:r>
    </w:p>
    <w:p w14:paraId="46370DF4"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F2D7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pochqitiablnefa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Ĉ</w:t>
      </w:r>
      <w:r w:rsidRPr="005A6A4A">
        <w:rPr>
          <w:rFonts w:ascii="ZhoGlyph" w:hAnsi="ZhoGlyph" w:cs="Courier New"/>
          <w:sz w:val="16"/>
          <w:szCs w:val="16"/>
        </w:rPr>
        <w:t>QIT</w:t>
      </w:r>
      <w:r>
        <w:rPr>
          <w:rFonts w:ascii="ZhoGlyph" w:hAnsi="ZhoGlyph" w:cs="Courier New"/>
          <w:sz w:val="16"/>
          <w:szCs w:val="16"/>
        </w:rPr>
        <w:t>ĨḂ</w:t>
      </w:r>
      <w:r w:rsidRPr="005A6A4A">
        <w:rPr>
          <w:rFonts w:ascii="ZhoGlyph" w:hAnsi="ZhoGlyph" w:cs="Courier New"/>
          <w:sz w:val="16"/>
          <w:szCs w:val="16"/>
        </w:rPr>
        <w:t>NEFA</w:t>
      </w:r>
      <w:r>
        <w:rPr>
          <w:rFonts w:ascii="Courier New" w:hAnsi="Courier New" w:cs="Courier New"/>
          <w:sz w:val="16"/>
          <w:szCs w:val="16"/>
        </w:rPr>
        <w:t xml:space="preserve">, </w:t>
      </w:r>
      <w:r w:rsidRPr="00885592">
        <w:rPr>
          <w:rFonts w:ascii="Courier New" w:hAnsi="Courier New" w:cs="Courier New"/>
          <w:sz w:val="16"/>
          <w:szCs w:val="16"/>
        </w:rPr>
        <w:t>window box</w:t>
      </w:r>
    </w:p>
    <w:p w14:paraId="4C1F462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D33AE7"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POLOTE'</w:t>
      </w:r>
      <w:r>
        <w:rPr>
          <w:rFonts w:ascii="Courier New" w:hAnsi="Courier New" w:cs="Courier New"/>
          <w:sz w:val="16"/>
          <w:szCs w:val="16"/>
        </w:rPr>
        <w:t xml:space="preserve">, </w:t>
      </w:r>
      <w:r w:rsidRPr="00885592">
        <w:rPr>
          <w:rFonts w:ascii="Courier New" w:hAnsi="Courier New" w:cs="Courier New"/>
          <w:sz w:val="16"/>
          <w:szCs w:val="16"/>
        </w:rPr>
        <w:t>to lose (something)</w:t>
      </w:r>
    </w:p>
    <w:p w14:paraId="5087AFF8"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76A732"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potle'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5A6A4A">
        <w:rPr>
          <w:rFonts w:ascii="ZhoGlyph" w:hAnsi="ZhoGlyph" w:cs="Courier New"/>
          <w:sz w:val="16"/>
          <w:szCs w:val="16"/>
        </w:rPr>
        <w:t>PO</w:t>
      </w:r>
      <w:r>
        <w:rPr>
          <w:rFonts w:ascii="ZhoGlyph" w:hAnsi="ZhoGlyph" w:cs="Courier New"/>
          <w:sz w:val="16"/>
          <w:szCs w:val="16"/>
        </w:rPr>
        <w:t>Ṫ</w:t>
      </w:r>
      <w:r w:rsidRPr="005A6A4A">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to say</w:t>
      </w:r>
      <w:r>
        <w:rPr>
          <w:rFonts w:ascii="Courier New" w:hAnsi="Courier New" w:cs="Courier New"/>
          <w:sz w:val="16"/>
          <w:szCs w:val="16"/>
        </w:rPr>
        <w:t>,</w:t>
      </w:r>
      <w:r w:rsidRPr="00885592">
        <w:rPr>
          <w:rFonts w:ascii="Courier New" w:hAnsi="Courier New" w:cs="Courier New"/>
          <w:sz w:val="16"/>
          <w:szCs w:val="16"/>
        </w:rPr>
        <w:t xml:space="preserve"> to utter a sound</w:t>
      </w:r>
    </w:p>
    <w:p w14:paraId="64091EED" w14:textId="30C3719D" w:rsidR="000A69A3" w:rsidRDefault="000A69A3" w:rsidP="00BE4B8D">
      <w:pPr>
        <w:widowControl w:val="0"/>
        <w:autoSpaceDE w:val="0"/>
        <w:autoSpaceDN w:val="0"/>
        <w:adjustRightInd w:val="0"/>
        <w:spacing w:after="0" w:line="240" w:lineRule="auto"/>
        <w:contextualSpacing/>
        <w:rPr>
          <w:rFonts w:ascii="Courier New" w:hAnsi="Courier New" w:cs="Courier New"/>
          <w:sz w:val="16"/>
          <w:szCs w:val="16"/>
        </w:rPr>
      </w:pPr>
    </w:p>
    <w:p w14:paraId="3E2A5735" w14:textId="77777777"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pyale'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2B5D79">
        <w:rPr>
          <w:rFonts w:ascii="ZhoGlyph" w:hAnsi="ZhoGlyph" w:cs="Courier New"/>
          <w:sz w:val="16"/>
          <w:szCs w:val="16"/>
        </w:rPr>
        <w:t>P</w:t>
      </w:r>
      <w:r>
        <w:rPr>
          <w:rFonts w:ascii="ZhoGlyph" w:hAnsi="ZhoGlyph" w:cs="Courier New"/>
          <w:sz w:val="16"/>
          <w:szCs w:val="16"/>
        </w:rPr>
        <w:t>Y</w:t>
      </w:r>
      <w:r w:rsidRPr="002B5D79">
        <w:rPr>
          <w:rFonts w:ascii="ZhoGlyph" w:hAnsi="ZhoGlyph" w:cs="Courier New"/>
          <w:sz w:val="16"/>
          <w:szCs w:val="16"/>
        </w:rPr>
        <w:t>LE'</w:t>
      </w:r>
      <w:r>
        <w:rPr>
          <w:rFonts w:ascii="Courier New" w:hAnsi="Courier New" w:cs="Courier New"/>
          <w:sz w:val="16"/>
          <w:szCs w:val="16"/>
        </w:rPr>
        <w:t xml:space="preserve">, </w:t>
      </w:r>
      <w:r w:rsidRPr="00885592">
        <w:rPr>
          <w:rFonts w:ascii="Courier New" w:hAnsi="Courier New" w:cs="Courier New"/>
          <w:sz w:val="16"/>
          <w:szCs w:val="16"/>
        </w:rPr>
        <w:t>to care for</w:t>
      </w:r>
      <w:r>
        <w:rPr>
          <w:rFonts w:ascii="Courier New" w:hAnsi="Courier New" w:cs="Courier New"/>
          <w:sz w:val="16"/>
          <w:szCs w:val="16"/>
        </w:rPr>
        <w:t xml:space="preserve"> or to love</w:t>
      </w:r>
    </w:p>
    <w:p w14:paraId="54EA5E23" w14:textId="77777777" w:rsidR="00BE4B8D" w:rsidRPr="00885592" w:rsidRDefault="00BE4B8D" w:rsidP="00BE4B8D">
      <w:pPr>
        <w:widowControl w:val="0"/>
        <w:autoSpaceDE w:val="0"/>
        <w:autoSpaceDN w:val="0"/>
        <w:adjustRightInd w:val="0"/>
        <w:spacing w:after="0" w:line="240" w:lineRule="auto"/>
        <w:contextualSpacing/>
        <w:rPr>
          <w:rFonts w:ascii="Courier New" w:hAnsi="Courier New" w:cs="Courier New"/>
          <w:sz w:val="16"/>
          <w:szCs w:val="16"/>
        </w:rPr>
      </w:pPr>
    </w:p>
    <w:p w14:paraId="6EB2D1AB" w14:textId="668EAE5D" w:rsidR="00BE4B8D" w:rsidRPr="00BE4B8D" w:rsidRDefault="00C56782" w:rsidP="00BE4B8D">
      <w:pPr>
        <w:pStyle w:val="Heading1"/>
        <w:jc w:val="center"/>
        <w:rPr>
          <w:rFonts w:ascii="ZhoGlyph" w:hAnsi="ZhoGlyph"/>
        </w:rPr>
      </w:pPr>
      <w:r>
        <w:rPr>
          <w:rFonts w:ascii="ZhoGlyph" w:hAnsi="ZhoGlyph"/>
        </w:rPr>
        <w:br w:type="page"/>
      </w:r>
      <w:bookmarkStart w:id="32" w:name="_Toc110928998"/>
      <w:r w:rsidR="00BE4B8D">
        <w:rPr>
          <w:rFonts w:ascii="ZhoGlyph" w:hAnsi="ZhoGlyph"/>
        </w:rPr>
        <w:lastRenderedPageBreak/>
        <w:t>Ṗ</w:t>
      </w:r>
      <w:bookmarkEnd w:id="32"/>
    </w:p>
    <w:p w14:paraId="100D9808"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F460A2" w14:textId="5D2283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plachapra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7821A5">
        <w:rPr>
          <w:rFonts w:ascii="ZhoGlyph" w:hAnsi="ZhoGlyph" w:cs="Courier New"/>
          <w:sz w:val="16"/>
          <w:szCs w:val="16"/>
        </w:rPr>
        <w:t>Ṗ</w:t>
      </w:r>
      <w:r w:rsidRPr="007821A5">
        <w:rPr>
          <w:rFonts w:ascii="ZhoGlyph" w:hAnsi="ZhoGlyph" w:cs="Courier New"/>
          <w:sz w:val="16"/>
          <w:szCs w:val="16"/>
        </w:rPr>
        <w:t>A</w:t>
      </w:r>
      <w:r w:rsidR="007821A5">
        <w:rPr>
          <w:rFonts w:ascii="ZhoGlyph" w:hAnsi="ZhoGlyph" w:cs="Courier New"/>
          <w:sz w:val="16"/>
          <w:szCs w:val="16"/>
        </w:rPr>
        <w:t>Ĉ</w:t>
      </w:r>
      <w:r w:rsidRPr="007821A5">
        <w:rPr>
          <w:rFonts w:ascii="ZhoGlyph" w:hAnsi="ZhoGlyph" w:cs="Courier New"/>
          <w:sz w:val="16"/>
          <w:szCs w:val="16"/>
        </w:rPr>
        <w:t>A</w:t>
      </w:r>
      <w:r w:rsidR="007821A5">
        <w:rPr>
          <w:rFonts w:ascii="ZhoGlyph" w:hAnsi="ZhoGlyph" w:cs="Courier New"/>
          <w:sz w:val="16"/>
          <w:szCs w:val="16"/>
        </w:rPr>
        <w:t>Ṕ</w:t>
      </w:r>
      <w:r w:rsidRPr="007821A5">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'xnor'</w:t>
      </w:r>
      <w:r w:rsidR="00885592">
        <w:rPr>
          <w:rFonts w:ascii="Courier New" w:hAnsi="Courier New" w:cs="Courier New"/>
          <w:sz w:val="16"/>
          <w:szCs w:val="16"/>
        </w:rPr>
        <w:t>,</w:t>
      </w:r>
      <w:r w:rsidRPr="00885592">
        <w:rPr>
          <w:rFonts w:ascii="Courier New" w:hAnsi="Courier New" w:cs="Courier New"/>
          <w:sz w:val="16"/>
          <w:szCs w:val="16"/>
        </w:rPr>
        <w:t xml:space="preserve"> both or all conditions are true or false</w:t>
      </w:r>
    </w:p>
    <w:p w14:paraId="562C0E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2E806F" w14:textId="0CEC1E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plaz</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AZ</w:t>
      </w:r>
      <w:r w:rsidR="00885592">
        <w:rPr>
          <w:rFonts w:ascii="Courier New" w:hAnsi="Courier New" w:cs="Courier New"/>
          <w:sz w:val="16"/>
          <w:szCs w:val="16"/>
        </w:rPr>
        <w:t>,</w:t>
      </w:r>
      <w:r w:rsidRPr="00885592">
        <w:rPr>
          <w:rFonts w:ascii="Courier New" w:hAnsi="Courier New" w:cs="Courier New"/>
          <w:sz w:val="16"/>
          <w:szCs w:val="16"/>
        </w:rPr>
        <w:t xml:space="preserve"> 'xor'</w:t>
      </w:r>
      <w:r w:rsidR="00885592">
        <w:rPr>
          <w:rFonts w:ascii="Courier New" w:hAnsi="Courier New" w:cs="Courier New"/>
          <w:sz w:val="16"/>
          <w:szCs w:val="16"/>
        </w:rPr>
        <w:t>,</w:t>
      </w:r>
      <w:r w:rsidRPr="00885592">
        <w:rPr>
          <w:rFonts w:ascii="Courier New" w:hAnsi="Courier New" w:cs="Courier New"/>
          <w:sz w:val="16"/>
          <w:szCs w:val="16"/>
        </w:rPr>
        <w:t xml:space="preserve"> or 'either one or the other but not both</w:t>
      </w:r>
      <w:r w:rsidR="00885592">
        <w:rPr>
          <w:rFonts w:ascii="Courier New" w:hAnsi="Courier New" w:cs="Courier New"/>
          <w:sz w:val="16"/>
          <w:szCs w:val="16"/>
        </w:rPr>
        <w:t>,</w:t>
      </w:r>
      <w:r w:rsidRPr="00885592">
        <w:rPr>
          <w:rFonts w:ascii="Courier New" w:hAnsi="Courier New" w:cs="Courier New"/>
          <w:sz w:val="16"/>
          <w:szCs w:val="16"/>
        </w:rPr>
        <w:t xml:space="preserve"> used when there are several choices that cannot be simultaneously true</w:t>
      </w:r>
    </w:p>
    <w:p w14:paraId="5A020C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B78C0A" w14:textId="6A34D7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a few</w:t>
      </w:r>
    </w:p>
    <w:p w14:paraId="6B8413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E28FBB" w14:textId="0AB740B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6FCD">
        <w:rPr>
          <w:rFonts w:ascii="Courier New" w:hAnsi="Courier New" w:cs="Courier New"/>
          <w:b/>
          <w:bCs/>
          <w:sz w:val="16"/>
          <w:szCs w:val="16"/>
        </w:rPr>
        <w:t>Pliantshotl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w:t>
      </w:r>
      <w:r w:rsidR="00921B30">
        <w:rPr>
          <w:rFonts w:ascii="Courier New" w:hAnsi="Courier New" w:cs="Courier New"/>
          <w:sz w:val="16"/>
          <w:szCs w:val="16"/>
        </w:rPr>
        <w:t xml:space="preserve"> </w:t>
      </w:r>
      <w:r w:rsidR="00921B30">
        <w:rPr>
          <w:rFonts w:ascii="ZhoGlyph" w:hAnsi="ZhoGlyph" w:cs="Courier New"/>
          <w:sz w:val="16"/>
          <w:szCs w:val="16"/>
        </w:rPr>
        <w:t>ṖĨNT</w:t>
      </w:r>
      <w:r w:rsidR="00921B30">
        <w:rPr>
          <w:rFonts w:ascii="ZhoGlyph" w:hAnsi="ZhoGlyph" w:cs="Courier New" w:hint="eastAsia"/>
          <w:sz w:val="16"/>
          <w:szCs w:val="16"/>
        </w:rPr>
        <w:t>Ś</w:t>
      </w:r>
      <w:r w:rsidR="00921B30">
        <w:rPr>
          <w:rFonts w:ascii="ZhoGlyph" w:hAnsi="ZhoGlyph" w:cs="Courier New"/>
          <w:sz w:val="16"/>
          <w:szCs w:val="16"/>
        </w:rPr>
        <w:t>OṪ</w:t>
      </w:r>
      <w:r w:rsidR="00885592">
        <w:rPr>
          <w:rFonts w:ascii="Courier New" w:hAnsi="Courier New" w:cs="Courier New"/>
          <w:sz w:val="16"/>
          <w:szCs w:val="16"/>
        </w:rPr>
        <w:t xml:space="preserve">, </w:t>
      </w:r>
      <w:r w:rsidRPr="00885592">
        <w:rPr>
          <w:rFonts w:ascii="Courier New" w:hAnsi="Courier New" w:cs="Courier New"/>
          <w:sz w:val="16"/>
          <w:szCs w:val="16"/>
        </w:rPr>
        <w:t>Pliebr's second satellite (orbit 1) in the Zhdant system</w:t>
      </w:r>
    </w:p>
    <w:p w14:paraId="42B0D5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0B822C" w14:textId="47AC87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plibri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Pr="00921B30">
        <w:rPr>
          <w:rFonts w:ascii="ZhoGlyph" w:hAnsi="ZhoGlyph" w:cs="Courier New"/>
          <w:sz w:val="16"/>
          <w:szCs w:val="16"/>
        </w:rPr>
        <w:t>I</w:t>
      </w:r>
      <w:r w:rsidR="00921B30">
        <w:rPr>
          <w:rFonts w:ascii="ZhoGlyph" w:hAnsi="ZhoGlyph" w:cs="Courier New"/>
          <w:sz w:val="16"/>
          <w:szCs w:val="16"/>
        </w:rPr>
        <w:t>Ḅ</w:t>
      </w:r>
      <w:r w:rsidRPr="00921B3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Eusocial terrestrial termite-like insects</w:t>
      </w:r>
    </w:p>
    <w:p w14:paraId="758D97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0331FC" w14:textId="7A266A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w:t>
      </w:r>
      <w:r w:rsidR="00885592">
        <w:rPr>
          <w:rFonts w:ascii="Courier New" w:hAnsi="Courier New" w:cs="Courier New"/>
          <w:sz w:val="16"/>
          <w:szCs w:val="16"/>
        </w:rPr>
        <w:t xml:space="preserve">, </w:t>
      </w:r>
      <w:r w:rsidRPr="00885592">
        <w:rPr>
          <w:rFonts w:ascii="Courier New" w:hAnsi="Courier New" w:cs="Courier New"/>
          <w:sz w:val="16"/>
          <w:szCs w:val="16"/>
        </w:rPr>
        <w:t>Solitary K0V star that Zhdant orbits</w:t>
      </w:r>
    </w:p>
    <w:p w14:paraId="19A161F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9381F" w14:textId="5A6A99A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pliebraits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ḄAIṮ</w:t>
      </w:r>
      <w:r w:rsidR="00885592">
        <w:rPr>
          <w:rFonts w:ascii="Courier New" w:hAnsi="Courier New" w:cs="Courier New"/>
          <w:sz w:val="16"/>
          <w:szCs w:val="16"/>
        </w:rPr>
        <w:t xml:space="preserve">, </w:t>
      </w:r>
      <w:r w:rsidRPr="00885592">
        <w:rPr>
          <w:rFonts w:ascii="Courier New" w:hAnsi="Courier New" w:cs="Courier New"/>
          <w:sz w:val="16"/>
          <w:szCs w:val="16"/>
        </w:rPr>
        <w:t>surise (literally</w:t>
      </w:r>
      <w:r w:rsidR="00885592">
        <w:rPr>
          <w:rFonts w:ascii="Courier New" w:hAnsi="Courier New" w:cs="Courier New"/>
          <w:sz w:val="16"/>
          <w:szCs w:val="16"/>
        </w:rPr>
        <w:t>,</w:t>
      </w:r>
      <w:r w:rsidRPr="00885592">
        <w:rPr>
          <w:rFonts w:ascii="Courier New" w:hAnsi="Courier New" w:cs="Courier New"/>
          <w:sz w:val="16"/>
          <w:szCs w:val="16"/>
        </w:rPr>
        <w:t xml:space="preserve"> Pliebr's arrival)</w:t>
      </w:r>
    </w:p>
    <w:p w14:paraId="312AD7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790D3" w14:textId="30F311E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21B30">
        <w:rPr>
          <w:rFonts w:ascii="Courier New" w:hAnsi="Courier New" w:cs="Courier New"/>
          <w:b/>
          <w:bCs/>
          <w:sz w:val="16"/>
          <w:szCs w:val="16"/>
        </w:rPr>
        <w:t>pliebrimani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21B30">
        <w:rPr>
          <w:rFonts w:ascii="ZhoGlyph" w:hAnsi="ZhoGlyph" w:cs="Courier New"/>
          <w:sz w:val="16"/>
          <w:szCs w:val="16"/>
        </w:rPr>
        <w:t>Ṗ</w:t>
      </w:r>
      <w:r w:rsidR="00921B30">
        <w:rPr>
          <w:rFonts w:ascii="ZhoGlyph" w:hAnsi="ZhoGlyph" w:cs="Courier New" w:hint="eastAsia"/>
          <w:sz w:val="16"/>
          <w:szCs w:val="16"/>
        </w:rPr>
        <w:t>Ī</w:t>
      </w:r>
      <w:r w:rsidR="00921B30">
        <w:rPr>
          <w:rFonts w:ascii="ZhoGlyph" w:hAnsi="ZhoGlyph" w:cs="Courier New"/>
          <w:sz w:val="16"/>
          <w:szCs w:val="16"/>
        </w:rPr>
        <w:t>ḄIMANI</w:t>
      </w:r>
      <w:r w:rsidR="00885592">
        <w:rPr>
          <w:rFonts w:ascii="Courier New" w:hAnsi="Courier New" w:cs="Courier New"/>
          <w:sz w:val="16"/>
          <w:szCs w:val="16"/>
        </w:rPr>
        <w:t xml:space="preserve">, </w:t>
      </w:r>
      <w:r w:rsidRPr="00885592">
        <w:rPr>
          <w:rFonts w:ascii="Courier New" w:hAnsi="Courier New" w:cs="Courier New"/>
          <w:sz w:val="16"/>
          <w:szCs w:val="16"/>
        </w:rPr>
        <w:t>sunset (literally</w:t>
      </w:r>
      <w:r w:rsidR="00885592">
        <w:rPr>
          <w:rFonts w:ascii="Courier New" w:hAnsi="Courier New" w:cs="Courier New"/>
          <w:sz w:val="16"/>
          <w:szCs w:val="16"/>
        </w:rPr>
        <w:t>,</w:t>
      </w:r>
      <w:r w:rsidRPr="00885592">
        <w:rPr>
          <w:rFonts w:ascii="Courier New" w:hAnsi="Courier New" w:cs="Courier New"/>
          <w:sz w:val="16"/>
          <w:szCs w:val="16"/>
        </w:rPr>
        <w:t xml:space="preserve"> Pliebr's departure)</w:t>
      </w:r>
    </w:p>
    <w:p w14:paraId="78038B88" w14:textId="3B9C4C9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331D96" w14:textId="7C5604D1" w:rsidR="00BE4B8D" w:rsidRPr="00BE4B8D" w:rsidRDefault="00C56782" w:rsidP="00BE4B8D">
      <w:pPr>
        <w:pStyle w:val="Heading1"/>
        <w:jc w:val="center"/>
        <w:rPr>
          <w:rFonts w:ascii="ZhoGlyph" w:hAnsi="ZhoGlyph"/>
        </w:rPr>
      </w:pPr>
      <w:r>
        <w:rPr>
          <w:rFonts w:ascii="ZhoGlyph" w:hAnsi="ZhoGlyph"/>
        </w:rPr>
        <w:br w:type="page"/>
      </w:r>
      <w:bookmarkStart w:id="33" w:name="_Toc110928999"/>
      <w:r w:rsidR="00BE4B8D">
        <w:rPr>
          <w:rFonts w:ascii="ZhoGlyph" w:hAnsi="ZhoGlyph"/>
        </w:rPr>
        <w:lastRenderedPageBreak/>
        <w:t>Ṕ</w:t>
      </w:r>
      <w:bookmarkEnd w:id="33"/>
    </w:p>
    <w:p w14:paraId="5E6BC5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B6059" w14:textId="164EFA2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5A6A4A">
        <w:rPr>
          <w:rFonts w:ascii="ZhoGlyph" w:hAnsi="ZhoGlyph" w:cs="Courier New"/>
          <w:sz w:val="16"/>
          <w:szCs w:val="16"/>
        </w:rPr>
        <w:t>ṔA</w:t>
      </w:r>
      <w:r w:rsidR="00885592">
        <w:rPr>
          <w:rFonts w:ascii="Courier New" w:hAnsi="Courier New" w:cs="Courier New"/>
          <w:sz w:val="16"/>
          <w:szCs w:val="16"/>
        </w:rPr>
        <w:t>,</w:t>
      </w:r>
      <w:r w:rsidR="005A6A4A">
        <w:rPr>
          <w:rFonts w:ascii="Courier New" w:hAnsi="Courier New" w:cs="Courier New"/>
          <w:sz w:val="16"/>
          <w:szCs w:val="16"/>
        </w:rPr>
        <w:t xml:space="preserve"> </w:t>
      </w:r>
      <w:r w:rsidR="00202491" w:rsidRPr="00885592">
        <w:rPr>
          <w:rFonts w:ascii="Courier New" w:hAnsi="Courier New" w:cs="Courier New"/>
          <w:sz w:val="16"/>
          <w:szCs w:val="16"/>
        </w:rPr>
        <w:t>‘or’</w:t>
      </w:r>
      <w:r w:rsidRPr="00885592">
        <w:rPr>
          <w:rFonts w:ascii="Courier New" w:hAnsi="Courier New" w:cs="Courier New"/>
          <w:sz w:val="16"/>
          <w:szCs w:val="16"/>
        </w:rPr>
        <w:t xml:space="preserve"> meaining either condition can be true</w:t>
      </w:r>
    </w:p>
    <w:p w14:paraId="1F0C2E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6A04F8" w14:textId="0E12C37C" w:rsidR="000A69A3" w:rsidRPr="005A6A4A"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pradievl</w:t>
      </w:r>
      <w:r w:rsidR="00885592" w:rsidRPr="005A6A4A">
        <w:rPr>
          <w:rFonts w:ascii="Courier New" w:hAnsi="Courier New" w:cs="Courier New"/>
          <w:sz w:val="16"/>
          <w:szCs w:val="16"/>
        </w:rPr>
        <w:t xml:space="preserve">, </w:t>
      </w:r>
      <w:r w:rsidRPr="005A6A4A">
        <w:rPr>
          <w:rFonts w:ascii="Courier New" w:hAnsi="Courier New" w:cs="Courier New"/>
          <w:sz w:val="16"/>
          <w:szCs w:val="16"/>
        </w:rPr>
        <w:t>noun</w:t>
      </w:r>
      <w:r w:rsidR="00885592" w:rsidRPr="005A6A4A">
        <w:rPr>
          <w:rFonts w:ascii="Courier New" w:hAnsi="Courier New" w:cs="Courier New"/>
          <w:sz w:val="16"/>
          <w:szCs w:val="16"/>
        </w:rPr>
        <w:t xml:space="preserve">, </w:t>
      </w:r>
      <w:r w:rsidR="005A6A4A">
        <w:rPr>
          <w:rFonts w:ascii="ZhoGlyph" w:hAnsi="ZhoGlyph" w:cs="Courier New"/>
          <w:sz w:val="16"/>
          <w:szCs w:val="16"/>
        </w:rPr>
        <w:t>ṔAD</w:t>
      </w:r>
      <w:r w:rsidR="005A6A4A">
        <w:rPr>
          <w:rFonts w:ascii="ZhoGlyph" w:hAnsi="ZhoGlyph" w:cs="Courier New" w:hint="eastAsia"/>
          <w:sz w:val="16"/>
          <w:szCs w:val="16"/>
        </w:rPr>
        <w:t>Ī</w:t>
      </w:r>
      <w:r w:rsidR="005A6A4A">
        <w:rPr>
          <w:rFonts w:ascii="ZhoGlyph" w:hAnsi="ZhoGlyph" w:cs="Courier New"/>
          <w:sz w:val="16"/>
          <w:szCs w:val="16"/>
        </w:rPr>
        <w:t>Ṿ</w:t>
      </w:r>
      <w:r w:rsidR="00885592" w:rsidRPr="005A6A4A">
        <w:rPr>
          <w:rFonts w:ascii="Courier New" w:hAnsi="Courier New" w:cs="Courier New"/>
          <w:sz w:val="16"/>
          <w:szCs w:val="16"/>
        </w:rPr>
        <w:t xml:space="preserve">, </w:t>
      </w:r>
      <w:r w:rsidRPr="005A6A4A">
        <w:rPr>
          <w:rFonts w:ascii="Courier New" w:hAnsi="Courier New" w:cs="Courier New"/>
          <w:sz w:val="16"/>
          <w:szCs w:val="16"/>
        </w:rPr>
        <w:t>telekinesis</w:t>
      </w:r>
    </w:p>
    <w:p w14:paraId="4B4D5E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362913" w14:textId="34A4A8F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A</w:t>
      </w:r>
      <w:r w:rsidR="00202491">
        <w:rPr>
          <w:rFonts w:ascii="ZhoGlyph" w:hAnsi="ZhoGlyph" w:cs="Courier New"/>
          <w:sz w:val="16"/>
          <w:szCs w:val="16"/>
        </w:rPr>
        <w:t>Ḍ</w:t>
      </w:r>
      <w:r w:rsidR="00202491">
        <w:rPr>
          <w:rFonts w:ascii="ZhoGlyph" w:hAnsi="ZhoGlyph" w:cs="Courier New" w:hint="eastAsia"/>
          <w:sz w:val="16"/>
          <w:szCs w:val="16"/>
        </w:rPr>
        <w:t>Ī</w:t>
      </w:r>
      <w:r w:rsidRPr="0020249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levitate; to move something telekinetically</w:t>
      </w:r>
    </w:p>
    <w:p w14:paraId="22D2C56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EAB6F0" w14:textId="1358278D"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pradrnad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A</w:t>
      </w:r>
      <w:r w:rsidR="00202491">
        <w:rPr>
          <w:rFonts w:ascii="ZhoGlyph" w:hAnsi="ZhoGlyph" w:cs="Courier New"/>
          <w:sz w:val="16"/>
          <w:szCs w:val="16"/>
        </w:rPr>
        <w:t>Ḍ</w:t>
      </w:r>
      <w:r w:rsidR="000A69A3" w:rsidRPr="00202491">
        <w:rPr>
          <w:rFonts w:ascii="ZhoGlyph" w:hAnsi="ZhoGlyph" w:cs="Courier New"/>
          <w:sz w:val="16"/>
          <w:szCs w:val="16"/>
        </w:rPr>
        <w:t>NAD</w:t>
      </w:r>
      <w:r w:rsidR="00885592">
        <w:rPr>
          <w:rFonts w:ascii="Courier New" w:hAnsi="Courier New" w:cs="Courier New"/>
          <w:sz w:val="16"/>
          <w:szCs w:val="16"/>
        </w:rPr>
        <w:t xml:space="preserve">, </w:t>
      </w:r>
      <w:r w:rsidR="000A69A3" w:rsidRPr="00885592">
        <w:rPr>
          <w:rFonts w:ascii="Courier New" w:hAnsi="Courier New" w:cs="Courier New"/>
          <w:sz w:val="16"/>
          <w:szCs w:val="16"/>
        </w:rPr>
        <w:t>one trained in telekinesis</w:t>
      </w:r>
      <w:r w:rsidR="00885592">
        <w:rPr>
          <w:rFonts w:ascii="Courier New" w:hAnsi="Courier New" w:cs="Courier New"/>
          <w:sz w:val="16"/>
          <w:szCs w:val="16"/>
        </w:rPr>
        <w:t xml:space="preserve">, </w:t>
      </w:r>
    </w:p>
    <w:p w14:paraId="6978DE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B6DCB" w14:textId="16F9A2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Pranatl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ṔANAṪ</w:t>
      </w:r>
      <w:r w:rsidR="00885592">
        <w:rPr>
          <w:rFonts w:ascii="Courier New" w:hAnsi="Courier New" w:cs="Courier New"/>
          <w:sz w:val="16"/>
          <w:szCs w:val="16"/>
        </w:rPr>
        <w:t xml:space="preserve">, </w:t>
      </w:r>
      <w:r w:rsidRPr="00885592">
        <w:rPr>
          <w:rFonts w:ascii="Courier New" w:hAnsi="Courier New" w:cs="Courier New"/>
          <w:sz w:val="16"/>
          <w:szCs w:val="16"/>
        </w:rPr>
        <w:t xml:space="preserve">'aspirant'. </w:t>
      </w:r>
      <w:r w:rsidR="005A6A4A">
        <w:rPr>
          <w:rFonts w:ascii="Courier New" w:hAnsi="Courier New" w:cs="Courier New"/>
          <w:sz w:val="16"/>
          <w:szCs w:val="16"/>
        </w:rPr>
        <w:t>A person</w:t>
      </w:r>
      <w:r w:rsidRPr="00885592">
        <w:rPr>
          <w:rFonts w:ascii="Courier New" w:hAnsi="Courier New" w:cs="Courier New"/>
          <w:sz w:val="16"/>
          <w:szCs w:val="16"/>
        </w:rPr>
        <w:t xml:space="preserve"> with Social Standing of 11</w:t>
      </w:r>
    </w:p>
    <w:p w14:paraId="34AFF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B21ED" w14:textId="26CE90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Preblshienchiashav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Pr="00202491">
        <w:rPr>
          <w:rFonts w:ascii="ZhoGlyph" w:hAnsi="ZhoGlyph" w:cs="Courier New"/>
          <w:sz w:val="16"/>
          <w:szCs w:val="16"/>
        </w:rPr>
        <w:t>E</w:t>
      </w:r>
      <w:r w:rsidR="00202491">
        <w:rPr>
          <w:rFonts w:ascii="ZhoGlyph" w:hAnsi="ZhoGlyph" w:cs="Courier New"/>
          <w:sz w:val="16"/>
          <w:szCs w:val="16"/>
        </w:rPr>
        <w:t>Ḃ</w:t>
      </w:r>
      <w:r w:rsidR="00202491">
        <w:rPr>
          <w:rFonts w:ascii="ZhoGlyph" w:hAnsi="ZhoGlyph" w:cs="Courier New" w:hint="eastAsia"/>
          <w:sz w:val="16"/>
          <w:szCs w:val="16"/>
        </w:rPr>
        <w:t>ŚĪ</w:t>
      </w:r>
      <w:r w:rsidRPr="00202491">
        <w:rPr>
          <w:rFonts w:ascii="ZhoGlyph" w:hAnsi="ZhoGlyph" w:cs="Courier New"/>
          <w:sz w:val="16"/>
          <w:szCs w:val="16"/>
        </w:rPr>
        <w:t>N</w:t>
      </w:r>
      <w:r w:rsidR="00202491">
        <w:rPr>
          <w:rFonts w:ascii="ZhoGlyph" w:hAnsi="ZhoGlyph" w:cs="Courier New"/>
          <w:sz w:val="16"/>
          <w:szCs w:val="16"/>
        </w:rPr>
        <w:t>ĈĨ</w:t>
      </w:r>
      <w:r w:rsidR="00202491">
        <w:rPr>
          <w:rFonts w:ascii="ZhoGlyph" w:hAnsi="ZhoGlyph" w:cs="Courier New" w:hint="eastAsia"/>
          <w:sz w:val="16"/>
          <w:szCs w:val="16"/>
        </w:rPr>
        <w:t>Ś</w:t>
      </w:r>
      <w:r w:rsidRPr="00202491">
        <w:rPr>
          <w:rFonts w:ascii="ZhoGlyph" w:hAnsi="ZhoGlyph" w:cs="Courier New"/>
          <w:sz w:val="16"/>
          <w:szCs w:val="16"/>
        </w:rPr>
        <w:t>AV</w:t>
      </w:r>
      <w:r w:rsidR="00885592">
        <w:rPr>
          <w:rFonts w:ascii="Courier New" w:hAnsi="Courier New" w:cs="Courier New"/>
          <w:sz w:val="16"/>
          <w:szCs w:val="16"/>
        </w:rPr>
        <w:t>,</w:t>
      </w:r>
      <w:r w:rsidR="005A6A4A">
        <w:rPr>
          <w:rFonts w:ascii="Courier New" w:hAnsi="Courier New" w:cs="Courier New"/>
          <w:sz w:val="16"/>
          <w:szCs w:val="16"/>
        </w:rPr>
        <w:t xml:space="preserve"> </w:t>
      </w:r>
      <w:r w:rsidRPr="00885592">
        <w:rPr>
          <w:rFonts w:ascii="Courier New" w:hAnsi="Courier New" w:cs="Courier New"/>
          <w:sz w:val="16"/>
          <w:szCs w:val="16"/>
        </w:rPr>
        <w:t>'princely born'. Character with Social Standing of 15. Used as the name of a Zhodani attack speeder.</w:t>
      </w:r>
    </w:p>
    <w:p w14:paraId="37C157D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54A02A" w14:textId="5EACB2DC"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ṔEỜ</w:t>
      </w:r>
      <w:r w:rsidR="00885592">
        <w:rPr>
          <w:rFonts w:ascii="Courier New" w:hAnsi="Courier New" w:cs="Courier New"/>
          <w:sz w:val="16"/>
          <w:szCs w:val="16"/>
        </w:rPr>
        <w:t xml:space="preserve">, </w:t>
      </w:r>
      <w:r w:rsidR="000A69A3" w:rsidRPr="00885592">
        <w:rPr>
          <w:rFonts w:ascii="Courier New" w:hAnsi="Courier New" w:cs="Courier New"/>
          <w:sz w:val="16"/>
          <w:szCs w:val="16"/>
        </w:rPr>
        <w:t>city</w:t>
      </w:r>
    </w:p>
    <w:p w14:paraId="3C912D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96A9FA" w14:textId="5720A224" w:rsidR="000A69A3" w:rsidRPr="00885592" w:rsidRDefault="005A6A4A"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preqlianz</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w:t>
      </w:r>
      <w:r w:rsidR="000A69A3" w:rsidRPr="00202491">
        <w:rPr>
          <w:rFonts w:ascii="ZhoGlyph" w:hAnsi="ZhoGlyph" w:cs="Courier New"/>
          <w:sz w:val="16"/>
          <w:szCs w:val="16"/>
        </w:rPr>
        <w:t>E</w:t>
      </w:r>
      <w:r w:rsidR="00202491">
        <w:rPr>
          <w:rFonts w:ascii="ZhoGlyph" w:hAnsi="ZhoGlyph" w:cs="Courier New"/>
          <w:sz w:val="16"/>
          <w:szCs w:val="16"/>
        </w:rPr>
        <w:t>ỜĨ</w:t>
      </w:r>
      <w:r w:rsidR="000A69A3" w:rsidRPr="00202491">
        <w:rPr>
          <w:rFonts w:ascii="ZhoGlyph" w:hAnsi="ZhoGlyph" w:cs="Courier New"/>
          <w:sz w:val="16"/>
          <w:szCs w:val="16"/>
        </w:rPr>
        <w:t>NZ</w:t>
      </w:r>
      <w:r w:rsidR="00885592">
        <w:rPr>
          <w:rFonts w:ascii="Courier New" w:hAnsi="Courier New" w:cs="Courier New"/>
          <w:sz w:val="16"/>
          <w:szCs w:val="16"/>
        </w:rPr>
        <w:t xml:space="preserve">, </w:t>
      </w:r>
      <w:r w:rsidR="000A69A3" w:rsidRPr="00885592">
        <w:rPr>
          <w:rFonts w:ascii="Courier New" w:hAnsi="Courier New" w:cs="Courier New"/>
          <w:sz w:val="16"/>
          <w:szCs w:val="16"/>
        </w:rPr>
        <w:t>'area'. Often translated in Anglic as provinces preqlianz are intermediate governments between the sector councils and the Qlomdlabr on Zhdant and are kept roughly equal in population.</w:t>
      </w:r>
    </w:p>
    <w:p w14:paraId="37039E8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E4AE08" w14:textId="75C911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Ṕ</w:t>
      </w:r>
      <w:r w:rsidR="0020249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 room</w:t>
      </w:r>
    </w:p>
    <w:p w14:paraId="7FF523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5A013E" w14:textId="528AAB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A6A4A">
        <w:rPr>
          <w:rFonts w:ascii="Courier New" w:hAnsi="Courier New" w:cs="Courier New"/>
          <w:b/>
          <w:bCs/>
          <w:sz w:val="16"/>
          <w:szCs w:val="16"/>
        </w:rPr>
        <w:t>Priantqlovr Drafr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02491">
        <w:rPr>
          <w:rFonts w:ascii="ZhoGlyph" w:hAnsi="ZhoGlyph" w:cs="Courier New"/>
          <w:sz w:val="16"/>
          <w:szCs w:val="16"/>
        </w:rPr>
        <w:t>ṔĨNTỜOṼ ḌAḟ</w:t>
      </w:r>
      <w:r w:rsidR="00885592">
        <w:rPr>
          <w:rFonts w:ascii="Courier New" w:hAnsi="Courier New" w:cs="Courier New"/>
          <w:sz w:val="16"/>
          <w:szCs w:val="16"/>
        </w:rPr>
        <w:t xml:space="preserve">, </w:t>
      </w:r>
      <w:r w:rsidRPr="00885592">
        <w:rPr>
          <w:rFonts w:ascii="Courier New" w:hAnsi="Courier New" w:cs="Courier New"/>
          <w:sz w:val="16"/>
          <w:szCs w:val="16"/>
        </w:rPr>
        <w:t>'military shipping'. Zhodani megacorporation responsible for interstellar transport and passenger service.</w:t>
      </w:r>
    </w:p>
    <w:p w14:paraId="69EEA7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D36FC8" w14:textId="335D23EA" w:rsidR="000A69A3" w:rsidRPr="00BE4B8D" w:rsidRDefault="00C56782" w:rsidP="00BE4B8D">
      <w:pPr>
        <w:pStyle w:val="Heading1"/>
        <w:jc w:val="center"/>
        <w:rPr>
          <w:rFonts w:ascii="ZhoGlyph" w:hAnsi="ZhoGlyph"/>
        </w:rPr>
      </w:pPr>
      <w:r>
        <w:rPr>
          <w:rFonts w:ascii="ZhoGlyph" w:hAnsi="ZhoGlyph"/>
        </w:rPr>
        <w:br w:type="page"/>
      </w:r>
      <w:bookmarkStart w:id="34" w:name="_Toc110929000"/>
      <w:r w:rsidR="00BE4B8D">
        <w:rPr>
          <w:rFonts w:ascii="ZhoGlyph" w:hAnsi="ZhoGlyph"/>
        </w:rPr>
        <w:lastRenderedPageBreak/>
        <w:t>Q</w:t>
      </w:r>
      <w:bookmarkEnd w:id="34"/>
    </w:p>
    <w:p w14:paraId="5B16983A"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F743C20" w14:textId="6AE7D6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Qadre'idr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QAḌE'IḌ</w:t>
      </w:r>
      <w:r w:rsidR="00885592">
        <w:rPr>
          <w:rFonts w:ascii="Courier New" w:hAnsi="Courier New" w:cs="Courier New"/>
          <w:sz w:val="16"/>
          <w:szCs w:val="16"/>
        </w:rPr>
        <w:t>,</w:t>
      </w:r>
      <w:r w:rsidRPr="00885592">
        <w:rPr>
          <w:rFonts w:ascii="Courier New" w:hAnsi="Courier New" w:cs="Courier New"/>
          <w:sz w:val="16"/>
          <w:szCs w:val="16"/>
        </w:rPr>
        <w:t xml:space="preserve"> 'forceful reach'. Name of a stellar main that extends from Kronor (0304 Tloql) to the spinward edge of Ziafrplians sector.</w:t>
      </w:r>
    </w:p>
    <w:p w14:paraId="693363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898B70" w14:textId="796E365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qalotlak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QALO</w:t>
      </w:r>
      <w:r w:rsidR="002B5D79">
        <w:rPr>
          <w:rFonts w:ascii="ZhoGlyph" w:hAnsi="ZhoGlyph" w:cs="Courier New"/>
          <w:sz w:val="16"/>
          <w:szCs w:val="16"/>
        </w:rPr>
        <w:t>Ṫ</w:t>
      </w:r>
      <w:r w:rsidRPr="002B5D79">
        <w:rPr>
          <w:rFonts w:ascii="ZhoGlyph" w:hAnsi="ZhoGlyph" w:cs="Courier New"/>
          <w:sz w:val="16"/>
          <w:szCs w:val="16"/>
        </w:rPr>
        <w:t>AK</w:t>
      </w:r>
      <w:r w:rsidR="00885592">
        <w:rPr>
          <w:rFonts w:ascii="Courier New" w:hAnsi="Courier New" w:cs="Courier New"/>
          <w:sz w:val="16"/>
          <w:szCs w:val="16"/>
        </w:rPr>
        <w:t xml:space="preserve">, </w:t>
      </w:r>
      <w:r w:rsidRPr="00885592">
        <w:rPr>
          <w:rFonts w:ascii="Courier New" w:hAnsi="Courier New" w:cs="Courier New"/>
          <w:sz w:val="16"/>
          <w:szCs w:val="16"/>
        </w:rPr>
        <w:t xml:space="preserve">raven; a raven-like creature native to Zhdant and having intelligence </w:t>
      </w:r>
      <w:r w:rsidR="002B5D79" w:rsidRPr="00885592">
        <w:rPr>
          <w:rFonts w:ascii="Courier New" w:hAnsi="Courier New" w:cs="Courier New"/>
          <w:sz w:val="16"/>
          <w:szCs w:val="16"/>
        </w:rPr>
        <w:t>like</w:t>
      </w:r>
      <w:r w:rsidRPr="00885592">
        <w:rPr>
          <w:rFonts w:ascii="Courier New" w:hAnsi="Courier New" w:cs="Courier New"/>
          <w:sz w:val="16"/>
          <w:szCs w:val="16"/>
        </w:rPr>
        <w:t xml:space="preserve"> the Terran analogue</w:t>
      </w:r>
      <w:r w:rsidR="002B5D79">
        <w:rPr>
          <w:rFonts w:ascii="Courier New" w:hAnsi="Courier New" w:cs="Courier New"/>
          <w:sz w:val="16"/>
          <w:szCs w:val="16"/>
        </w:rPr>
        <w:t>. Not known to say ‘nevermore.’</w:t>
      </w:r>
    </w:p>
    <w:p w14:paraId="7EB736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A76618" w14:textId="7FD489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QAVAL</w:t>
      </w:r>
      <w:r w:rsidR="00885592">
        <w:rPr>
          <w:rFonts w:ascii="Courier New" w:hAnsi="Courier New" w:cs="Courier New"/>
          <w:sz w:val="16"/>
          <w:szCs w:val="16"/>
        </w:rPr>
        <w:t xml:space="preserve">, </w:t>
      </w:r>
      <w:r w:rsidRPr="00885592">
        <w:rPr>
          <w:rFonts w:ascii="Courier New" w:hAnsi="Courier New" w:cs="Courier New"/>
          <w:sz w:val="16"/>
          <w:szCs w:val="16"/>
        </w:rPr>
        <w:t>Subsector (H) in Zhdant sector in which Zhdant (Zhdant 2719) is located. Often misspelled 'Gaval' by Imperials.</w:t>
      </w:r>
    </w:p>
    <w:p w14:paraId="120494A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71CF6" w14:textId="794A090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QAZ</w:t>
      </w:r>
      <w:r w:rsidR="00885592">
        <w:rPr>
          <w:rFonts w:ascii="Courier New" w:hAnsi="Courier New" w:cs="Courier New"/>
          <w:sz w:val="16"/>
          <w:szCs w:val="16"/>
        </w:rPr>
        <w:t xml:space="preserve">, </w:t>
      </w:r>
      <w:r w:rsidRPr="00885592">
        <w:rPr>
          <w:rFonts w:ascii="Courier New" w:hAnsi="Courier New" w:cs="Courier New"/>
          <w:sz w:val="16"/>
          <w:szCs w:val="16"/>
        </w:rPr>
        <w:t>to enforce</w:t>
      </w:r>
    </w:p>
    <w:p w14:paraId="75AEEA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746CBC" w14:textId="27238E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2B5D79">
        <w:rPr>
          <w:rFonts w:ascii="ZhoGlyph" w:hAnsi="ZhoGlyph" w:cs="Courier New"/>
          <w:sz w:val="16"/>
          <w:szCs w:val="16"/>
        </w:rPr>
        <w:t>QENTE'</w:t>
      </w:r>
      <w:r w:rsidR="00885592">
        <w:rPr>
          <w:rFonts w:ascii="Courier New" w:hAnsi="Courier New" w:cs="Courier New"/>
          <w:sz w:val="16"/>
          <w:szCs w:val="16"/>
        </w:rPr>
        <w:t xml:space="preserve">, </w:t>
      </w:r>
      <w:r w:rsidRPr="00885592">
        <w:rPr>
          <w:rFonts w:ascii="Courier New" w:hAnsi="Courier New" w:cs="Courier New"/>
          <w:sz w:val="16"/>
          <w:szCs w:val="16"/>
        </w:rPr>
        <w:t>to wear</w:t>
      </w:r>
    </w:p>
    <w:p w14:paraId="577C435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00851" w14:textId="4AEF455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Qev</w:t>
      </w:r>
      <w:r w:rsidRPr="00885592">
        <w:rPr>
          <w:rFonts w:ascii="Courier New" w:hAnsi="Courier New" w:cs="Courier New"/>
          <w:sz w:val="16"/>
          <w:szCs w:val="16"/>
        </w:rPr>
        <w:t>`</w:t>
      </w:r>
      <w:r w:rsidRPr="00FA3D01">
        <w:rPr>
          <w:rFonts w:ascii="Courier New" w:hAnsi="Courier New" w:cs="Courier New"/>
          <w:b/>
          <w:bCs/>
          <w:sz w:val="16"/>
          <w:szCs w:val="16"/>
        </w:rPr>
        <w:t>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B5D79">
        <w:rPr>
          <w:rFonts w:ascii="ZhoGlyph" w:hAnsi="ZhoGlyph" w:cs="Courier New"/>
          <w:sz w:val="16"/>
          <w:szCs w:val="16"/>
        </w:rPr>
        <w:t>QEV'</w:t>
      </w:r>
      <w:r w:rsidR="002B5D79">
        <w:rPr>
          <w:rFonts w:ascii="ZhoGlyph" w:hAnsi="ZhoGlyph" w:cs="Courier New" w:hint="eastAsia"/>
          <w:sz w:val="16"/>
          <w:szCs w:val="16"/>
        </w:rPr>
        <w:t>Ż</w:t>
      </w:r>
      <w:r w:rsidR="002B5D7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885592">
        <w:rPr>
          <w:rFonts w:ascii="Courier New" w:hAnsi="Courier New" w:cs="Courier New"/>
          <w:sz w:val="16"/>
          <w:szCs w:val="16"/>
        </w:rPr>
        <w:t xml:space="preserve">, </w:t>
      </w:r>
      <w:r w:rsidRPr="00885592">
        <w:rPr>
          <w:rFonts w:ascii="Courier New" w:hAnsi="Courier New" w:cs="Courier New"/>
          <w:sz w:val="16"/>
          <w:szCs w:val="16"/>
        </w:rPr>
        <w:t>colloquially</w:t>
      </w:r>
    </w:p>
    <w:p w14:paraId="5844B156" w14:textId="5E54250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E6ABE" w14:textId="3F2EB1E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w:t>
      </w:r>
      <w:r>
        <w:rPr>
          <w:rFonts w:ascii="Courier New" w:hAnsi="Courier New" w:cs="Courier New"/>
          <w:sz w:val="16"/>
          <w:szCs w:val="16"/>
        </w:rPr>
        <w:t xml:space="preserve">, verb, </w:t>
      </w:r>
      <w:r w:rsidRPr="006E1685">
        <w:rPr>
          <w:rFonts w:ascii="ZhoGlyph" w:hAnsi="ZhoGlyph" w:cs="Courier New"/>
          <w:sz w:val="16"/>
          <w:szCs w:val="16"/>
        </w:rPr>
        <w:t>QĨNŹE'</w:t>
      </w:r>
      <w:r>
        <w:rPr>
          <w:rFonts w:ascii="Courier New" w:hAnsi="Courier New" w:cs="Courier New"/>
          <w:sz w:val="16"/>
          <w:szCs w:val="16"/>
        </w:rPr>
        <w:t>, to hunt</w:t>
      </w:r>
    </w:p>
    <w:p w14:paraId="2F7DB415" w14:textId="0472687E"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1F5B9A" w14:textId="3FF8E9B4"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qianzheve’</w:t>
      </w:r>
      <w:r>
        <w:rPr>
          <w:rFonts w:ascii="Courier New" w:hAnsi="Courier New" w:cs="Courier New"/>
          <w:sz w:val="16"/>
          <w:szCs w:val="16"/>
        </w:rPr>
        <w:t xml:space="preserve">, verb, </w:t>
      </w:r>
      <w:r w:rsidRPr="006E1685">
        <w:rPr>
          <w:rFonts w:ascii="ZhoGlyph" w:hAnsi="ZhoGlyph" w:cs="Courier New"/>
          <w:sz w:val="16"/>
          <w:szCs w:val="16"/>
        </w:rPr>
        <w:t>QĨNŹ</w:t>
      </w:r>
      <w:r>
        <w:rPr>
          <w:rFonts w:ascii="ZhoGlyph" w:hAnsi="ZhoGlyph" w:cs="Courier New"/>
          <w:sz w:val="16"/>
          <w:szCs w:val="16"/>
        </w:rPr>
        <w:t>EVE</w:t>
      </w:r>
      <w:r w:rsidRPr="006E1685">
        <w:rPr>
          <w:rFonts w:ascii="ZhoGlyph" w:hAnsi="ZhoGlyph" w:cs="Courier New"/>
          <w:sz w:val="16"/>
          <w:szCs w:val="16"/>
        </w:rPr>
        <w:t>'</w:t>
      </w:r>
      <w:r>
        <w:rPr>
          <w:rFonts w:ascii="Cambria" w:hAnsi="Cambria" w:cs="Courier New"/>
          <w:sz w:val="16"/>
          <w:szCs w:val="16"/>
        </w:rPr>
        <w:t>,</w:t>
      </w:r>
      <w:r>
        <w:rPr>
          <w:rFonts w:ascii="Courier New" w:hAnsi="Courier New" w:cs="Courier New"/>
          <w:sz w:val="16"/>
          <w:szCs w:val="16"/>
        </w:rPr>
        <w:t xml:space="preserve"> to be hunted</w:t>
      </w:r>
    </w:p>
    <w:p w14:paraId="2E2533D1" w14:textId="64419ADC"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DEE421" w14:textId="31E6E3CD"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qianzhevi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EVI</w:t>
      </w:r>
      <w:r>
        <w:rPr>
          <w:rFonts w:ascii="Courier New" w:hAnsi="Courier New" w:cs="Courier New"/>
          <w:sz w:val="16"/>
          <w:szCs w:val="16"/>
        </w:rPr>
        <w:t>, prey</w:t>
      </w:r>
    </w:p>
    <w:p w14:paraId="37792AE0" w14:textId="3E6EA905" w:rsidR="006E1685" w:rsidRDefault="006E168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CF1096" w14:textId="4B2A6439" w:rsidR="006E1685" w:rsidRPr="00885592" w:rsidRDefault="006E1685" w:rsidP="006E168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6E1685">
        <w:rPr>
          <w:rFonts w:ascii="Courier New" w:hAnsi="Courier New" w:cs="Courier New"/>
          <w:b/>
          <w:bCs/>
          <w:sz w:val="16"/>
          <w:szCs w:val="16"/>
        </w:rPr>
        <w:t>qianzhi</w:t>
      </w:r>
      <w:r>
        <w:rPr>
          <w:rFonts w:ascii="Courier New" w:hAnsi="Courier New" w:cs="Courier New"/>
          <w:sz w:val="16"/>
          <w:szCs w:val="16"/>
        </w:rPr>
        <w:t xml:space="preserve">, noun, </w:t>
      </w:r>
      <w:r w:rsidRPr="006E1685">
        <w:rPr>
          <w:rFonts w:ascii="ZhoGlyph" w:hAnsi="ZhoGlyph" w:cs="Courier New"/>
          <w:sz w:val="16"/>
          <w:szCs w:val="16"/>
        </w:rPr>
        <w:t>QĨNŹ</w:t>
      </w:r>
      <w:r>
        <w:rPr>
          <w:rFonts w:ascii="ZhoGlyph" w:hAnsi="ZhoGlyph" w:cs="Courier New"/>
          <w:sz w:val="16"/>
          <w:szCs w:val="16"/>
        </w:rPr>
        <w:t>I</w:t>
      </w:r>
      <w:r>
        <w:rPr>
          <w:rFonts w:ascii="Courier New" w:hAnsi="Courier New" w:cs="Courier New"/>
          <w:sz w:val="16"/>
          <w:szCs w:val="16"/>
        </w:rPr>
        <w:t>, hunter</w:t>
      </w:r>
    </w:p>
    <w:p w14:paraId="2EBBEF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E3E186" w14:textId="498632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2B5D79">
        <w:rPr>
          <w:rFonts w:ascii="ZhoGlyph" w:hAnsi="ZhoGlyph" w:cs="Courier New"/>
          <w:sz w:val="16"/>
          <w:szCs w:val="16"/>
        </w:rPr>
        <w:t>QIĈ</w:t>
      </w:r>
      <w:r w:rsidR="00885592">
        <w:rPr>
          <w:rFonts w:ascii="Courier New" w:hAnsi="Courier New" w:cs="Courier New"/>
          <w:sz w:val="16"/>
          <w:szCs w:val="16"/>
        </w:rPr>
        <w:t xml:space="preserve">, </w:t>
      </w:r>
      <w:r w:rsidRPr="00885592">
        <w:rPr>
          <w:rFonts w:ascii="Courier New" w:hAnsi="Courier New" w:cs="Courier New"/>
          <w:sz w:val="16"/>
          <w:szCs w:val="16"/>
        </w:rPr>
        <w:t>enough</w:t>
      </w:r>
      <w:r w:rsidR="00885592">
        <w:rPr>
          <w:rFonts w:ascii="Courier New" w:hAnsi="Courier New" w:cs="Courier New"/>
          <w:sz w:val="16"/>
          <w:szCs w:val="16"/>
        </w:rPr>
        <w:t xml:space="preserve">, </w:t>
      </w:r>
      <w:r w:rsidRPr="00885592">
        <w:rPr>
          <w:rFonts w:ascii="Courier New" w:hAnsi="Courier New" w:cs="Courier New"/>
          <w:sz w:val="16"/>
          <w:szCs w:val="16"/>
        </w:rPr>
        <w:t>sufficient</w:t>
      </w:r>
    </w:p>
    <w:p w14:paraId="134FD8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2511FB" w14:textId="27811936"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2B5D79"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002B5D79" w:rsidRPr="002B5D79">
        <w:rPr>
          <w:rFonts w:ascii="ZhoGlyph" w:hAnsi="ZhoGlyph" w:cs="Courier New"/>
          <w:sz w:val="16"/>
          <w:szCs w:val="16"/>
        </w:rPr>
        <w:t>A</w:t>
      </w:r>
      <w:r w:rsidR="002B5D79">
        <w:rPr>
          <w:rFonts w:ascii="ZhoGlyph" w:hAnsi="ZhoGlyph" w:cs="Courier New"/>
          <w:sz w:val="16"/>
          <w:szCs w:val="16"/>
        </w:rPr>
        <w:t>'</w:t>
      </w:r>
      <w:r w:rsidR="00885592">
        <w:rPr>
          <w:rFonts w:ascii="Courier New" w:hAnsi="Courier New" w:cs="Courier New"/>
          <w:sz w:val="16"/>
          <w:szCs w:val="16"/>
        </w:rPr>
        <w:t xml:space="preserve">, </w:t>
      </w:r>
      <w:r w:rsidR="000A69A3" w:rsidRPr="00885592">
        <w:rPr>
          <w:rFonts w:ascii="Courier New" w:hAnsi="Courier New" w:cs="Courier New"/>
          <w:sz w:val="16"/>
          <w:szCs w:val="16"/>
        </w:rPr>
        <w:t>to be swift</w:t>
      </w:r>
    </w:p>
    <w:p w14:paraId="1E2FD0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4BA017" w14:textId="5C1938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A3D01" w:rsidRPr="002B5D79">
        <w:rPr>
          <w:rFonts w:ascii="ZhoGlyph" w:hAnsi="ZhoGlyph" w:cs="Courier New"/>
          <w:sz w:val="16"/>
          <w:szCs w:val="16"/>
        </w:rPr>
        <w:t>Q</w:t>
      </w:r>
      <w:r w:rsidR="00FA3D01">
        <w:rPr>
          <w:rFonts w:ascii="ZhoGlyph" w:hAnsi="ZhoGlyph" w:cs="Courier New" w:hint="eastAsia"/>
          <w:sz w:val="16"/>
          <w:szCs w:val="16"/>
        </w:rPr>
        <w:t>Ī</w:t>
      </w:r>
      <w:r w:rsidR="00FA3D01">
        <w:rPr>
          <w:rFonts w:ascii="ZhoGlyph" w:hAnsi="ZhoGlyph" w:cs="Courier New"/>
          <w:sz w:val="16"/>
          <w:szCs w:val="16"/>
        </w:rPr>
        <w:t>Ṯ</w:t>
      </w:r>
      <w:r w:rsidR="00FA3D01" w:rsidRPr="002B5D79">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swift</w:t>
      </w:r>
    </w:p>
    <w:p w14:paraId="0F4951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ADA87" w14:textId="768EF2C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qietsa el va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2B5D79">
        <w:rPr>
          <w:rFonts w:ascii="ZhoGlyph" w:hAnsi="ZhoGlyph" w:cs="Courier New"/>
          <w:sz w:val="16"/>
          <w:szCs w:val="16"/>
        </w:rPr>
        <w:t>Q</w:t>
      </w:r>
      <w:r w:rsidR="002B5D79">
        <w:rPr>
          <w:rFonts w:ascii="ZhoGlyph" w:hAnsi="ZhoGlyph" w:cs="Courier New" w:hint="eastAsia"/>
          <w:sz w:val="16"/>
          <w:szCs w:val="16"/>
        </w:rPr>
        <w:t>Ī</w:t>
      </w:r>
      <w:r w:rsidR="002B5D79">
        <w:rPr>
          <w:rFonts w:ascii="ZhoGlyph" w:hAnsi="ZhoGlyph" w:cs="Courier New"/>
          <w:sz w:val="16"/>
          <w:szCs w:val="16"/>
        </w:rPr>
        <w:t>Ṯ</w:t>
      </w:r>
      <w:r w:rsidRPr="002B5D79">
        <w:rPr>
          <w:rFonts w:ascii="ZhoGlyph" w:hAnsi="ZhoGlyph" w:cs="Courier New"/>
          <w:sz w:val="16"/>
          <w:szCs w:val="16"/>
        </w:rPr>
        <w:t>A EL VA</w:t>
      </w:r>
      <w:r w:rsidR="00885592">
        <w:rPr>
          <w:rFonts w:ascii="Courier New" w:hAnsi="Courier New" w:cs="Courier New"/>
          <w:sz w:val="16"/>
          <w:szCs w:val="16"/>
        </w:rPr>
        <w:t xml:space="preserve">, </w:t>
      </w:r>
      <w:r w:rsidRPr="00885592">
        <w:rPr>
          <w:rFonts w:ascii="Courier New" w:hAnsi="Courier New" w:cs="Courier New"/>
          <w:sz w:val="16"/>
          <w:szCs w:val="16"/>
        </w:rPr>
        <w:t>Faster than light (QEV)</w:t>
      </w:r>
    </w:p>
    <w:p w14:paraId="3D5E1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BC4F60" w14:textId="312A12CB"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qietsfatli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Pr="002B5D79">
        <w:rPr>
          <w:rFonts w:ascii="ZhoGlyph" w:hAnsi="ZhoGlyph" w:cs="Courier New"/>
          <w:sz w:val="16"/>
          <w:szCs w:val="16"/>
        </w:rPr>
        <w:t>Q</w:t>
      </w:r>
      <w:r>
        <w:rPr>
          <w:rFonts w:ascii="ZhoGlyph" w:hAnsi="ZhoGlyph" w:cs="Courier New" w:hint="eastAsia"/>
          <w:sz w:val="16"/>
          <w:szCs w:val="16"/>
        </w:rPr>
        <w:t>Ī</w:t>
      </w:r>
      <w:r>
        <w:rPr>
          <w:rFonts w:ascii="ZhoGlyph" w:hAnsi="ZhoGlyph" w:cs="Courier New"/>
          <w:sz w:val="16"/>
          <w:szCs w:val="16"/>
        </w:rPr>
        <w:t>Ṯ</w:t>
      </w:r>
      <w:r w:rsidRPr="002B5D79">
        <w:rPr>
          <w:rFonts w:ascii="ZhoGlyph" w:hAnsi="ZhoGlyph" w:cs="Courier New"/>
          <w:sz w:val="16"/>
          <w:szCs w:val="16"/>
        </w:rPr>
        <w:t>A</w:t>
      </w:r>
      <w:r>
        <w:rPr>
          <w:rFonts w:ascii="ZhoGlyph" w:hAnsi="ZhoGlyph" w:cs="Courier New"/>
          <w:sz w:val="16"/>
          <w:szCs w:val="16"/>
        </w:rPr>
        <w:t>FAṪI</w:t>
      </w:r>
      <w:r w:rsidR="00885592">
        <w:rPr>
          <w:rFonts w:ascii="Courier New" w:hAnsi="Courier New" w:cs="Courier New"/>
          <w:sz w:val="16"/>
          <w:szCs w:val="16"/>
        </w:rPr>
        <w:t xml:space="preserve">, </w:t>
      </w:r>
      <w:r w:rsidR="000A69A3" w:rsidRPr="00885592">
        <w:rPr>
          <w:rFonts w:ascii="Courier New" w:hAnsi="Courier New" w:cs="Courier New"/>
          <w:sz w:val="16"/>
          <w:szCs w:val="16"/>
        </w:rPr>
        <w:t>motorcycle</w:t>
      </w:r>
    </w:p>
    <w:p w14:paraId="1C3E0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917E12" w14:textId="66EC0D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QIKNA</w:t>
      </w:r>
      <w:r w:rsidR="00FA3D01">
        <w:rPr>
          <w:rFonts w:ascii="ZhoGlyph" w:hAnsi="ZhoGlyph" w:cs="Courier New"/>
          <w:sz w:val="16"/>
          <w:szCs w:val="16"/>
        </w:rPr>
        <w:t>Ṽ</w:t>
      </w:r>
      <w:r w:rsidRPr="00FA3D01">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The smaller of Zhdant's two continents. Used as the name for a modern class of Zhodani grav tank.</w:t>
      </w:r>
    </w:p>
    <w:p w14:paraId="4F9E415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EA245" w14:textId="244E586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Qiknavrats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A3D01" w:rsidRPr="00FA3D01">
        <w:rPr>
          <w:rFonts w:ascii="ZhoGlyph" w:hAnsi="ZhoGlyph" w:cs="Courier New"/>
          <w:sz w:val="16"/>
          <w:szCs w:val="16"/>
        </w:rPr>
        <w:t>QIKNA</w:t>
      </w:r>
      <w:r w:rsidR="00FA3D01">
        <w:rPr>
          <w:rFonts w:ascii="ZhoGlyph" w:hAnsi="ZhoGlyph" w:cs="Courier New"/>
          <w:sz w:val="16"/>
          <w:szCs w:val="16"/>
        </w:rPr>
        <w:t>Ṽ</w:t>
      </w:r>
      <w:r w:rsidR="00FA3D01" w:rsidRPr="00FA3D01">
        <w:rPr>
          <w:rFonts w:ascii="ZhoGlyph" w:hAnsi="ZhoGlyph" w:cs="Courier New"/>
          <w:sz w:val="16"/>
          <w:szCs w:val="16"/>
        </w:rPr>
        <w:t>A</w:t>
      </w:r>
      <w:r w:rsidR="00FA3D01">
        <w:rPr>
          <w:rFonts w:ascii="ZhoGlyph" w:hAnsi="ZhoGlyph" w:cs="Courier New"/>
          <w:sz w:val="16"/>
          <w:szCs w:val="16"/>
        </w:rPr>
        <w:t>Ṯ</w:t>
      </w:r>
      <w:r w:rsidR="00885592">
        <w:rPr>
          <w:rFonts w:ascii="Courier New" w:hAnsi="Courier New" w:cs="Courier New"/>
          <w:sz w:val="16"/>
          <w:szCs w:val="16"/>
        </w:rPr>
        <w:t xml:space="preserve">, </w:t>
      </w:r>
      <w:r w:rsidRPr="00885592">
        <w:rPr>
          <w:rFonts w:ascii="Courier New" w:hAnsi="Courier New" w:cs="Courier New"/>
          <w:sz w:val="16"/>
          <w:szCs w:val="16"/>
        </w:rPr>
        <w:t>The 'people of Qiknavra'. The Droyne/Chirper race that dominated Qiknavra during Zhodani pre-history until the Dzagtlas made them extinct.</w:t>
      </w:r>
    </w:p>
    <w:p w14:paraId="4EE3F2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E88178" w14:textId="17490C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QILOE</w:t>
      </w:r>
      <w:r w:rsidR="00FA3D01">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paint</w:t>
      </w:r>
    </w:p>
    <w:p w14:paraId="07BB9E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AE210B" w14:textId="7F5D2977" w:rsidR="000A69A3" w:rsidRPr="00885592" w:rsidRDefault="00FA3D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FA3D01">
        <w:rPr>
          <w:rFonts w:ascii="ZhoGlyph" w:hAnsi="ZhoGlyph" w:cs="Courier New"/>
          <w:sz w:val="16"/>
          <w:szCs w:val="16"/>
        </w:rPr>
        <w:t>QILTIK</w:t>
      </w:r>
      <w:r w:rsidR="00885592">
        <w:rPr>
          <w:rFonts w:ascii="Courier New" w:hAnsi="Courier New" w:cs="Courier New"/>
          <w:sz w:val="16"/>
          <w:szCs w:val="16"/>
        </w:rPr>
        <w:t xml:space="preserve">, </w:t>
      </w:r>
      <w:r w:rsidR="000A69A3" w:rsidRPr="00885592">
        <w:rPr>
          <w:rFonts w:ascii="Courier New" w:hAnsi="Courier New" w:cs="Courier New"/>
          <w:sz w:val="16"/>
          <w:szCs w:val="16"/>
        </w:rPr>
        <w:t>green</w:t>
      </w:r>
    </w:p>
    <w:p w14:paraId="0A3680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F288D1" w14:textId="26C82B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w:t>
      </w:r>
      <w:r w:rsidR="00885592">
        <w:rPr>
          <w:rFonts w:ascii="Courier New" w:hAnsi="Courier New" w:cs="Courier New"/>
          <w:sz w:val="16"/>
          <w:szCs w:val="16"/>
        </w:rPr>
        <w:t xml:space="preserve">, </w:t>
      </w:r>
      <w:r w:rsidRPr="00885592">
        <w:rPr>
          <w:rFonts w:ascii="Courier New" w:hAnsi="Courier New" w:cs="Courier New"/>
          <w:sz w:val="16"/>
          <w:szCs w:val="16"/>
        </w:rPr>
        <w:t>only</w:t>
      </w:r>
      <w:r w:rsidR="00885592">
        <w:rPr>
          <w:rFonts w:ascii="Courier New" w:hAnsi="Courier New" w:cs="Courier New"/>
          <w:sz w:val="16"/>
          <w:szCs w:val="16"/>
        </w:rPr>
        <w:t>,</w:t>
      </w:r>
      <w:r w:rsidR="00FA3D01">
        <w:rPr>
          <w:rFonts w:ascii="Courier New" w:hAnsi="Courier New" w:cs="Courier New"/>
          <w:sz w:val="16"/>
          <w:szCs w:val="16"/>
        </w:rPr>
        <w:t xml:space="preserve"> </w:t>
      </w:r>
      <w:r w:rsidRPr="00885592">
        <w:rPr>
          <w:rFonts w:ascii="Courier New" w:hAnsi="Courier New" w:cs="Courier New"/>
          <w:sz w:val="16"/>
          <w:szCs w:val="16"/>
        </w:rPr>
        <w:t>merely</w:t>
      </w:r>
    </w:p>
    <w:p w14:paraId="5E77A7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5AD61F" w14:textId="5B0F3EE2"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lastRenderedPageBreak/>
        <w:t>qina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FA3D01">
        <w:rPr>
          <w:rFonts w:ascii="ZhoGlyph" w:hAnsi="ZhoGlyph" w:cs="Courier New"/>
          <w:sz w:val="16"/>
          <w:szCs w:val="16"/>
        </w:rPr>
        <w:t>QINA</w:t>
      </w:r>
      <w:r w:rsidR="00885592">
        <w:rPr>
          <w:rFonts w:ascii="Courier New" w:hAnsi="Courier New" w:cs="Courier New"/>
          <w:sz w:val="16"/>
          <w:szCs w:val="16"/>
        </w:rPr>
        <w:t xml:space="preserve">, </w:t>
      </w:r>
      <w:r w:rsidRPr="00885592">
        <w:rPr>
          <w:rFonts w:ascii="Courier New" w:hAnsi="Courier New" w:cs="Courier New"/>
          <w:sz w:val="16"/>
          <w:szCs w:val="16"/>
        </w:rPr>
        <w:t>new</w:t>
      </w:r>
    </w:p>
    <w:p w14:paraId="72EC5085" w14:textId="224C2437" w:rsid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160A06" w14:textId="6EDAF53E"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qindievlnad, </w:t>
      </w:r>
      <w:r>
        <w:rPr>
          <w:rFonts w:ascii="Courier New" w:hAnsi="Courier New" w:cs="Courier New"/>
          <w:sz w:val="16"/>
          <w:szCs w:val="16"/>
        </w:rPr>
        <w:t xml:space="preserve">noun, </w:t>
      </w:r>
      <w:r>
        <w:rPr>
          <w:rFonts w:ascii="ZhoGlyph" w:hAnsi="ZhoGlyph" w:cs="Courier New"/>
          <w:sz w:val="16"/>
          <w:szCs w:val="16"/>
        </w:rPr>
        <w:t>QIND</w:t>
      </w:r>
      <w:r>
        <w:rPr>
          <w:rFonts w:ascii="ZhoGlyph" w:hAnsi="ZhoGlyph" w:cs="Courier New" w:hint="eastAsia"/>
          <w:sz w:val="16"/>
          <w:szCs w:val="16"/>
        </w:rPr>
        <w:t>Ī</w:t>
      </w:r>
      <w:r>
        <w:rPr>
          <w:rFonts w:ascii="ZhoGlyph" w:hAnsi="ZhoGlyph" w:cs="Courier New"/>
          <w:sz w:val="16"/>
          <w:szCs w:val="16"/>
        </w:rPr>
        <w:t>ṾNAD</w:t>
      </w:r>
      <w:r>
        <w:rPr>
          <w:rFonts w:ascii="Courier New" w:hAnsi="Courier New" w:cs="Courier New"/>
          <w:sz w:val="16"/>
          <w:szCs w:val="16"/>
        </w:rPr>
        <w:t>, novice; the lowest rank in a religious order</w:t>
      </w:r>
    </w:p>
    <w:p w14:paraId="4AD53B3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E0359" w14:textId="0C3BD0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w:t>
      </w:r>
      <w:r w:rsidR="00885592">
        <w:rPr>
          <w:rFonts w:ascii="Courier New" w:hAnsi="Courier New" w:cs="Courier New"/>
          <w:sz w:val="16"/>
          <w:szCs w:val="16"/>
        </w:rPr>
        <w:t xml:space="preserve">, </w:t>
      </w:r>
      <w:r w:rsidRPr="00885592">
        <w:rPr>
          <w:rFonts w:ascii="Courier New" w:hAnsi="Courier New" w:cs="Courier New"/>
          <w:sz w:val="16"/>
          <w:szCs w:val="16"/>
        </w:rPr>
        <w:t>a hum or buzz</w:t>
      </w:r>
    </w:p>
    <w:p w14:paraId="58E3610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0DE80A" w14:textId="5938418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FA3D01">
        <w:rPr>
          <w:rFonts w:ascii="ZhoGlyph" w:hAnsi="ZhoGlyph" w:cs="Courier New"/>
          <w:sz w:val="16"/>
          <w:szCs w:val="16"/>
        </w:rPr>
        <w:t>QINQINE'</w:t>
      </w:r>
      <w:r w:rsidR="00885592">
        <w:rPr>
          <w:rFonts w:ascii="Courier New" w:hAnsi="Courier New" w:cs="Courier New"/>
          <w:sz w:val="16"/>
          <w:szCs w:val="16"/>
        </w:rPr>
        <w:t xml:space="preserve">, </w:t>
      </w:r>
      <w:r w:rsidRPr="00885592">
        <w:rPr>
          <w:rFonts w:ascii="Courier New" w:hAnsi="Courier New" w:cs="Courier New"/>
          <w:sz w:val="16"/>
          <w:szCs w:val="16"/>
        </w:rPr>
        <w:t>to hum</w:t>
      </w:r>
    </w:p>
    <w:p w14:paraId="7E8B9E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54156A" w14:textId="0C645B6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A3D01">
        <w:rPr>
          <w:rFonts w:ascii="Courier New" w:hAnsi="Courier New" w:cs="Courier New"/>
          <w:b/>
          <w:bCs/>
          <w:sz w:val="16"/>
          <w:szCs w:val="16"/>
        </w:rPr>
        <w:t>qinqinkochini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A3D01">
        <w:rPr>
          <w:rFonts w:ascii="ZhoGlyph" w:hAnsi="ZhoGlyph" w:cs="Courier New"/>
          <w:sz w:val="16"/>
          <w:szCs w:val="16"/>
        </w:rPr>
        <w:t>QINQINKO</w:t>
      </w:r>
      <w:r w:rsidR="00FA3D01">
        <w:rPr>
          <w:rFonts w:ascii="ZhoGlyph" w:hAnsi="ZhoGlyph" w:cs="Courier New"/>
          <w:sz w:val="16"/>
          <w:szCs w:val="16"/>
        </w:rPr>
        <w:t>Ĉ</w:t>
      </w:r>
      <w:r w:rsidRPr="00FA3D01">
        <w:rPr>
          <w:rFonts w:ascii="ZhoGlyph" w:hAnsi="ZhoGlyph" w:cs="Courier New"/>
          <w:sz w:val="16"/>
          <w:szCs w:val="16"/>
        </w:rPr>
        <w:t>INI</w:t>
      </w:r>
      <w:r w:rsidR="00885592">
        <w:rPr>
          <w:rFonts w:ascii="Courier New" w:hAnsi="Courier New" w:cs="Courier New"/>
          <w:sz w:val="16"/>
          <w:szCs w:val="16"/>
        </w:rPr>
        <w:t xml:space="preserve">, </w:t>
      </w:r>
      <w:r w:rsidRPr="00885592">
        <w:rPr>
          <w:rFonts w:ascii="Courier New" w:hAnsi="Courier New" w:cs="Courier New"/>
          <w:sz w:val="16"/>
          <w:szCs w:val="16"/>
        </w:rPr>
        <w:t>any of several species of avians analogous to terran hummingbirds</w:t>
      </w:r>
    </w:p>
    <w:p w14:paraId="2DC65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C43355" w14:textId="6AC61D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3C4440">
        <w:rPr>
          <w:rFonts w:ascii="ZhoGlyph" w:hAnsi="ZhoGlyph" w:cs="Courier New"/>
          <w:sz w:val="16"/>
          <w:szCs w:val="16"/>
        </w:rPr>
        <w:t>QITA</w:t>
      </w:r>
      <w:r w:rsidR="00885592">
        <w:rPr>
          <w:rFonts w:ascii="Courier New" w:hAnsi="Courier New" w:cs="Courier New"/>
          <w:sz w:val="16"/>
          <w:szCs w:val="16"/>
        </w:rPr>
        <w:t xml:space="preserve">, </w:t>
      </w:r>
      <w:r w:rsidRPr="00885592">
        <w:rPr>
          <w:rFonts w:ascii="Courier New" w:hAnsi="Courier New" w:cs="Courier New"/>
          <w:sz w:val="16"/>
          <w:szCs w:val="16"/>
        </w:rPr>
        <w:t>wet</w:t>
      </w:r>
    </w:p>
    <w:p w14:paraId="5AF21AB8" w14:textId="0161052D"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103C9C" w14:textId="3734A4E3" w:rsidR="00BE4B8D" w:rsidRPr="00885592" w:rsidRDefault="00BE4B8D" w:rsidP="00BE4B8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qoachalatl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QOĈALAṪ</w:t>
      </w:r>
      <w:r>
        <w:rPr>
          <w:rFonts w:ascii="Courier New" w:hAnsi="Courier New" w:cs="Courier New"/>
          <w:sz w:val="16"/>
          <w:szCs w:val="16"/>
        </w:rPr>
        <w:t xml:space="preserve">, </w:t>
      </w:r>
      <w:r w:rsidRPr="00885592">
        <w:rPr>
          <w:rFonts w:ascii="Courier New" w:hAnsi="Courier New" w:cs="Courier New"/>
          <w:sz w:val="16"/>
          <w:szCs w:val="16"/>
        </w:rPr>
        <w:t>roof</w:t>
      </w:r>
    </w:p>
    <w:p w14:paraId="73BB6FD4" w14:textId="7869CED3" w:rsidR="00BE4B8D" w:rsidRPr="00BE4B8D" w:rsidRDefault="00C56782" w:rsidP="00BE4B8D">
      <w:pPr>
        <w:pStyle w:val="Heading1"/>
        <w:jc w:val="center"/>
        <w:rPr>
          <w:rFonts w:ascii="ZhoGlyph" w:hAnsi="ZhoGlyph"/>
        </w:rPr>
      </w:pPr>
      <w:r>
        <w:rPr>
          <w:rFonts w:ascii="ZhoGlyph" w:hAnsi="ZhoGlyph"/>
        </w:rPr>
        <w:br w:type="page"/>
      </w:r>
      <w:bookmarkStart w:id="35" w:name="_Toc110929001"/>
      <w:r w:rsidR="00BE4B8D">
        <w:rPr>
          <w:rFonts w:ascii="ZhoGlyph" w:hAnsi="ZhoGlyph"/>
        </w:rPr>
        <w:lastRenderedPageBreak/>
        <w:t>Ờ</w:t>
      </w:r>
      <w:bookmarkEnd w:id="35"/>
    </w:p>
    <w:p w14:paraId="28BD3DD1"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4F7F2B1" w14:textId="3F8879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Qlomdlabr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ỜOMḊAḄ</w:t>
      </w:r>
      <w:r w:rsidR="00885592">
        <w:rPr>
          <w:rFonts w:ascii="Courier New" w:hAnsi="Courier New" w:cs="Courier New"/>
          <w:sz w:val="16"/>
          <w:szCs w:val="16"/>
        </w:rPr>
        <w:t>,</w:t>
      </w:r>
      <w:r w:rsidRPr="00885592">
        <w:rPr>
          <w:rFonts w:ascii="Courier New" w:hAnsi="Courier New" w:cs="Courier New"/>
          <w:sz w:val="16"/>
          <w:szCs w:val="16"/>
        </w:rPr>
        <w:t xml:space="preserve"> The Supreme Council of the Zhodani Consulate the highest council in the Zhodani government which meets on Zhdant.</w:t>
      </w:r>
    </w:p>
    <w:p w14:paraId="07262E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DB0815" w14:textId="6A4A01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Qlomdriant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w:t>
      </w:r>
      <w:r w:rsidR="003C4440">
        <w:rPr>
          <w:rFonts w:ascii="ZhoGlyph" w:hAnsi="ZhoGlyph" w:cs="Courier New"/>
          <w:sz w:val="16"/>
          <w:szCs w:val="16"/>
        </w:rPr>
        <w:t>ḌĨ</w:t>
      </w:r>
      <w:r w:rsidRPr="003C4440">
        <w:rPr>
          <w:rFonts w:ascii="ZhoGlyph" w:hAnsi="ZhoGlyph" w:cs="Courier New"/>
          <w:sz w:val="16"/>
          <w:szCs w:val="16"/>
        </w:rPr>
        <w:t>NT</w:t>
      </w:r>
      <w:r w:rsidR="00885592">
        <w:rPr>
          <w:rFonts w:ascii="Courier New" w:hAnsi="Courier New" w:cs="Courier New"/>
          <w:sz w:val="16"/>
          <w:szCs w:val="16"/>
        </w:rPr>
        <w:t>,</w:t>
      </w:r>
      <w:r w:rsidRPr="00885592">
        <w:rPr>
          <w:rFonts w:ascii="Courier New" w:hAnsi="Courier New" w:cs="Courier New"/>
          <w:sz w:val="16"/>
          <w:szCs w:val="16"/>
        </w:rPr>
        <w:t xml:space="preserve"> 'ruling councillor'. Often used as a title for the supreme executive of a world.</w:t>
      </w:r>
    </w:p>
    <w:p w14:paraId="13D1F3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6A2416" w14:textId="4B9AB5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qlome'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Ờ</w:t>
      </w:r>
      <w:r w:rsidRPr="003C4440">
        <w:rPr>
          <w:rFonts w:ascii="ZhoGlyph" w:hAnsi="ZhoGlyph" w:cs="Courier New"/>
          <w:sz w:val="16"/>
          <w:szCs w:val="16"/>
        </w:rPr>
        <w:t>OME'</w:t>
      </w:r>
      <w:r w:rsidR="00885592">
        <w:rPr>
          <w:rFonts w:ascii="Courier New" w:hAnsi="Courier New" w:cs="Courier New"/>
          <w:sz w:val="16"/>
          <w:szCs w:val="16"/>
        </w:rPr>
        <w:t xml:space="preserve">, </w:t>
      </w:r>
      <w:r w:rsidRPr="00885592">
        <w:rPr>
          <w:rFonts w:ascii="Courier New" w:hAnsi="Courier New" w:cs="Courier New"/>
          <w:sz w:val="16"/>
          <w:szCs w:val="16"/>
        </w:rPr>
        <w:t>to rule</w:t>
      </w:r>
    </w:p>
    <w:p w14:paraId="1AF769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7D9AD1A" w14:textId="497497EB" w:rsidR="000A69A3" w:rsidRPr="00BE4B8D" w:rsidRDefault="00C56782" w:rsidP="00BE4B8D">
      <w:pPr>
        <w:pStyle w:val="Heading1"/>
        <w:jc w:val="center"/>
        <w:rPr>
          <w:rFonts w:ascii="ZhoGlyph" w:hAnsi="ZhoGlyph"/>
        </w:rPr>
      </w:pPr>
      <w:r>
        <w:rPr>
          <w:rFonts w:ascii="ZhoGlyph" w:hAnsi="ZhoGlyph"/>
        </w:rPr>
        <w:br w:type="page"/>
      </w:r>
      <w:bookmarkStart w:id="36" w:name="_Toc110929002"/>
      <w:r w:rsidR="00BE4B8D">
        <w:rPr>
          <w:rFonts w:ascii="ZhoGlyph" w:hAnsi="ZhoGlyph"/>
        </w:rPr>
        <w:lastRenderedPageBreak/>
        <w:t>Ợ</w:t>
      </w:r>
      <w:bookmarkEnd w:id="36"/>
    </w:p>
    <w:p w14:paraId="20084BD0"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D28E65" w14:textId="3F0FE7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nois</w:t>
      </w:r>
      <w:r w:rsidR="003C4440">
        <w:rPr>
          <w:rFonts w:ascii="Courier New" w:hAnsi="Courier New" w:cs="Courier New"/>
          <w:sz w:val="16"/>
          <w:szCs w:val="16"/>
        </w:rPr>
        <w:t>ily</w:t>
      </w:r>
    </w:p>
    <w:p w14:paraId="0CAD8B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C4699F" w14:textId="08284C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3C4440">
        <w:rPr>
          <w:rFonts w:ascii="ZhoGlyph" w:hAnsi="ZhoGlyph" w:cs="Courier New"/>
          <w:sz w:val="16"/>
          <w:szCs w:val="16"/>
        </w:rPr>
        <w:t>Ợ</w:t>
      </w:r>
      <w:r w:rsidR="003C4440" w:rsidRPr="003C4440">
        <w:rPr>
          <w:rFonts w:ascii="ZhoGlyph" w:hAnsi="ZhoGlyph" w:cs="Courier New"/>
          <w:sz w:val="16"/>
          <w:szCs w:val="16"/>
        </w:rPr>
        <w:t>A</w:t>
      </w:r>
      <w:r w:rsidR="003C4440">
        <w:rPr>
          <w:rFonts w:ascii="ZhoGlyph" w:hAnsi="ZhoGlyph" w:cs="Courier New" w:hint="eastAsia"/>
          <w:sz w:val="16"/>
          <w:szCs w:val="16"/>
        </w:rPr>
        <w:t>Ź</w:t>
      </w:r>
      <w:r w:rsidR="003C4440" w:rsidRPr="003C444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make noise</w:t>
      </w:r>
    </w:p>
    <w:p w14:paraId="2214E24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38F497" w14:textId="3742300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qrazhi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C4440">
        <w:rPr>
          <w:rFonts w:ascii="ZhoGlyph" w:hAnsi="ZhoGlyph" w:cs="Courier New"/>
          <w:sz w:val="16"/>
          <w:szCs w:val="16"/>
        </w:rPr>
        <w:t>Ợ</w:t>
      </w:r>
      <w:r w:rsidRPr="003C4440">
        <w:rPr>
          <w:rFonts w:ascii="ZhoGlyph" w:hAnsi="ZhoGlyph" w:cs="Courier New"/>
          <w:sz w:val="16"/>
          <w:szCs w:val="16"/>
        </w:rPr>
        <w:t>A</w:t>
      </w:r>
      <w:r w:rsidR="003C4440">
        <w:rPr>
          <w:rFonts w:ascii="ZhoGlyph" w:hAnsi="ZhoGlyph" w:cs="Courier New" w:hint="eastAsia"/>
          <w:sz w:val="16"/>
          <w:szCs w:val="16"/>
        </w:rPr>
        <w:t>Ź</w:t>
      </w:r>
      <w:r w:rsidRPr="003C4440">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noise</w:t>
      </w:r>
    </w:p>
    <w:p w14:paraId="220C0CF0" w14:textId="731F9B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905587" w14:textId="671E9EBE" w:rsidR="00BE4B8D" w:rsidRPr="00BE4B8D" w:rsidRDefault="00BE4B8D" w:rsidP="00BE4B8D">
      <w:pPr>
        <w:pStyle w:val="Heading1"/>
        <w:jc w:val="center"/>
        <w:rPr>
          <w:rFonts w:ascii="ZhoGlyph" w:hAnsi="ZhoGlyph"/>
        </w:rPr>
      </w:pPr>
      <w:r>
        <w:rPr>
          <w:rFonts w:ascii="ZhoGlyph" w:hAnsi="ZhoGlyph"/>
        </w:rPr>
        <w:br w:type="page"/>
      </w:r>
      <w:bookmarkStart w:id="37" w:name="_Toc110929003"/>
      <w:r>
        <w:rPr>
          <w:rFonts w:ascii="ZhoGlyph" w:hAnsi="ZhoGlyph"/>
        </w:rPr>
        <w:lastRenderedPageBreak/>
        <w:t>R</w:t>
      </w:r>
      <w:bookmarkEnd w:id="37"/>
    </w:p>
    <w:p w14:paraId="6293B293" w14:textId="77777777" w:rsidR="00BE4B8D" w:rsidRPr="00885592" w:rsidRDefault="00BE4B8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5922FC" w14:textId="453A58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RANS</w:t>
      </w:r>
      <w:r w:rsidR="00885592">
        <w:rPr>
          <w:rFonts w:ascii="Courier New" w:hAnsi="Courier New" w:cs="Courier New"/>
          <w:sz w:val="16"/>
          <w:szCs w:val="16"/>
        </w:rPr>
        <w:t xml:space="preserve">, </w:t>
      </w:r>
      <w:r w:rsidRPr="00885592">
        <w:rPr>
          <w:rFonts w:ascii="Courier New" w:hAnsi="Courier New" w:cs="Courier New"/>
          <w:sz w:val="16"/>
          <w:szCs w:val="16"/>
        </w:rPr>
        <w:t>hate</w:t>
      </w:r>
    </w:p>
    <w:p w14:paraId="4DA008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4A506" w14:textId="33AAF0C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rekr'jiapl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43FBB">
        <w:rPr>
          <w:rFonts w:ascii="ZhoGlyph" w:hAnsi="ZhoGlyph" w:cs="Courier New"/>
          <w:sz w:val="16"/>
          <w:szCs w:val="16"/>
        </w:rPr>
        <w:t>REḲ'JIAṖ</w:t>
      </w:r>
      <w:r w:rsidR="00885592">
        <w:rPr>
          <w:rFonts w:ascii="Courier New" w:hAnsi="Courier New" w:cs="Courier New"/>
          <w:sz w:val="16"/>
          <w:szCs w:val="16"/>
        </w:rPr>
        <w:t xml:space="preserve">, </w:t>
      </w:r>
      <w:r w:rsidRPr="00885592">
        <w:rPr>
          <w:rFonts w:ascii="Courier New" w:hAnsi="Courier New" w:cs="Courier New"/>
          <w:sz w:val="16"/>
          <w:szCs w:val="16"/>
        </w:rPr>
        <w:t>system plot</w:t>
      </w:r>
    </w:p>
    <w:p w14:paraId="08EB999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6F26F7" w14:textId="119202C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rezche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43FBB">
        <w:rPr>
          <w:rFonts w:ascii="ZhoGlyph" w:hAnsi="ZhoGlyph" w:cs="Courier New"/>
          <w:sz w:val="16"/>
          <w:szCs w:val="16"/>
        </w:rPr>
        <w:t>REZ</w:t>
      </w:r>
      <w:r w:rsidR="00E43FBB">
        <w:rPr>
          <w:rFonts w:ascii="ZhoGlyph" w:hAnsi="ZhoGlyph" w:cs="Courier New"/>
          <w:sz w:val="16"/>
          <w:szCs w:val="16"/>
        </w:rPr>
        <w:t>Ĉ</w:t>
      </w:r>
      <w:r w:rsidRPr="00E43FBB">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sign</w:t>
      </w:r>
    </w:p>
    <w:p w14:paraId="3036C30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E4893B" w14:textId="738FBB2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rianzitsench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17A8D">
        <w:rPr>
          <w:rFonts w:ascii="ZhoGlyph" w:hAnsi="ZhoGlyph" w:cs="Courier New"/>
          <w:sz w:val="16"/>
          <w:szCs w:val="16"/>
        </w:rPr>
        <w:t>RĨNZIṮENĈ</w:t>
      </w:r>
      <w:r w:rsidR="00885592">
        <w:rPr>
          <w:rFonts w:ascii="Courier New" w:hAnsi="Courier New" w:cs="Courier New"/>
          <w:sz w:val="16"/>
          <w:szCs w:val="16"/>
        </w:rPr>
        <w:t xml:space="preserve">, </w:t>
      </w:r>
      <w:r w:rsidRPr="00885592">
        <w:rPr>
          <w:rFonts w:ascii="Courier New" w:hAnsi="Courier New" w:cs="Courier New"/>
          <w:sz w:val="16"/>
          <w:szCs w:val="16"/>
        </w:rPr>
        <w:t>breakfast</w:t>
      </w:r>
    </w:p>
    <w:p w14:paraId="3D7184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ECB4EB" w14:textId="6C25CB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riashkiplstavle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Pr="00D17A8D">
        <w:rPr>
          <w:rFonts w:ascii="ZhoGlyph" w:hAnsi="ZhoGlyph" w:cs="Courier New"/>
          <w:sz w:val="16"/>
          <w:szCs w:val="16"/>
        </w:rPr>
        <w:t>KI</w:t>
      </w:r>
      <w:r w:rsidR="00D17A8D">
        <w:rPr>
          <w:rFonts w:ascii="ZhoGlyph" w:hAnsi="ZhoGlyph" w:cs="Courier New"/>
          <w:sz w:val="16"/>
          <w:szCs w:val="16"/>
        </w:rPr>
        <w:t>Ṗ</w:t>
      </w:r>
      <w:r w:rsidRPr="00D17A8D">
        <w:rPr>
          <w:rFonts w:ascii="ZhoGlyph" w:hAnsi="ZhoGlyph" w:cs="Courier New"/>
          <w:sz w:val="16"/>
          <w:szCs w:val="16"/>
        </w:rPr>
        <w:t>S</w:t>
      </w:r>
      <w:r w:rsidR="00D17A8D">
        <w:rPr>
          <w:rFonts w:ascii="ZhoGlyph" w:hAnsi="ZhoGlyph" w:cs="Courier New"/>
          <w:sz w:val="16"/>
          <w:szCs w:val="16"/>
        </w:rPr>
        <w:t>TAṾ</w:t>
      </w:r>
      <w:r w:rsidRPr="00D17A8D">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dishwasher</w:t>
      </w:r>
    </w:p>
    <w:p w14:paraId="01E5716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A3BD0E2" w14:textId="200633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riashzhdevrkafi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w:t>
      </w:r>
      <w:r w:rsidR="00D17A8D">
        <w:rPr>
          <w:rFonts w:ascii="ZhoGlyph" w:hAnsi="ZhoGlyph" w:cs="Courier New"/>
          <w:sz w:val="16"/>
          <w:szCs w:val="16"/>
        </w:rPr>
        <w:t>Ĩ</w:t>
      </w:r>
      <w:r w:rsidR="00D17A8D">
        <w:rPr>
          <w:rFonts w:ascii="ZhoGlyph" w:hAnsi="ZhoGlyph" w:cs="Courier New" w:hint="eastAsia"/>
          <w:sz w:val="16"/>
          <w:szCs w:val="16"/>
        </w:rPr>
        <w:t>Ś</w:t>
      </w:r>
      <w:r w:rsidR="00D17A8D">
        <w:rPr>
          <w:rFonts w:ascii="ZhoGlyph" w:hAnsi="ZhoGlyph" w:cs="Courier New"/>
          <w:sz w:val="16"/>
          <w:szCs w:val="16"/>
        </w:rPr>
        <w:t>Ž</w:t>
      </w:r>
      <w:r w:rsidRPr="00D17A8D">
        <w:rPr>
          <w:rFonts w:ascii="ZhoGlyph" w:hAnsi="ZhoGlyph" w:cs="Courier New"/>
          <w:sz w:val="16"/>
          <w:szCs w:val="16"/>
        </w:rPr>
        <w:t>E</w:t>
      </w:r>
      <w:r w:rsidR="00D17A8D">
        <w:rPr>
          <w:rFonts w:ascii="ZhoGlyph" w:hAnsi="ZhoGlyph" w:cs="Courier New"/>
          <w:sz w:val="16"/>
          <w:szCs w:val="16"/>
        </w:rPr>
        <w:t>Ṽ</w:t>
      </w:r>
      <w:r w:rsidRPr="00D17A8D">
        <w:rPr>
          <w:rFonts w:ascii="ZhoGlyph" w:hAnsi="ZhoGlyph" w:cs="Courier New"/>
          <w:sz w:val="16"/>
          <w:szCs w:val="16"/>
        </w:rPr>
        <w:t>KAFI</w:t>
      </w:r>
      <w:r w:rsidR="00885592">
        <w:rPr>
          <w:rFonts w:ascii="Courier New" w:hAnsi="Courier New" w:cs="Courier New"/>
          <w:sz w:val="16"/>
          <w:szCs w:val="16"/>
        </w:rPr>
        <w:t xml:space="preserve">, </w:t>
      </w:r>
      <w:r w:rsidRPr="00885592">
        <w:rPr>
          <w:rFonts w:ascii="Courier New" w:hAnsi="Courier New" w:cs="Courier New"/>
          <w:sz w:val="16"/>
          <w:szCs w:val="16"/>
        </w:rPr>
        <w:t>coffee maker</w:t>
      </w:r>
    </w:p>
    <w:p w14:paraId="43C959D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88D252" w14:textId="154B70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D17A8D">
        <w:rPr>
          <w:rFonts w:ascii="ZhoGlyph" w:hAnsi="ZhoGlyph" w:cs="Courier New"/>
          <w:sz w:val="16"/>
          <w:szCs w:val="16"/>
        </w:rPr>
        <w:t>RID</w:t>
      </w:r>
      <w:r w:rsidR="00885592">
        <w:rPr>
          <w:rFonts w:ascii="Courier New" w:hAnsi="Courier New" w:cs="Courier New"/>
          <w:sz w:val="16"/>
          <w:szCs w:val="16"/>
        </w:rPr>
        <w:t xml:space="preserve">, </w:t>
      </w:r>
      <w:r w:rsidRPr="00885592">
        <w:rPr>
          <w:rFonts w:ascii="Courier New" w:hAnsi="Courier New" w:cs="Courier New"/>
          <w:sz w:val="16"/>
          <w:szCs w:val="16"/>
        </w:rPr>
        <w:t>to sing</w:t>
      </w:r>
    </w:p>
    <w:p w14:paraId="01F94A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A2C833" w14:textId="2FB77DD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D17A8D">
        <w:rPr>
          <w:rFonts w:ascii="ZhoGlyph" w:hAnsi="ZhoGlyph" w:cs="Courier New"/>
          <w:sz w:val="16"/>
          <w:szCs w:val="16"/>
        </w:rPr>
        <w:t>RINT</w:t>
      </w:r>
      <w:r w:rsidR="00885592">
        <w:rPr>
          <w:rFonts w:ascii="Courier New" w:hAnsi="Courier New" w:cs="Courier New"/>
          <w:sz w:val="16"/>
          <w:szCs w:val="16"/>
        </w:rPr>
        <w:t xml:space="preserve">, </w:t>
      </w:r>
      <w:r w:rsidRPr="00885592">
        <w:rPr>
          <w:rFonts w:ascii="Courier New" w:hAnsi="Courier New" w:cs="Courier New"/>
          <w:sz w:val="16"/>
          <w:szCs w:val="16"/>
        </w:rPr>
        <w:t>rain</w:t>
      </w:r>
      <w:r w:rsidR="00885592">
        <w:rPr>
          <w:rFonts w:ascii="Courier New" w:hAnsi="Courier New" w:cs="Courier New"/>
          <w:sz w:val="16"/>
          <w:szCs w:val="16"/>
        </w:rPr>
        <w:t xml:space="preserve">, </w:t>
      </w:r>
    </w:p>
    <w:p w14:paraId="26E740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B15F0C" w14:textId="35630A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25B2F">
        <w:rPr>
          <w:rFonts w:ascii="ZhoGlyph" w:hAnsi="ZhoGlyph" w:cs="Courier New"/>
          <w:sz w:val="16"/>
          <w:szCs w:val="16"/>
        </w:rPr>
        <w:t>RINTAKALA</w:t>
      </w:r>
      <w:r w:rsidR="00885592">
        <w:rPr>
          <w:rFonts w:ascii="Courier New" w:hAnsi="Courier New" w:cs="Courier New"/>
          <w:sz w:val="16"/>
          <w:szCs w:val="16"/>
        </w:rPr>
        <w:t xml:space="preserve">, </w:t>
      </w:r>
      <w:r w:rsidRPr="00885592">
        <w:rPr>
          <w:rFonts w:ascii="Courier New" w:hAnsi="Courier New" w:cs="Courier New"/>
          <w:sz w:val="16"/>
          <w:szCs w:val="16"/>
        </w:rPr>
        <w:t>puddle</w:t>
      </w:r>
    </w:p>
    <w:p w14:paraId="7F97F8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41C4FA7" w14:textId="11D74C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RINTĈAKA</w:t>
      </w:r>
      <w:r w:rsidR="00885592">
        <w:rPr>
          <w:rFonts w:ascii="Courier New" w:hAnsi="Courier New" w:cs="Courier New"/>
          <w:sz w:val="16"/>
          <w:szCs w:val="16"/>
        </w:rPr>
        <w:t xml:space="preserve">, </w:t>
      </w:r>
      <w:r w:rsidRPr="00885592">
        <w:rPr>
          <w:rFonts w:ascii="Courier New" w:hAnsi="Courier New" w:cs="Courier New"/>
          <w:sz w:val="16"/>
          <w:szCs w:val="16"/>
        </w:rPr>
        <w:t>raincoat</w:t>
      </w:r>
    </w:p>
    <w:p w14:paraId="4D28726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92D10" w14:textId="3814B29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11FA8">
        <w:rPr>
          <w:rFonts w:ascii="ZhoGlyph" w:hAnsi="ZhoGlyph" w:cs="Courier New"/>
          <w:sz w:val="16"/>
          <w:szCs w:val="16"/>
        </w:rPr>
        <w:t>RINT</w:t>
      </w:r>
      <w:r w:rsidR="00311FA8">
        <w:rPr>
          <w:rFonts w:ascii="ZhoGlyph" w:hAnsi="ZhoGlyph" w:cs="Courier New"/>
          <w:sz w:val="16"/>
          <w:szCs w:val="16"/>
        </w:rPr>
        <w:t>Ĉ</w:t>
      </w:r>
      <w:r w:rsidRPr="00311FA8">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umbrella</w:t>
      </w:r>
    </w:p>
    <w:p w14:paraId="1202844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993385" w14:textId="39B171D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rintzitlobejiebl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11FA8">
        <w:rPr>
          <w:rFonts w:ascii="ZhoGlyph" w:hAnsi="ZhoGlyph" w:cs="Courier New"/>
          <w:sz w:val="16"/>
          <w:szCs w:val="16"/>
        </w:rPr>
        <w:t>RINTZIṪOBEJ</w:t>
      </w:r>
      <w:r w:rsidR="00311FA8">
        <w:rPr>
          <w:rFonts w:ascii="ZhoGlyph" w:hAnsi="ZhoGlyph" w:cs="Courier New" w:hint="eastAsia"/>
          <w:sz w:val="16"/>
          <w:szCs w:val="16"/>
        </w:rPr>
        <w:t>Ī</w:t>
      </w:r>
      <w:r w:rsidR="00311FA8">
        <w:rPr>
          <w:rFonts w:ascii="ZhoGlyph" w:hAnsi="ZhoGlyph" w:cs="Courier New"/>
          <w:sz w:val="16"/>
          <w:szCs w:val="16"/>
        </w:rPr>
        <w:t>Ḃ</w:t>
      </w:r>
      <w:r w:rsidR="00885592">
        <w:rPr>
          <w:rFonts w:ascii="Courier New" w:hAnsi="Courier New" w:cs="Courier New"/>
          <w:sz w:val="16"/>
          <w:szCs w:val="16"/>
        </w:rPr>
        <w:t xml:space="preserve">, </w:t>
      </w:r>
      <w:r w:rsidR="00311FA8" w:rsidRPr="00885592">
        <w:rPr>
          <w:rFonts w:ascii="Courier New" w:hAnsi="Courier New" w:cs="Courier New"/>
          <w:sz w:val="16"/>
          <w:szCs w:val="16"/>
        </w:rPr>
        <w:t xml:space="preserve">herb garden </w:t>
      </w:r>
      <w:r w:rsidRPr="00885592">
        <w:rPr>
          <w:rFonts w:ascii="Courier New" w:hAnsi="Courier New" w:cs="Courier New"/>
          <w:sz w:val="16"/>
          <w:szCs w:val="16"/>
        </w:rPr>
        <w:t>(hydroponic herb garden)</w:t>
      </w:r>
    </w:p>
    <w:p w14:paraId="615A30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0C77B5" w14:textId="5AAC55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riqra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RI</w:t>
      </w:r>
      <w:r w:rsidR="003C4440">
        <w:rPr>
          <w:rFonts w:ascii="ZhoGlyph" w:hAnsi="ZhoGlyph" w:cs="Courier New"/>
          <w:sz w:val="16"/>
          <w:szCs w:val="16"/>
        </w:rPr>
        <w:t>Ợ</w:t>
      </w:r>
      <w:r w:rsidRPr="003C4440">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General term for various species of bee-like pollinators</w:t>
      </w:r>
    </w:p>
    <w:p w14:paraId="65594BA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DB8D50F" w14:textId="224CD9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rotletsatl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RO</w:t>
      </w:r>
      <w:r w:rsidR="003C4440">
        <w:rPr>
          <w:rFonts w:ascii="ZhoGlyph" w:hAnsi="ZhoGlyph" w:cs="Courier New"/>
          <w:sz w:val="16"/>
          <w:szCs w:val="16"/>
        </w:rPr>
        <w:t>Ṫ</w:t>
      </w:r>
      <w:r w:rsidRPr="003C4440">
        <w:rPr>
          <w:rFonts w:ascii="ZhoGlyph" w:hAnsi="ZhoGlyph" w:cs="Courier New"/>
          <w:sz w:val="16"/>
          <w:szCs w:val="16"/>
        </w:rPr>
        <w:t>E</w:t>
      </w:r>
      <w:r w:rsidR="003C4440">
        <w:rPr>
          <w:rFonts w:ascii="ZhoGlyph" w:hAnsi="ZhoGlyph" w:cs="Courier New"/>
          <w:sz w:val="16"/>
          <w:szCs w:val="16"/>
        </w:rPr>
        <w:t>Ṯ</w:t>
      </w:r>
      <w:r w:rsidRPr="003C4440">
        <w:rPr>
          <w:rFonts w:ascii="ZhoGlyph" w:hAnsi="ZhoGlyph" w:cs="Courier New"/>
          <w:sz w:val="16"/>
          <w:szCs w:val="16"/>
        </w:rPr>
        <w:t>A</w:t>
      </w:r>
      <w:r w:rsidR="003C4440">
        <w:rPr>
          <w:rFonts w:ascii="ZhoGlyph" w:hAnsi="ZhoGlyph" w:cs="Courier New"/>
          <w:sz w:val="16"/>
          <w:szCs w:val="16"/>
        </w:rPr>
        <w:t>Ṫ</w:t>
      </w:r>
      <w:r w:rsidR="00885592">
        <w:rPr>
          <w:rFonts w:ascii="Courier New" w:hAnsi="Courier New" w:cs="Courier New"/>
          <w:sz w:val="16"/>
          <w:szCs w:val="16"/>
        </w:rPr>
        <w:t>,</w:t>
      </w:r>
      <w:r w:rsidRPr="00885592">
        <w:rPr>
          <w:rFonts w:ascii="Courier New" w:hAnsi="Courier New" w:cs="Courier New"/>
          <w:sz w:val="16"/>
          <w:szCs w:val="16"/>
        </w:rPr>
        <w:t xml:space="preserve"> 'journey'. Official name for the First Core Expedition.</w:t>
      </w:r>
    </w:p>
    <w:p w14:paraId="26D276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2F9F92"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EDAE81E" w14:textId="26D3804F" w:rsidR="00BE4B8D" w:rsidRPr="00BE4B8D" w:rsidRDefault="00C56782" w:rsidP="00BE4B8D">
      <w:pPr>
        <w:pStyle w:val="Heading1"/>
        <w:jc w:val="center"/>
        <w:rPr>
          <w:rFonts w:ascii="ZhoGlyph" w:hAnsi="ZhoGlyph"/>
        </w:rPr>
      </w:pPr>
      <w:r>
        <w:rPr>
          <w:rFonts w:ascii="ZhoGlyph" w:hAnsi="ZhoGlyph"/>
        </w:rPr>
        <w:br w:type="page"/>
      </w:r>
      <w:bookmarkStart w:id="38" w:name="_Toc110929004"/>
      <w:r w:rsidR="00BE4B8D">
        <w:rPr>
          <w:rFonts w:ascii="ZhoGlyph" w:hAnsi="ZhoGlyph"/>
        </w:rPr>
        <w:lastRenderedPageBreak/>
        <w:t>S</w:t>
      </w:r>
      <w:bookmarkEnd w:id="38"/>
    </w:p>
    <w:p w14:paraId="60C3A8C6"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31A8105" w14:textId="737B6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sarkikashia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C4440">
        <w:rPr>
          <w:rFonts w:ascii="ZhoGlyph" w:hAnsi="ZhoGlyph" w:cs="Courier New"/>
          <w:sz w:val="16"/>
          <w:szCs w:val="16"/>
        </w:rPr>
        <w:t>SARKIKA</w:t>
      </w:r>
      <w:r w:rsidR="003C4440">
        <w:rPr>
          <w:rFonts w:ascii="ZhoGlyph" w:hAnsi="ZhoGlyph" w:cs="Courier New" w:hint="eastAsia"/>
          <w:sz w:val="16"/>
          <w:szCs w:val="16"/>
        </w:rPr>
        <w:t>Ś</w:t>
      </w:r>
      <w:r w:rsidR="003C4440">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extinct</w:t>
      </w:r>
    </w:p>
    <w:p w14:paraId="5AD484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E9C4FC" w14:textId="603636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pronoun</w:t>
      </w:r>
      <w:r w:rsidR="00885592">
        <w:rPr>
          <w:rFonts w:ascii="Courier New" w:hAnsi="Courier New" w:cs="Courier New"/>
          <w:sz w:val="16"/>
          <w:szCs w:val="16"/>
        </w:rPr>
        <w:t xml:space="preserve">, </w:t>
      </w:r>
      <w:r w:rsidRPr="003C4440">
        <w:rPr>
          <w:rFonts w:ascii="ZhoGlyph" w:hAnsi="ZhoGlyph" w:cs="Courier New"/>
          <w:sz w:val="16"/>
          <w:szCs w:val="16"/>
        </w:rPr>
        <w:t>SE</w:t>
      </w:r>
      <w:r w:rsidR="00885592">
        <w:rPr>
          <w:rFonts w:ascii="Courier New" w:hAnsi="Courier New" w:cs="Courier New"/>
          <w:sz w:val="16"/>
          <w:szCs w:val="16"/>
        </w:rPr>
        <w:t xml:space="preserve">, </w:t>
      </w:r>
      <w:r w:rsidRPr="00885592">
        <w:rPr>
          <w:rFonts w:ascii="Courier New" w:hAnsi="Courier New" w:cs="Courier New"/>
          <w:sz w:val="16"/>
          <w:szCs w:val="16"/>
        </w:rPr>
        <w:t>he</w:t>
      </w:r>
      <w:r w:rsidR="00885592">
        <w:rPr>
          <w:rFonts w:ascii="Courier New" w:hAnsi="Courier New" w:cs="Courier New"/>
          <w:sz w:val="16"/>
          <w:szCs w:val="16"/>
        </w:rPr>
        <w:t xml:space="preserve">, </w:t>
      </w:r>
      <w:r w:rsidRPr="00885592">
        <w:rPr>
          <w:rFonts w:ascii="Courier New" w:hAnsi="Courier New" w:cs="Courier New"/>
          <w:sz w:val="16"/>
          <w:szCs w:val="16"/>
        </w:rPr>
        <w:t>she</w:t>
      </w:r>
      <w:r w:rsidR="00885592">
        <w:rPr>
          <w:rFonts w:ascii="Courier New" w:hAnsi="Courier New" w:cs="Courier New"/>
          <w:sz w:val="16"/>
          <w:szCs w:val="16"/>
        </w:rPr>
        <w:t xml:space="preserve">, </w:t>
      </w:r>
      <w:r w:rsidRPr="00885592">
        <w:rPr>
          <w:rFonts w:ascii="Courier New" w:hAnsi="Courier New" w:cs="Courier New"/>
          <w:sz w:val="16"/>
          <w:szCs w:val="16"/>
        </w:rPr>
        <w:t>or it</w:t>
      </w:r>
    </w:p>
    <w:p w14:paraId="1436BA8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9EDC16" w14:textId="683123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C4440">
        <w:rPr>
          <w:rFonts w:ascii="Courier New" w:hAnsi="Courier New" w:cs="Courier New"/>
          <w:b/>
          <w:bCs/>
          <w:sz w:val="16"/>
          <w:szCs w:val="16"/>
        </w:rPr>
        <w:t>sejd</w:t>
      </w:r>
      <w:r w:rsidR="00885592">
        <w:rPr>
          <w:rFonts w:ascii="Courier New" w:hAnsi="Courier New" w:cs="Courier New"/>
          <w:sz w:val="16"/>
          <w:szCs w:val="16"/>
        </w:rPr>
        <w:t xml:space="preserve">, </w:t>
      </w:r>
      <w:r w:rsidR="003C4440">
        <w:rPr>
          <w:rFonts w:ascii="Courier New" w:hAnsi="Courier New" w:cs="Courier New"/>
          <w:sz w:val="16"/>
          <w:szCs w:val="16"/>
        </w:rPr>
        <w:t>noun</w:t>
      </w:r>
      <w:r w:rsidR="00885592">
        <w:rPr>
          <w:rFonts w:ascii="Courier New" w:hAnsi="Courier New" w:cs="Courier New"/>
          <w:sz w:val="16"/>
          <w:szCs w:val="16"/>
        </w:rPr>
        <w:t xml:space="preserve">, </w:t>
      </w:r>
      <w:r w:rsidRPr="003C4440">
        <w:rPr>
          <w:rFonts w:ascii="ZhoGlyph" w:hAnsi="ZhoGlyph" w:cs="Courier New"/>
          <w:sz w:val="16"/>
          <w:szCs w:val="16"/>
        </w:rPr>
        <w:t>SEJD</w:t>
      </w:r>
      <w:r w:rsidR="00885592">
        <w:rPr>
          <w:rFonts w:ascii="Courier New" w:hAnsi="Courier New" w:cs="Courier New"/>
          <w:sz w:val="16"/>
          <w:szCs w:val="16"/>
        </w:rPr>
        <w:t xml:space="preserve">, </w:t>
      </w:r>
      <w:r w:rsidRPr="00885592">
        <w:rPr>
          <w:rFonts w:ascii="Courier New" w:hAnsi="Courier New" w:cs="Courier New"/>
          <w:sz w:val="16"/>
          <w:szCs w:val="16"/>
        </w:rPr>
        <w:t>east</w:t>
      </w:r>
    </w:p>
    <w:p w14:paraId="736DE1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21CB0" w14:textId="74564A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SEO</w:t>
      </w:r>
      <w:r w:rsidR="00885592">
        <w:rPr>
          <w:rFonts w:ascii="Courier New" w:hAnsi="Courier New" w:cs="Courier New"/>
          <w:sz w:val="16"/>
          <w:szCs w:val="16"/>
        </w:rPr>
        <w:t xml:space="preserve">, </w:t>
      </w:r>
      <w:r w:rsidRPr="00885592">
        <w:rPr>
          <w:rFonts w:ascii="Courier New" w:hAnsi="Courier New" w:cs="Courier New"/>
          <w:sz w:val="16"/>
          <w:szCs w:val="16"/>
        </w:rPr>
        <w:t>his</w:t>
      </w:r>
      <w:r w:rsidR="00885592">
        <w:rPr>
          <w:rFonts w:ascii="Courier New" w:hAnsi="Courier New" w:cs="Courier New"/>
          <w:sz w:val="16"/>
          <w:szCs w:val="16"/>
        </w:rPr>
        <w:t xml:space="preserve">, </w:t>
      </w:r>
      <w:r w:rsidRPr="00885592">
        <w:rPr>
          <w:rFonts w:ascii="Courier New" w:hAnsi="Courier New" w:cs="Courier New"/>
          <w:sz w:val="16"/>
          <w:szCs w:val="16"/>
        </w:rPr>
        <w:t>hers</w:t>
      </w:r>
      <w:r w:rsidR="00885592">
        <w:rPr>
          <w:rFonts w:ascii="Courier New" w:hAnsi="Courier New" w:cs="Courier New"/>
          <w:sz w:val="16"/>
          <w:szCs w:val="16"/>
        </w:rPr>
        <w:t xml:space="preserve">, </w:t>
      </w:r>
      <w:r w:rsidRPr="00885592">
        <w:rPr>
          <w:rFonts w:ascii="Courier New" w:hAnsi="Courier New" w:cs="Courier New"/>
          <w:sz w:val="16"/>
          <w:szCs w:val="16"/>
        </w:rPr>
        <w:t>or its</w:t>
      </w:r>
    </w:p>
    <w:p w14:paraId="6F937E0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57AB11" w14:textId="4128498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seql</w:t>
      </w:r>
      <w:r w:rsidR="00885592">
        <w:rPr>
          <w:rFonts w:ascii="Courier New" w:hAnsi="Courier New" w:cs="Courier New"/>
          <w:sz w:val="16"/>
          <w:szCs w:val="16"/>
        </w:rPr>
        <w:t xml:space="preserve">, </w:t>
      </w:r>
      <w:r w:rsidR="00433F30">
        <w:rPr>
          <w:rFonts w:ascii="Courier New" w:hAnsi="Courier New" w:cs="Courier New"/>
          <w:sz w:val="16"/>
          <w:szCs w:val="16"/>
        </w:rPr>
        <w:t>adj</w:t>
      </w:r>
      <w:r w:rsidR="00885592">
        <w:rPr>
          <w:rFonts w:ascii="Courier New" w:hAnsi="Courier New" w:cs="Courier New"/>
          <w:sz w:val="16"/>
          <w:szCs w:val="16"/>
        </w:rPr>
        <w:t xml:space="preserve">, </w:t>
      </w:r>
      <w:r w:rsidR="00433F30" w:rsidRPr="00433F30">
        <w:rPr>
          <w:rFonts w:ascii="ZhoGlyph" w:hAnsi="ZhoGlyph" w:cs="Courier New"/>
          <w:sz w:val="16"/>
          <w:szCs w:val="16"/>
        </w:rPr>
        <w:t>SE</w:t>
      </w:r>
      <w:r w:rsidR="00433F30">
        <w:rPr>
          <w:rFonts w:ascii="ZhoGlyph" w:hAnsi="ZhoGlyph" w:cs="Courier New"/>
          <w:sz w:val="16"/>
          <w:szCs w:val="16"/>
        </w:rPr>
        <w:t>Ờ</w:t>
      </w:r>
      <w:r w:rsidR="00885592">
        <w:rPr>
          <w:rFonts w:ascii="Courier New" w:hAnsi="Courier New" w:cs="Courier New"/>
          <w:sz w:val="16"/>
          <w:szCs w:val="16"/>
        </w:rPr>
        <w:t xml:space="preserve">, </w:t>
      </w:r>
      <w:r w:rsidRPr="00885592">
        <w:rPr>
          <w:rFonts w:ascii="Courier New" w:hAnsi="Courier New" w:cs="Courier New"/>
          <w:sz w:val="16"/>
          <w:szCs w:val="16"/>
        </w:rPr>
        <w:t>until</w:t>
      </w:r>
    </w:p>
    <w:p w14:paraId="264A65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31F1EE" w14:textId="14A5BC5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setse</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433F30">
        <w:rPr>
          <w:rFonts w:ascii="ZhoGlyph" w:hAnsi="ZhoGlyph" w:cs="Courier New"/>
          <w:sz w:val="16"/>
          <w:szCs w:val="16"/>
        </w:rPr>
        <w:t>SE</w:t>
      </w:r>
      <w:r w:rsidR="00433F30">
        <w:rPr>
          <w:rFonts w:ascii="ZhoGlyph" w:hAnsi="ZhoGlyph" w:cs="Courier New"/>
          <w:sz w:val="16"/>
          <w:szCs w:val="16"/>
        </w:rPr>
        <w:t>Ṯ</w:t>
      </w:r>
      <w:r w:rsidRPr="00433F3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sweet</w:t>
      </w:r>
      <w:r w:rsidR="00885592">
        <w:rPr>
          <w:rFonts w:ascii="Courier New" w:hAnsi="Courier New" w:cs="Courier New"/>
          <w:sz w:val="16"/>
          <w:szCs w:val="16"/>
        </w:rPr>
        <w:t xml:space="preserve">, </w:t>
      </w:r>
      <w:r w:rsidRPr="00885592">
        <w:rPr>
          <w:rFonts w:ascii="Courier New" w:hAnsi="Courier New" w:cs="Courier New"/>
          <w:sz w:val="16"/>
          <w:szCs w:val="16"/>
        </w:rPr>
        <w:t>as in well mannered</w:t>
      </w:r>
    </w:p>
    <w:p w14:paraId="35362992" w14:textId="1FE25DF2"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2EEC2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skrt</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3A4A76">
        <w:rPr>
          <w:rFonts w:ascii="ZhoGlyph" w:hAnsi="ZhoGlyph" w:cs="Courier New"/>
          <w:sz w:val="16"/>
          <w:szCs w:val="16"/>
        </w:rPr>
        <w:t>SK</w:t>
      </w:r>
      <w:r>
        <w:rPr>
          <w:rFonts w:ascii="ZhoGlyph" w:hAnsi="ZhoGlyph" w:cs="Courier New"/>
          <w:sz w:val="16"/>
          <w:szCs w:val="16"/>
        </w:rPr>
        <w:t>Ř</w:t>
      </w:r>
      <w:r w:rsidRPr="003A4A76">
        <w:rPr>
          <w:rFonts w:ascii="ZhoGlyph" w:hAnsi="ZhoGlyph" w:cs="Courier New"/>
          <w:sz w:val="16"/>
          <w:szCs w:val="16"/>
        </w:rPr>
        <w:t>T</w:t>
      </w:r>
      <w:r>
        <w:rPr>
          <w:rFonts w:ascii="Courier New" w:hAnsi="Courier New" w:cs="Courier New"/>
          <w:sz w:val="16"/>
          <w:szCs w:val="16"/>
        </w:rPr>
        <w:t xml:space="preserve">, </w:t>
      </w:r>
      <w:r w:rsidRPr="00885592">
        <w:rPr>
          <w:rFonts w:ascii="Courier New" w:hAnsi="Courier New" w:cs="Courier New"/>
          <w:sz w:val="16"/>
          <w:szCs w:val="16"/>
        </w:rPr>
        <w:t>superdense hull plating material</w:t>
      </w:r>
    </w:p>
    <w:p w14:paraId="17583355" w14:textId="493C6BA1" w:rsidR="00BE4B8D" w:rsidRPr="00BE4B8D" w:rsidRDefault="00BE4B8D" w:rsidP="00BE4B8D">
      <w:pPr>
        <w:pStyle w:val="Heading1"/>
        <w:jc w:val="center"/>
        <w:rPr>
          <w:rFonts w:ascii="ZhoGlyph" w:hAnsi="ZhoGlyph"/>
        </w:rPr>
      </w:pPr>
      <w:r>
        <w:br w:type="page"/>
      </w:r>
      <w:bookmarkStart w:id="39" w:name="_Toc110929005"/>
      <w:r>
        <w:rPr>
          <w:rFonts w:ascii="ZhoGlyph" w:hAnsi="ZhoGlyph" w:hint="eastAsia"/>
        </w:rPr>
        <w:lastRenderedPageBreak/>
        <w:t>Ś</w:t>
      </w:r>
      <w:bookmarkEnd w:id="39"/>
    </w:p>
    <w:p w14:paraId="3B7451FC"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3D6A054" w14:textId="2DB608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Shianjo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Ĩ</w:t>
      </w:r>
      <w:r w:rsidRPr="00433F30">
        <w:rPr>
          <w:rFonts w:ascii="ZhoGlyph" w:hAnsi="ZhoGlyph" w:cs="Courier New"/>
          <w:sz w:val="16"/>
          <w:szCs w:val="16"/>
        </w:rPr>
        <w:t>NJO</w:t>
      </w:r>
      <w:r w:rsidR="00885592">
        <w:rPr>
          <w:rFonts w:ascii="Courier New" w:hAnsi="Courier New" w:cs="Courier New"/>
          <w:sz w:val="16"/>
          <w:szCs w:val="16"/>
        </w:rPr>
        <w:t xml:space="preserve">, </w:t>
      </w:r>
      <w:r w:rsidRPr="00885592">
        <w:rPr>
          <w:rFonts w:ascii="Courier New" w:hAnsi="Courier New" w:cs="Courier New"/>
          <w:sz w:val="16"/>
          <w:szCs w:val="16"/>
        </w:rPr>
        <w:t>good journey'. An 800-ton liner used in the core regions of the Consulate.</w:t>
      </w:r>
    </w:p>
    <w:p w14:paraId="1BD189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50A1" w14:textId="42422E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00433F30">
        <w:rPr>
          <w:rFonts w:ascii="ZhoGlyph" w:hAnsi="ZhoGlyph" w:cs="Courier New"/>
          <w:sz w:val="16"/>
          <w:szCs w:val="16"/>
        </w:rPr>
        <w:t>IḌ</w:t>
      </w:r>
      <w:r w:rsidR="00885592">
        <w:rPr>
          <w:rFonts w:ascii="Courier New" w:hAnsi="Courier New" w:cs="Courier New"/>
          <w:sz w:val="16"/>
          <w:szCs w:val="16"/>
        </w:rPr>
        <w:t xml:space="preserve">, </w:t>
      </w:r>
      <w:r w:rsidRPr="00885592">
        <w:rPr>
          <w:rFonts w:ascii="Courier New" w:hAnsi="Courier New" w:cs="Courier New"/>
          <w:sz w:val="16"/>
          <w:szCs w:val="16"/>
        </w:rPr>
        <w:t>One of six Zhodani seasons containing 40 zhdanstial equivalent to 45 standard days.</w:t>
      </w:r>
    </w:p>
    <w:p w14:paraId="3E8905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9A052BA" w14:textId="5B06AFA2"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merjodl</w:t>
      </w:r>
      <w:r w:rsidRPr="00885592">
        <w:rPr>
          <w:rFonts w:ascii="Courier New" w:hAnsi="Courier New" w:cs="Courier New"/>
          <w:sz w:val="16"/>
          <w:szCs w:val="16"/>
        </w:rPr>
        <w:t xml:space="preserve"> </w:t>
      </w:r>
      <w:r w:rsidRPr="00433F30">
        <w:rPr>
          <w:rFonts w:ascii="Courier New" w:hAnsi="Courier New" w:cs="Courier New"/>
          <w:b/>
          <w:bCs/>
          <w:sz w:val="16"/>
          <w:szCs w:val="16"/>
        </w:rPr>
        <w:t>zaflia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MERJO</w:t>
      </w:r>
      <w:r w:rsidR="00433F30">
        <w:rPr>
          <w:rFonts w:ascii="ZhoGlyph" w:hAnsi="ZhoGlyph" w:cs="Courier New"/>
          <w:sz w:val="16"/>
          <w:szCs w:val="16"/>
        </w:rPr>
        <w:t>Ḋ</w:t>
      </w:r>
      <w:r w:rsidRPr="00433F30">
        <w:rPr>
          <w:rFonts w:ascii="ZhoGlyph" w:hAnsi="ZhoGlyph" w:cs="Courier New"/>
          <w:sz w:val="16"/>
          <w:szCs w:val="16"/>
        </w:rPr>
        <w:t xml:space="preserve"> Z</w:t>
      </w:r>
      <w:r w:rsidR="00433F30">
        <w:rPr>
          <w:rFonts w:ascii="ZhoGlyph" w:hAnsi="ZhoGlyph" w:cs="Courier New"/>
          <w:sz w:val="16"/>
          <w:szCs w:val="16"/>
        </w:rPr>
        <w:t>AḞĨ</w:t>
      </w:r>
      <w:r w:rsidR="00885592">
        <w:rPr>
          <w:rFonts w:ascii="Courier New" w:hAnsi="Courier New" w:cs="Courier New"/>
          <w:sz w:val="16"/>
          <w:szCs w:val="16"/>
        </w:rPr>
        <w:t xml:space="preserve">, </w:t>
      </w:r>
      <w:r w:rsidRPr="00885592">
        <w:rPr>
          <w:rFonts w:ascii="Courier New" w:hAnsi="Courier New" w:cs="Courier New"/>
          <w:sz w:val="16"/>
          <w:szCs w:val="16"/>
        </w:rPr>
        <w:t>fusion power plant</w:t>
      </w:r>
      <w:r w:rsidR="00433F30">
        <w:rPr>
          <w:rFonts w:ascii="Courier New" w:hAnsi="Courier New" w:cs="Courier New"/>
          <w:sz w:val="16"/>
          <w:szCs w:val="16"/>
        </w:rPr>
        <w:t xml:space="preserve">. Usually abbreviated ‘SHMEZ’ or </w:t>
      </w:r>
      <w:r w:rsidR="00433F30">
        <w:rPr>
          <w:rFonts w:ascii="ZhoGlyph" w:hAnsi="ZhoGlyph" w:cs="Courier New" w:hint="eastAsia"/>
          <w:sz w:val="16"/>
          <w:szCs w:val="16"/>
        </w:rPr>
        <w:t>Ś</w:t>
      </w:r>
      <w:r w:rsidR="00433F30">
        <w:rPr>
          <w:rFonts w:ascii="ZhoGlyph" w:hAnsi="ZhoGlyph" w:cs="Courier New"/>
          <w:sz w:val="16"/>
          <w:szCs w:val="16"/>
        </w:rPr>
        <w:t>MEZ</w:t>
      </w:r>
    </w:p>
    <w:p w14:paraId="0692600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7B61DC" w14:textId="2938264F" w:rsidR="000A69A3" w:rsidRPr="00433F30"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pi'radefl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433F30">
        <w:rPr>
          <w:rFonts w:ascii="ZhoGlyph" w:hAnsi="ZhoGlyph" w:cs="Courier New" w:hint="eastAsia"/>
          <w:sz w:val="16"/>
          <w:szCs w:val="16"/>
        </w:rPr>
        <w:t>Ś</w:t>
      </w:r>
      <w:r w:rsidRPr="00433F30">
        <w:rPr>
          <w:rFonts w:ascii="ZhoGlyph" w:hAnsi="ZhoGlyph" w:cs="Courier New"/>
          <w:sz w:val="16"/>
          <w:szCs w:val="16"/>
        </w:rPr>
        <w:t>INSI</w:t>
      </w:r>
      <w:r w:rsidR="00433F30">
        <w:rPr>
          <w:rFonts w:ascii="ZhoGlyph" w:hAnsi="ZhoGlyph" w:cs="Courier New"/>
          <w:sz w:val="16"/>
          <w:szCs w:val="16"/>
        </w:rPr>
        <w:t>Ṽ</w:t>
      </w:r>
      <w:r w:rsidRPr="00433F30">
        <w:rPr>
          <w:rFonts w:ascii="ZhoGlyph" w:hAnsi="ZhoGlyph" w:cs="Courier New"/>
          <w:sz w:val="16"/>
          <w:szCs w:val="16"/>
        </w:rPr>
        <w:t>EB PI'RAD</w:t>
      </w:r>
      <w:r w:rsidR="00433F30">
        <w:rPr>
          <w:rFonts w:ascii="ZhoGlyph" w:hAnsi="ZhoGlyph" w:cs="Courier New"/>
          <w:sz w:val="16"/>
          <w:szCs w:val="16"/>
        </w:rPr>
        <w:t>EḞ</w:t>
      </w:r>
      <w:r w:rsidR="00885592">
        <w:rPr>
          <w:rFonts w:ascii="Courier New" w:hAnsi="Courier New" w:cs="Courier New"/>
          <w:sz w:val="16"/>
          <w:szCs w:val="16"/>
        </w:rPr>
        <w:t xml:space="preserve">, </w:t>
      </w:r>
      <w:r w:rsidRPr="00885592">
        <w:rPr>
          <w:rFonts w:ascii="Courier New" w:hAnsi="Courier New" w:cs="Courier New"/>
          <w:sz w:val="16"/>
          <w:szCs w:val="16"/>
        </w:rPr>
        <w:t>fuel scoop</w:t>
      </w:r>
      <w:r w:rsidR="00433F30">
        <w:rPr>
          <w:rFonts w:ascii="Courier New" w:hAnsi="Courier New" w:cs="Courier New"/>
          <w:sz w:val="16"/>
          <w:szCs w:val="16"/>
        </w:rPr>
        <w:t xml:space="preserve">. Usually abbreviated ‘SHPI’ or </w:t>
      </w:r>
      <w:r w:rsidR="00433F30">
        <w:rPr>
          <w:rFonts w:ascii="ZhoGlyph" w:hAnsi="ZhoGlyph" w:cs="Courier New" w:hint="eastAsia"/>
          <w:sz w:val="16"/>
          <w:szCs w:val="16"/>
        </w:rPr>
        <w:t>Ś</w:t>
      </w:r>
      <w:r w:rsidR="00433F30">
        <w:rPr>
          <w:rFonts w:ascii="ZhoGlyph" w:hAnsi="ZhoGlyph" w:cs="Courier New"/>
          <w:sz w:val="16"/>
          <w:szCs w:val="16"/>
        </w:rPr>
        <w:t>PI</w:t>
      </w:r>
    </w:p>
    <w:p w14:paraId="706602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8AF4F3" w14:textId="10ED1B45" w:rsidR="000A69A3" w:rsidRPr="00B1209A" w:rsidRDefault="000A69A3" w:rsidP="000321EB">
      <w:pPr>
        <w:widowControl w:val="0"/>
        <w:autoSpaceDE w:val="0"/>
        <w:autoSpaceDN w:val="0"/>
        <w:adjustRightInd w:val="0"/>
        <w:spacing w:after="0" w:line="240" w:lineRule="auto"/>
        <w:ind w:left="720" w:hanging="720"/>
        <w:contextualSpacing/>
        <w:rPr>
          <w:rFonts w:ascii="ZhoGlyph" w:hAnsi="ZhoGlyph" w:cs="Courier New"/>
          <w:sz w:val="16"/>
          <w:szCs w:val="16"/>
        </w:rPr>
      </w:pPr>
      <w:r w:rsidRPr="00433F30">
        <w:rPr>
          <w:rFonts w:ascii="Courier New" w:hAnsi="Courier New" w:cs="Courier New"/>
          <w:b/>
          <w:bCs/>
          <w:sz w:val="16"/>
          <w:szCs w:val="16"/>
        </w:rPr>
        <w:t>shinsivreb</w:t>
      </w:r>
      <w:r w:rsidRPr="00885592">
        <w:rPr>
          <w:rFonts w:ascii="Courier New" w:hAnsi="Courier New" w:cs="Courier New"/>
          <w:sz w:val="16"/>
          <w:szCs w:val="16"/>
        </w:rPr>
        <w:t xml:space="preserve"> </w:t>
      </w:r>
      <w:r w:rsidRPr="00433F30">
        <w:rPr>
          <w:rFonts w:ascii="Courier New" w:hAnsi="Courier New" w:cs="Courier New"/>
          <w:b/>
          <w:bCs/>
          <w:sz w:val="16"/>
          <w:szCs w:val="16"/>
        </w:rPr>
        <w:t>shiafl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433F30">
        <w:rPr>
          <w:rFonts w:ascii="ZhoGlyph" w:hAnsi="ZhoGlyph" w:cs="Courier New"/>
          <w:sz w:val="16"/>
          <w:szCs w:val="16"/>
        </w:rPr>
        <w:t>INSI</w:t>
      </w:r>
      <w:r w:rsidR="00B1209A">
        <w:rPr>
          <w:rFonts w:ascii="ZhoGlyph" w:hAnsi="ZhoGlyph" w:cs="Courier New"/>
          <w:sz w:val="16"/>
          <w:szCs w:val="16"/>
        </w:rPr>
        <w:t>Ṽ</w:t>
      </w:r>
      <w:r w:rsidR="00B1209A" w:rsidRPr="00433F30">
        <w:rPr>
          <w:rFonts w:ascii="ZhoGlyph" w:hAnsi="ZhoGlyph" w:cs="Courier New"/>
          <w:sz w:val="16"/>
          <w:szCs w:val="16"/>
        </w:rPr>
        <w:t>EB</w:t>
      </w:r>
      <w:r w:rsidR="00B1209A">
        <w:rPr>
          <w:rFonts w:ascii="ZhoGlyph" w:hAnsi="ZhoGlyph"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ĨḞ</w:t>
      </w:r>
      <w:r w:rsidR="00885592">
        <w:rPr>
          <w:rFonts w:ascii="Courier New" w:hAnsi="Courier New" w:cs="Courier New"/>
          <w:sz w:val="16"/>
          <w:szCs w:val="16"/>
        </w:rPr>
        <w:t xml:space="preserve">, </w:t>
      </w:r>
      <w:r w:rsidRPr="00885592">
        <w:rPr>
          <w:rFonts w:ascii="Courier New" w:hAnsi="Courier New" w:cs="Courier New"/>
          <w:sz w:val="16"/>
          <w:szCs w:val="16"/>
        </w:rPr>
        <w:t>hydrogen fuel lines</w:t>
      </w:r>
      <w:r w:rsidR="00B1209A">
        <w:rPr>
          <w:rFonts w:ascii="Courier New" w:hAnsi="Courier New" w:cs="Courier New"/>
          <w:sz w:val="16"/>
          <w:szCs w:val="16"/>
        </w:rPr>
        <w:t xml:space="preserve">. Usually abbreviated ‘SHISH’ or </w:t>
      </w:r>
      <w:r w:rsidR="00B1209A">
        <w:rPr>
          <w:rFonts w:ascii="ZhoGlyph" w:hAnsi="ZhoGlyph" w:cs="Courier New" w:hint="eastAsia"/>
          <w:sz w:val="16"/>
          <w:szCs w:val="16"/>
        </w:rPr>
        <w:t>Ś</w:t>
      </w:r>
      <w:r w:rsidR="00B1209A">
        <w:rPr>
          <w:rFonts w:ascii="ZhoGlyph" w:hAnsi="ZhoGlyph" w:cs="Courier New"/>
          <w:sz w:val="16"/>
          <w:szCs w:val="16"/>
        </w:rPr>
        <w:t>I</w:t>
      </w:r>
      <w:r w:rsidR="00B1209A">
        <w:rPr>
          <w:rFonts w:ascii="ZhoGlyph" w:hAnsi="ZhoGlyph" w:cs="Courier New" w:hint="eastAsia"/>
          <w:sz w:val="16"/>
          <w:szCs w:val="16"/>
        </w:rPr>
        <w:t>Ś</w:t>
      </w:r>
    </w:p>
    <w:p w14:paraId="31E3C04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535D60" w14:textId="30D841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IV</w:t>
      </w:r>
      <w:r w:rsidR="00885592">
        <w:rPr>
          <w:rFonts w:ascii="Courier New" w:hAnsi="Courier New" w:cs="Courier New"/>
          <w:sz w:val="16"/>
          <w:szCs w:val="16"/>
        </w:rPr>
        <w:t xml:space="preserve">, </w:t>
      </w:r>
      <w:r w:rsidRPr="00885592">
        <w:rPr>
          <w:rFonts w:ascii="Courier New" w:hAnsi="Courier New" w:cs="Courier New"/>
          <w:sz w:val="16"/>
          <w:szCs w:val="16"/>
        </w:rPr>
        <w:t>moon. Used generically for any moon as opposed to Viepchakl Zhdant's moon.</w:t>
      </w:r>
    </w:p>
    <w:p w14:paraId="5E31E49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1B8851" w14:textId="2511F9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w:t>
      </w:r>
      <w:r w:rsidR="00885592">
        <w:rPr>
          <w:rFonts w:ascii="Courier New" w:hAnsi="Courier New" w:cs="Courier New"/>
          <w:sz w:val="16"/>
          <w:szCs w:val="16"/>
        </w:rPr>
        <w:t>,</w:t>
      </w:r>
      <w:r w:rsidRPr="00885592">
        <w:rPr>
          <w:rFonts w:ascii="Courier New" w:hAnsi="Courier New" w:cs="Courier New"/>
          <w:sz w:val="16"/>
          <w:szCs w:val="16"/>
        </w:rPr>
        <w:t xml:space="preserve"> 'moonlight'. Name of a class of 600-ton patrol frigates.</w:t>
      </w:r>
    </w:p>
    <w:p w14:paraId="2A4950E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B0D68D" w14:textId="08476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3F30">
        <w:rPr>
          <w:rFonts w:ascii="Courier New" w:hAnsi="Courier New" w:cs="Courier New"/>
          <w:b/>
          <w:bCs/>
          <w:sz w:val="16"/>
          <w:szCs w:val="16"/>
        </w:rPr>
        <w:t>Shivvajdatl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sidRPr="00B1209A">
        <w:rPr>
          <w:rFonts w:ascii="ZhoGlyph" w:hAnsi="ZhoGlyph" w:cs="Courier New"/>
          <w:sz w:val="16"/>
          <w:szCs w:val="16"/>
        </w:rPr>
        <w:t>IV</w:t>
      </w:r>
      <w:r w:rsidR="00B1209A">
        <w:rPr>
          <w:rFonts w:ascii="ZhoGlyph" w:hAnsi="ZhoGlyph" w:cs="Courier New"/>
          <w:sz w:val="16"/>
          <w:szCs w:val="16"/>
        </w:rPr>
        <w:t>VAJDAṪ</w:t>
      </w:r>
      <w:r w:rsidR="00885592">
        <w:rPr>
          <w:rFonts w:ascii="Courier New" w:hAnsi="Courier New" w:cs="Courier New"/>
          <w:sz w:val="16"/>
          <w:szCs w:val="16"/>
        </w:rPr>
        <w:t xml:space="preserve">, </w:t>
      </w:r>
      <w:r w:rsidRPr="00885592">
        <w:rPr>
          <w:rFonts w:ascii="Courier New" w:hAnsi="Courier New" w:cs="Courier New"/>
          <w:sz w:val="16"/>
          <w:szCs w:val="16"/>
        </w:rPr>
        <w:t>'mountains of moonlight'. A dominant mountain range on the continent of Qiknavra on Zhdant.</w:t>
      </w:r>
    </w:p>
    <w:p w14:paraId="7023C1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B01EC7" w14:textId="3F84F8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shont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ONT</w:t>
      </w:r>
      <w:r w:rsidR="00885592">
        <w:rPr>
          <w:rFonts w:ascii="Courier New" w:hAnsi="Courier New" w:cs="Courier New"/>
          <w:sz w:val="16"/>
          <w:szCs w:val="16"/>
        </w:rPr>
        <w:t xml:space="preserve">, </w:t>
      </w:r>
      <w:r w:rsidRPr="00885592">
        <w:rPr>
          <w:rFonts w:ascii="Courier New" w:hAnsi="Courier New" w:cs="Courier New"/>
          <w:sz w:val="16"/>
          <w:szCs w:val="16"/>
        </w:rPr>
        <w:t>stool</w:t>
      </w:r>
      <w:r w:rsidR="00885592">
        <w:rPr>
          <w:rFonts w:ascii="Courier New" w:hAnsi="Courier New" w:cs="Courier New"/>
          <w:sz w:val="16"/>
          <w:szCs w:val="16"/>
        </w:rPr>
        <w:t xml:space="preserve">, </w:t>
      </w:r>
      <w:r w:rsidRPr="00885592">
        <w:rPr>
          <w:rFonts w:ascii="Courier New" w:hAnsi="Courier New" w:cs="Courier New"/>
          <w:sz w:val="16"/>
          <w:szCs w:val="16"/>
        </w:rPr>
        <w:t>seat</w:t>
      </w:r>
    </w:p>
    <w:p w14:paraId="4D998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3D8E69" w14:textId="4351DD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shranj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RANJ</w:t>
      </w:r>
      <w:r w:rsidR="00885592">
        <w:rPr>
          <w:rFonts w:ascii="Courier New" w:hAnsi="Courier New" w:cs="Courier New"/>
          <w:sz w:val="16"/>
          <w:szCs w:val="16"/>
        </w:rPr>
        <w:t xml:space="preserve">, </w:t>
      </w:r>
      <w:r w:rsidRPr="00885592">
        <w:rPr>
          <w:rFonts w:ascii="Courier New" w:hAnsi="Courier New" w:cs="Courier New"/>
          <w:sz w:val="16"/>
          <w:szCs w:val="16"/>
        </w:rPr>
        <w:t>cabinet</w:t>
      </w:r>
    </w:p>
    <w:p w14:paraId="758D01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F43DD" w14:textId="0505FDFB" w:rsidR="00BE4B8D" w:rsidRPr="00BE4B8D" w:rsidRDefault="00C56782" w:rsidP="00BE4B8D">
      <w:pPr>
        <w:pStyle w:val="Heading1"/>
        <w:jc w:val="center"/>
        <w:rPr>
          <w:rFonts w:ascii="ZhoGlyph" w:hAnsi="ZhoGlyph"/>
        </w:rPr>
      </w:pPr>
      <w:r>
        <w:rPr>
          <w:rFonts w:ascii="ZhoGlyph" w:hAnsi="ZhoGlyph"/>
        </w:rPr>
        <w:br w:type="page"/>
      </w:r>
      <w:bookmarkStart w:id="40" w:name="_Toc110929006"/>
      <w:r w:rsidR="00BE4B8D">
        <w:rPr>
          <w:rFonts w:ascii="ZhoGlyph" w:hAnsi="ZhoGlyph" w:hint="eastAsia"/>
        </w:rPr>
        <w:lastRenderedPageBreak/>
        <w:t>Ś</w:t>
      </w:r>
      <w:r w:rsidR="00BE4B8D">
        <w:rPr>
          <w:rFonts w:ascii="ZhoGlyph" w:hAnsi="ZhoGlyph"/>
        </w:rPr>
        <w:t>T</w:t>
      </w:r>
      <w:bookmarkEnd w:id="40"/>
    </w:p>
    <w:p w14:paraId="65E2B913" w14:textId="77777777" w:rsidR="00BE4B8D" w:rsidRDefault="00BE4B8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D8DBCE6" w14:textId="41FB6F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TAD</w:t>
      </w:r>
      <w:r w:rsidR="00B1209A">
        <w:rPr>
          <w:rFonts w:ascii="ZhoGlyph" w:hAnsi="ZhoGlyph" w:cs="Courier New" w:hint="eastAsia"/>
          <w:sz w:val="16"/>
          <w:szCs w:val="16"/>
        </w:rPr>
        <w:t>Ī</w:t>
      </w:r>
      <w:r w:rsidR="00B1209A">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telepathy</w:t>
      </w:r>
    </w:p>
    <w:p w14:paraId="0194A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77E591" w14:textId="1A5628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00B1209A">
        <w:rPr>
          <w:rFonts w:ascii="ZhoGlyph" w:hAnsi="ZhoGlyph" w:cs="Courier New"/>
          <w:sz w:val="16"/>
          <w:szCs w:val="16"/>
        </w:rPr>
        <w:t>TAḌNAD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telepathy</w:t>
      </w:r>
    </w:p>
    <w:p w14:paraId="75AECE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23E758" w14:textId="67017A1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shtak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TAK</w:t>
      </w:r>
      <w:r w:rsidR="00885592">
        <w:rPr>
          <w:rFonts w:ascii="Courier New" w:hAnsi="Courier New" w:cs="Courier New"/>
          <w:sz w:val="16"/>
          <w:szCs w:val="16"/>
        </w:rPr>
        <w:t xml:space="preserve">, </w:t>
      </w:r>
      <w:r w:rsidRPr="00885592">
        <w:rPr>
          <w:rFonts w:ascii="Courier New" w:hAnsi="Courier New" w:cs="Courier New"/>
          <w:sz w:val="16"/>
          <w:szCs w:val="16"/>
        </w:rPr>
        <w:t>Eusocial</w:t>
      </w:r>
      <w:r w:rsidR="00885592">
        <w:rPr>
          <w:rFonts w:ascii="Courier New" w:hAnsi="Courier New" w:cs="Courier New"/>
          <w:sz w:val="16"/>
          <w:szCs w:val="16"/>
        </w:rPr>
        <w:t>,</w:t>
      </w:r>
      <w:r w:rsidRPr="00885592">
        <w:rPr>
          <w:rFonts w:ascii="Courier New" w:hAnsi="Courier New" w:cs="Courier New"/>
          <w:sz w:val="16"/>
          <w:szCs w:val="16"/>
        </w:rPr>
        <w:t xml:space="preserve"> terrestrial insects analogous to ants</w:t>
      </w:r>
    </w:p>
    <w:p w14:paraId="526F095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C61771" w14:textId="5041380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w:t>
      </w:r>
      <w:r w:rsidR="00885592">
        <w:rPr>
          <w:rFonts w:ascii="Courier New" w:hAnsi="Courier New" w:cs="Courier New"/>
          <w:sz w:val="16"/>
          <w:szCs w:val="16"/>
        </w:rPr>
        <w:t xml:space="preserve">, </w:t>
      </w:r>
      <w:r w:rsidRPr="00885592">
        <w:rPr>
          <w:rFonts w:ascii="Courier New" w:hAnsi="Courier New" w:cs="Courier New"/>
          <w:sz w:val="16"/>
          <w:szCs w:val="16"/>
        </w:rPr>
        <w:t>conj.</w:t>
      </w:r>
      <w:r w:rsidR="00885592">
        <w:rPr>
          <w:rFonts w:ascii="Courier New" w:hAnsi="Courier New" w:cs="Courier New"/>
          <w:sz w:val="16"/>
          <w:szCs w:val="16"/>
        </w:rPr>
        <w:t xml:space="preserve">, </w:t>
      </w:r>
      <w:r w:rsidR="00B1209A">
        <w:rPr>
          <w:rFonts w:ascii="ZhoGlyph" w:hAnsi="ZhoGlyph" w:cs="Courier New" w:hint="eastAsia"/>
          <w:sz w:val="16"/>
          <w:szCs w:val="16"/>
        </w:rPr>
        <w:t>Ś</w:t>
      </w:r>
      <w:r w:rsidRPr="00B1209A">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'not'</w:t>
      </w:r>
      <w:r w:rsidR="00885592">
        <w:rPr>
          <w:rFonts w:ascii="Courier New" w:hAnsi="Courier New" w:cs="Courier New"/>
          <w:sz w:val="16"/>
          <w:szCs w:val="16"/>
        </w:rPr>
        <w:t xml:space="preserve">, </w:t>
      </w:r>
      <w:r w:rsidRPr="00885592">
        <w:rPr>
          <w:rFonts w:ascii="Courier New" w:hAnsi="Courier New" w:cs="Courier New"/>
          <w:sz w:val="16"/>
          <w:szCs w:val="16"/>
        </w:rPr>
        <w:t>implying that either an expression is false or a comparision is false (as in A but not B)</w:t>
      </w:r>
    </w:p>
    <w:p w14:paraId="327DEC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49334" w14:textId="4BD828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91DC2">
        <w:rPr>
          <w:rFonts w:ascii="ZhoGlyph" w:hAnsi="ZhoGlyph" w:cs="Courier New" w:hint="eastAsia"/>
          <w:sz w:val="16"/>
          <w:szCs w:val="16"/>
        </w:rPr>
        <w:t>Ś</w:t>
      </w:r>
      <w:r w:rsidRPr="00091DC2">
        <w:rPr>
          <w:rFonts w:ascii="ZhoGlyph" w:hAnsi="ZhoGlyph" w:cs="Courier New"/>
          <w:sz w:val="16"/>
          <w:szCs w:val="16"/>
        </w:rPr>
        <w:t>T</w:t>
      </w:r>
      <w:r w:rsidR="00091DC2">
        <w:rPr>
          <w:rFonts w:ascii="ZhoGlyph" w:hAnsi="ZhoGlyph" w:cs="Courier New"/>
          <w:sz w:val="16"/>
          <w:szCs w:val="16"/>
        </w:rPr>
        <w:t>Ĩ</w:t>
      </w:r>
      <w:r w:rsidRPr="00091DC2">
        <w:rPr>
          <w:rFonts w:ascii="ZhoGlyph" w:hAnsi="ZhoGlyph" w:cs="Courier New"/>
          <w:sz w:val="16"/>
          <w:szCs w:val="16"/>
        </w:rPr>
        <w:t>QE'</w:t>
      </w:r>
      <w:r w:rsidR="00885592">
        <w:rPr>
          <w:rFonts w:ascii="Courier New" w:hAnsi="Courier New" w:cs="Courier New"/>
          <w:sz w:val="16"/>
          <w:szCs w:val="16"/>
        </w:rPr>
        <w:t xml:space="preserve">, </w:t>
      </w:r>
      <w:r w:rsidRPr="00885592">
        <w:rPr>
          <w:rFonts w:ascii="Courier New" w:hAnsi="Courier New" w:cs="Courier New"/>
          <w:sz w:val="16"/>
          <w:szCs w:val="16"/>
        </w:rPr>
        <w:t>to study</w:t>
      </w:r>
    </w:p>
    <w:p w14:paraId="12EFF7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023902" w14:textId="5F2BD81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shtiave</w:t>
      </w:r>
      <w:proofErr w:type="gramStart"/>
      <w:r w:rsidRPr="00B1209A">
        <w:rPr>
          <w:rFonts w:ascii="Courier New" w:hAnsi="Courier New" w:cs="Courier New"/>
          <w:b/>
          <w:bCs/>
          <w:sz w:val="16"/>
          <w:szCs w:val="16"/>
        </w:rPr>
        <w:t>'</w:t>
      </w:r>
      <w:r w:rsidRPr="00885592">
        <w:rPr>
          <w:rFonts w:ascii="Courier New" w:hAnsi="Courier New" w:cs="Courier New"/>
          <w:sz w:val="16"/>
          <w:szCs w:val="16"/>
        </w:rPr>
        <w:t xml:space="preserve"> </w:t>
      </w:r>
      <w:r w:rsidR="00885592">
        <w:rPr>
          <w:rFonts w:ascii="Courier New" w:hAnsi="Courier New" w:cs="Courier New"/>
          <w:sz w:val="16"/>
          <w:szCs w:val="16"/>
        </w:rPr>
        <w:t>,</w:t>
      </w:r>
      <w:proofErr w:type="gramEnd"/>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635459">
        <w:rPr>
          <w:rFonts w:ascii="ZhoGlyph" w:hAnsi="ZhoGlyph" w:cs="Courier New" w:hint="eastAsia"/>
          <w:sz w:val="16"/>
          <w:szCs w:val="16"/>
        </w:rPr>
        <w:t>Ś</w:t>
      </w:r>
      <w:r w:rsidR="00635459" w:rsidRPr="00091DC2">
        <w:rPr>
          <w:rFonts w:ascii="ZhoGlyph" w:hAnsi="ZhoGlyph" w:cs="Courier New"/>
          <w:sz w:val="16"/>
          <w:szCs w:val="16"/>
        </w:rPr>
        <w:t>T</w:t>
      </w:r>
      <w:r w:rsidR="00635459">
        <w:rPr>
          <w:rFonts w:ascii="ZhoGlyph" w:hAnsi="ZhoGlyph" w:cs="Courier New"/>
          <w:sz w:val="16"/>
          <w:szCs w:val="16"/>
        </w:rPr>
        <w:t>ĨV</w:t>
      </w:r>
      <w:r w:rsidR="00635459" w:rsidRPr="00091DC2">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think</w:t>
      </w:r>
      <w:r w:rsidR="00885592">
        <w:rPr>
          <w:rFonts w:ascii="Courier New" w:hAnsi="Courier New" w:cs="Courier New"/>
          <w:sz w:val="16"/>
          <w:szCs w:val="16"/>
        </w:rPr>
        <w:t xml:space="preserve">, </w:t>
      </w:r>
    </w:p>
    <w:p w14:paraId="3F51CA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DD3851" w14:textId="7D3713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shtiavkatlatl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ĨKAṪAṪ</w:t>
      </w:r>
      <w:r w:rsidR="00885592">
        <w:rPr>
          <w:rFonts w:ascii="Courier New" w:hAnsi="Courier New" w:cs="Courier New"/>
          <w:sz w:val="16"/>
          <w:szCs w:val="16"/>
        </w:rPr>
        <w:t xml:space="preserve">, </w:t>
      </w:r>
      <w:r w:rsidRPr="00885592">
        <w:rPr>
          <w:rFonts w:ascii="Courier New" w:hAnsi="Courier New" w:cs="Courier New"/>
          <w:sz w:val="16"/>
          <w:szCs w:val="16"/>
        </w:rPr>
        <w:t>psychic residue; literally</w:t>
      </w:r>
      <w:r w:rsidR="00885592">
        <w:rPr>
          <w:rFonts w:ascii="Courier New" w:hAnsi="Courier New" w:cs="Courier New"/>
          <w:sz w:val="16"/>
          <w:szCs w:val="16"/>
        </w:rPr>
        <w:t>,</w:t>
      </w:r>
      <w:r w:rsidRPr="00885592">
        <w:rPr>
          <w:rFonts w:ascii="Courier New" w:hAnsi="Courier New" w:cs="Courier New"/>
          <w:sz w:val="16"/>
          <w:szCs w:val="16"/>
        </w:rPr>
        <w:t xml:space="preserve"> thought excrement</w:t>
      </w:r>
    </w:p>
    <w:p w14:paraId="24C6573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0CA003" w14:textId="6B3D05C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1209A">
        <w:rPr>
          <w:rFonts w:ascii="Courier New" w:hAnsi="Courier New" w:cs="Courier New"/>
          <w:b/>
          <w:bCs/>
          <w:sz w:val="16"/>
          <w:szCs w:val="16"/>
        </w:rPr>
        <w:t>shtiavl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ĨṾ</w:t>
      </w:r>
      <w:r w:rsidR="00885592">
        <w:rPr>
          <w:rFonts w:ascii="Courier New" w:hAnsi="Courier New" w:cs="Courier New"/>
          <w:sz w:val="16"/>
          <w:szCs w:val="16"/>
        </w:rPr>
        <w:t xml:space="preserve">, </w:t>
      </w:r>
      <w:r w:rsidRPr="00885592">
        <w:rPr>
          <w:rFonts w:ascii="Courier New" w:hAnsi="Courier New" w:cs="Courier New"/>
          <w:sz w:val="16"/>
          <w:szCs w:val="16"/>
        </w:rPr>
        <w:t>chill</w:t>
      </w:r>
    </w:p>
    <w:p w14:paraId="4763746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762B33" w14:textId="71CEAA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shtiavle'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00428">
        <w:rPr>
          <w:rFonts w:ascii="ZhoGlyph" w:hAnsi="ZhoGlyph" w:cs="Courier New" w:hint="eastAsia"/>
          <w:sz w:val="16"/>
          <w:szCs w:val="16"/>
        </w:rPr>
        <w:t>Ś</w:t>
      </w:r>
      <w:r w:rsidR="00A00428" w:rsidRPr="00091DC2">
        <w:rPr>
          <w:rFonts w:ascii="ZhoGlyph" w:hAnsi="ZhoGlyph" w:cs="Courier New"/>
          <w:sz w:val="16"/>
          <w:szCs w:val="16"/>
        </w:rPr>
        <w:t>T</w:t>
      </w:r>
      <w:r w:rsidR="00A00428">
        <w:rPr>
          <w:rFonts w:ascii="ZhoGlyph" w:hAnsi="ZhoGlyph" w:cs="Courier New"/>
          <w:sz w:val="16"/>
          <w:szCs w:val="16"/>
        </w:rPr>
        <w:t>ĨKE'</w:t>
      </w:r>
      <w:r w:rsidR="00885592">
        <w:rPr>
          <w:rFonts w:ascii="Courier New" w:hAnsi="Courier New" w:cs="Courier New"/>
          <w:sz w:val="16"/>
          <w:szCs w:val="16"/>
        </w:rPr>
        <w:t xml:space="preserve">, </w:t>
      </w:r>
      <w:r w:rsidRPr="00885592">
        <w:rPr>
          <w:rFonts w:ascii="Courier New" w:hAnsi="Courier New" w:cs="Courier New"/>
          <w:sz w:val="16"/>
          <w:szCs w:val="16"/>
        </w:rPr>
        <w:t>to chill</w:t>
      </w:r>
      <w:r w:rsidR="00885592">
        <w:rPr>
          <w:rFonts w:ascii="Courier New" w:hAnsi="Courier New" w:cs="Courier New"/>
          <w:sz w:val="16"/>
          <w:szCs w:val="16"/>
        </w:rPr>
        <w:t xml:space="preserve">, </w:t>
      </w:r>
      <w:r w:rsidRPr="00885592">
        <w:rPr>
          <w:rFonts w:ascii="Courier New" w:hAnsi="Courier New" w:cs="Courier New"/>
          <w:sz w:val="16"/>
          <w:szCs w:val="16"/>
        </w:rPr>
        <w:t>to refrigerate</w:t>
      </w:r>
    </w:p>
    <w:p w14:paraId="64E81FE6" w14:textId="77777777" w:rsidR="000A69A3" w:rsidRPr="00885592" w:rsidRDefault="000A69A3" w:rsidP="00E43FBB">
      <w:pPr>
        <w:widowControl w:val="0"/>
        <w:autoSpaceDE w:val="0"/>
        <w:autoSpaceDN w:val="0"/>
        <w:adjustRightInd w:val="0"/>
        <w:spacing w:after="0" w:line="240" w:lineRule="auto"/>
        <w:contextualSpacing/>
        <w:rPr>
          <w:rFonts w:ascii="Courier New" w:hAnsi="Courier New" w:cs="Courier New"/>
          <w:sz w:val="16"/>
          <w:szCs w:val="16"/>
        </w:rPr>
      </w:pPr>
    </w:p>
    <w:p w14:paraId="381CB7FC" w14:textId="76636B4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Pr="00542576">
        <w:rPr>
          <w:rFonts w:ascii="ZhoGlyph" w:hAnsi="ZhoGlyph" w:cs="Courier New"/>
          <w:sz w:val="16"/>
          <w:szCs w:val="16"/>
        </w:rPr>
        <w:t>T</w:t>
      </w:r>
      <w:r w:rsidR="00542576">
        <w:rPr>
          <w:rFonts w:ascii="ZhoGlyph" w:hAnsi="ZhoGlyph" w:cs="Courier New"/>
          <w:sz w:val="16"/>
          <w:szCs w:val="16"/>
        </w:rPr>
        <w:t>Ĩ</w:t>
      </w:r>
      <w:r w:rsidRPr="00542576">
        <w:rPr>
          <w:rFonts w:ascii="ZhoGlyph" w:hAnsi="ZhoGlyph" w:cs="Courier New"/>
          <w:sz w:val="16"/>
          <w:szCs w:val="16"/>
        </w:rPr>
        <w:t>ZANI</w:t>
      </w:r>
      <w:r w:rsidR="00885592">
        <w:rPr>
          <w:rFonts w:ascii="Courier New" w:hAnsi="Courier New" w:cs="Courier New"/>
          <w:sz w:val="16"/>
          <w:szCs w:val="16"/>
        </w:rPr>
        <w:t xml:space="preserve">, </w:t>
      </w:r>
      <w:r w:rsidRPr="00885592">
        <w:rPr>
          <w:rFonts w:ascii="Courier New" w:hAnsi="Courier New" w:cs="Courier New"/>
          <w:sz w:val="16"/>
          <w:szCs w:val="16"/>
        </w:rPr>
        <w:t>Luggage</w:t>
      </w:r>
    </w:p>
    <w:p w14:paraId="40CB1AE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D51B3D" w14:textId="6A68BC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00428">
        <w:rPr>
          <w:rFonts w:ascii="Courier New" w:hAnsi="Courier New" w:cs="Courier New"/>
          <w:b/>
          <w:bCs/>
          <w:sz w:val="16"/>
          <w:szCs w:val="16"/>
        </w:rPr>
        <w:t>shtiefrabr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ḟAḄ</w:t>
      </w:r>
      <w:r w:rsidR="00885592">
        <w:rPr>
          <w:rFonts w:ascii="Courier New" w:hAnsi="Courier New" w:cs="Courier New"/>
          <w:sz w:val="16"/>
          <w:szCs w:val="16"/>
        </w:rPr>
        <w:t xml:space="preserve">, </w:t>
      </w:r>
      <w:r w:rsidRPr="00885592">
        <w:rPr>
          <w:rFonts w:ascii="Courier New" w:hAnsi="Courier New" w:cs="Courier New"/>
          <w:sz w:val="16"/>
          <w:szCs w:val="16"/>
        </w:rPr>
        <w:t>father</w:t>
      </w:r>
    </w:p>
    <w:p w14:paraId="6C82D9E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EDB46D" w14:textId="5C06FB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ḟI</w:t>
      </w:r>
      <w:r w:rsidR="00885592">
        <w:rPr>
          <w:rFonts w:ascii="Courier New" w:hAnsi="Courier New" w:cs="Courier New"/>
          <w:sz w:val="16"/>
          <w:szCs w:val="16"/>
        </w:rPr>
        <w:t xml:space="preserve">, </w:t>
      </w:r>
      <w:r w:rsidRPr="00885592">
        <w:rPr>
          <w:rFonts w:ascii="Courier New" w:hAnsi="Courier New" w:cs="Courier New"/>
          <w:sz w:val="16"/>
          <w:szCs w:val="16"/>
        </w:rPr>
        <w:t>man</w:t>
      </w:r>
    </w:p>
    <w:p w14:paraId="242FA7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2EDF4B" w14:textId="18019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shtiefrnam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00542576">
        <w:rPr>
          <w:rFonts w:ascii="ZhoGlyph" w:hAnsi="ZhoGlyph" w:cs="Courier New" w:hint="eastAsia"/>
          <w:sz w:val="16"/>
          <w:szCs w:val="16"/>
        </w:rPr>
        <w:t>Ī</w:t>
      </w:r>
      <w:r w:rsidR="00542576">
        <w:rPr>
          <w:rFonts w:ascii="ZhoGlyph" w:hAnsi="ZhoGlyph" w:cs="Courier New"/>
          <w:sz w:val="16"/>
          <w:szCs w:val="16"/>
        </w:rPr>
        <w:t>ḟNAM</w:t>
      </w:r>
      <w:r w:rsidR="00885592">
        <w:rPr>
          <w:rFonts w:ascii="Courier New" w:hAnsi="Courier New" w:cs="Courier New"/>
          <w:sz w:val="16"/>
          <w:szCs w:val="16"/>
        </w:rPr>
        <w:t xml:space="preserve">, </w:t>
      </w:r>
      <w:r w:rsidRPr="00885592">
        <w:rPr>
          <w:rFonts w:ascii="Courier New" w:hAnsi="Courier New" w:cs="Courier New"/>
          <w:sz w:val="16"/>
          <w:szCs w:val="16"/>
        </w:rPr>
        <w:t>husband</w:t>
      </w:r>
    </w:p>
    <w:p w14:paraId="483912D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3BC35" w14:textId="00CBE93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542576">
        <w:rPr>
          <w:rFonts w:ascii="Courier New" w:hAnsi="Courier New" w:cs="Courier New"/>
          <w:b/>
          <w:bCs/>
          <w:sz w:val="16"/>
          <w:szCs w:val="16"/>
        </w:rPr>
        <w:t>Shtochiadr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TOĈĨḌ</w:t>
      </w:r>
      <w:r w:rsidR="00885592">
        <w:rPr>
          <w:rFonts w:ascii="Courier New" w:hAnsi="Courier New" w:cs="Courier New"/>
          <w:sz w:val="16"/>
          <w:szCs w:val="16"/>
        </w:rPr>
        <w:t>,</w:t>
      </w:r>
      <w:r w:rsidRPr="00885592">
        <w:rPr>
          <w:rFonts w:ascii="Courier New" w:hAnsi="Courier New" w:cs="Courier New"/>
          <w:sz w:val="16"/>
          <w:szCs w:val="16"/>
        </w:rPr>
        <w:t xml:space="preserve"> Consulate province which includes ltvikiastaf sector and the Zhodani portion of Tlabrieish sector</w:t>
      </w:r>
    </w:p>
    <w:p w14:paraId="4EA826C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E38A5D" w14:textId="0E906AD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542576">
        <w:rPr>
          <w:rFonts w:ascii="ZhoGlyph" w:hAnsi="ZhoGlyph" w:cs="Courier New" w:hint="eastAsia"/>
          <w:sz w:val="16"/>
          <w:szCs w:val="16"/>
        </w:rPr>
        <w:t>Ś</w:t>
      </w:r>
      <w:r w:rsidR="00542576">
        <w:rPr>
          <w:rFonts w:ascii="ZhoGlyph" w:hAnsi="ZhoGlyph" w:cs="Courier New"/>
          <w:sz w:val="16"/>
          <w:szCs w:val="16"/>
        </w:rPr>
        <w:t>T</w:t>
      </w:r>
      <w:r w:rsidRPr="00542576">
        <w:rPr>
          <w:rFonts w:ascii="ZhoGlyph" w:hAnsi="ZhoGlyph" w:cs="Courier New"/>
          <w:sz w:val="16"/>
          <w:szCs w:val="16"/>
        </w:rPr>
        <w:t>OL</w:t>
      </w:r>
      <w:r w:rsidR="00885592">
        <w:rPr>
          <w:rFonts w:ascii="Courier New" w:hAnsi="Courier New" w:cs="Courier New"/>
          <w:sz w:val="16"/>
          <w:szCs w:val="16"/>
        </w:rPr>
        <w:t xml:space="preserve">, </w:t>
      </w:r>
      <w:r w:rsidRPr="00885592">
        <w:rPr>
          <w:rFonts w:ascii="Courier New" w:hAnsi="Courier New" w:cs="Courier New"/>
          <w:sz w:val="16"/>
          <w:szCs w:val="16"/>
        </w:rPr>
        <w:t>hat</w:t>
      </w:r>
    </w:p>
    <w:p w14:paraId="6B3FD9D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B95E973" w14:textId="3284EFD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shtolechiej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3A4A76">
        <w:rPr>
          <w:rFonts w:ascii="ZhoGlyph" w:hAnsi="ZhoGlyph" w:cs="Courier New" w:hint="eastAsia"/>
          <w:sz w:val="16"/>
          <w:szCs w:val="16"/>
        </w:rPr>
        <w:t>Ś</w:t>
      </w:r>
      <w:r w:rsidR="003A4A76">
        <w:rPr>
          <w:rFonts w:ascii="ZhoGlyph" w:hAnsi="ZhoGlyph" w:cs="Courier New"/>
          <w:sz w:val="16"/>
          <w:szCs w:val="16"/>
        </w:rPr>
        <w:t>T</w:t>
      </w:r>
      <w:r w:rsidR="003A4A76" w:rsidRPr="00542576">
        <w:rPr>
          <w:rFonts w:ascii="ZhoGlyph" w:hAnsi="ZhoGlyph" w:cs="Courier New"/>
          <w:sz w:val="16"/>
          <w:szCs w:val="16"/>
        </w:rPr>
        <w:t>OL</w:t>
      </w:r>
      <w:r w:rsidR="003A4A76">
        <w:rPr>
          <w:rFonts w:ascii="ZhoGlyph" w:hAnsi="ZhoGlyph" w:cs="Courier New"/>
          <w:sz w:val="16"/>
          <w:szCs w:val="16"/>
        </w:rPr>
        <w:t>EĈ</w:t>
      </w:r>
      <w:r w:rsidR="003A4A76">
        <w:rPr>
          <w:rFonts w:ascii="ZhoGlyph" w:hAnsi="ZhoGlyph" w:cs="Courier New" w:hint="eastAsia"/>
          <w:sz w:val="16"/>
          <w:szCs w:val="16"/>
        </w:rPr>
        <w:t>Ī</w:t>
      </w:r>
      <w:r w:rsidR="003A4A76">
        <w:rPr>
          <w:rFonts w:ascii="ZhoGlyph" w:hAnsi="ZhoGlyph" w:cs="Courier New"/>
          <w:sz w:val="16"/>
          <w:szCs w:val="16"/>
        </w:rPr>
        <w:t>J</w:t>
      </w:r>
      <w:r w:rsidR="00885592">
        <w:rPr>
          <w:rFonts w:ascii="Courier New" w:hAnsi="Courier New" w:cs="Courier New"/>
          <w:sz w:val="16"/>
          <w:szCs w:val="16"/>
        </w:rPr>
        <w:t xml:space="preserve">, </w:t>
      </w:r>
      <w:r w:rsidRPr="00885592">
        <w:rPr>
          <w:rFonts w:ascii="Courier New" w:hAnsi="Courier New" w:cs="Courier New"/>
          <w:sz w:val="16"/>
          <w:szCs w:val="16"/>
        </w:rPr>
        <w:t>helmet</w:t>
      </w:r>
    </w:p>
    <w:p w14:paraId="30F21965" w14:textId="52C50F0F"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41383" w14:textId="2DDF61ED"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sht’zi, </w:t>
      </w:r>
      <w:r>
        <w:rPr>
          <w:rFonts w:ascii="Courier New" w:hAnsi="Courier New" w:cs="Courier New"/>
          <w:sz w:val="16"/>
          <w:szCs w:val="16"/>
        </w:rPr>
        <w:t xml:space="preserve">adj, </w:t>
      </w:r>
      <w:r>
        <w:rPr>
          <w:rFonts w:ascii="ZhoGlyph" w:hAnsi="ZhoGlyph" w:cs="Courier New" w:hint="eastAsia"/>
          <w:sz w:val="16"/>
          <w:szCs w:val="16"/>
        </w:rPr>
        <w:t>Ś</w:t>
      </w:r>
      <w:r>
        <w:rPr>
          <w:rFonts w:ascii="ZhoGlyph" w:hAnsi="ZhoGlyph" w:cs="Courier New"/>
          <w:sz w:val="16"/>
          <w:szCs w:val="16"/>
        </w:rPr>
        <w:t>T'ZI</w:t>
      </w:r>
      <w:r>
        <w:rPr>
          <w:rFonts w:ascii="Courier New" w:hAnsi="Courier New" w:cs="Courier New"/>
          <w:sz w:val="16"/>
          <w:szCs w:val="16"/>
        </w:rPr>
        <w:t>, a mental breakdown</w:t>
      </w:r>
      <w:r w:rsidR="00735DCB">
        <w:rPr>
          <w:rFonts w:ascii="Courier New" w:hAnsi="Courier New" w:cs="Courier New"/>
          <w:sz w:val="16"/>
          <w:szCs w:val="16"/>
        </w:rPr>
        <w:t xml:space="preserve">, emotional </w:t>
      </w:r>
      <w:proofErr w:type="gramStart"/>
      <w:r w:rsidR="00735DCB">
        <w:rPr>
          <w:rFonts w:ascii="Courier New" w:hAnsi="Courier New" w:cs="Courier New"/>
          <w:sz w:val="16"/>
          <w:szCs w:val="16"/>
        </w:rPr>
        <w:t>outburst</w:t>
      </w:r>
      <w:proofErr w:type="gramEnd"/>
      <w:r w:rsidR="00735DCB">
        <w:rPr>
          <w:rFonts w:ascii="Courier New" w:hAnsi="Courier New" w:cs="Courier New"/>
          <w:sz w:val="16"/>
          <w:szCs w:val="16"/>
        </w:rPr>
        <w:t xml:space="preserve"> or tantrum</w:t>
      </w:r>
    </w:p>
    <w:p w14:paraId="6B7967D1" w14:textId="21C3A428"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7D45B4" w14:textId="50AF53A2" w:rsidR="00387398" w:rsidRP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sht’ze’, </w:t>
      </w:r>
      <w:r>
        <w:rPr>
          <w:rFonts w:ascii="Courier New" w:hAnsi="Courier New" w:cs="Courier New"/>
          <w:sz w:val="16"/>
          <w:szCs w:val="16"/>
        </w:rPr>
        <w:t xml:space="preserve">verb, </w:t>
      </w:r>
      <w:r>
        <w:rPr>
          <w:rFonts w:ascii="ZhoGlyph" w:hAnsi="ZhoGlyph" w:cs="Courier New" w:hint="eastAsia"/>
          <w:sz w:val="16"/>
          <w:szCs w:val="16"/>
        </w:rPr>
        <w:t>Ś</w:t>
      </w:r>
      <w:r>
        <w:rPr>
          <w:rFonts w:ascii="ZhoGlyph" w:hAnsi="ZhoGlyph" w:cs="Courier New"/>
          <w:sz w:val="16"/>
          <w:szCs w:val="16"/>
        </w:rPr>
        <w:t>T'ZE'</w:t>
      </w:r>
      <w:r>
        <w:rPr>
          <w:rFonts w:ascii="Courier New" w:hAnsi="Courier New" w:cs="Courier New"/>
          <w:sz w:val="16"/>
          <w:szCs w:val="16"/>
        </w:rPr>
        <w:t>, to have a mental breakdown or tantrum</w:t>
      </w:r>
    </w:p>
    <w:p w14:paraId="394C4930" w14:textId="77777777" w:rsidR="00387398"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6CDF8458" w14:textId="60E9B82E" w:rsidR="00387398" w:rsidRPr="00735DCB" w:rsidRDefault="00387398"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r>
        <w:rPr>
          <w:rFonts w:ascii="Courier New" w:hAnsi="Courier New" w:cs="Courier New"/>
          <w:b/>
          <w:bCs/>
          <w:sz w:val="16"/>
          <w:szCs w:val="16"/>
        </w:rPr>
        <w:t xml:space="preserve">sht’zy, </w:t>
      </w:r>
      <w:r>
        <w:rPr>
          <w:rFonts w:ascii="Courier New" w:hAnsi="Courier New" w:cs="Courier New"/>
          <w:sz w:val="16"/>
          <w:szCs w:val="16"/>
        </w:rPr>
        <w:t xml:space="preserve">noun, </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an emotional outburst usually associated with temper tantrums or uncontrollable emotional rage. Also refers to psionic outbursts observed in children prior to or during training.</w:t>
      </w:r>
      <w:r w:rsidR="00735DCB">
        <w:rPr>
          <w:rFonts w:ascii="Courier New" w:hAnsi="Courier New" w:cs="Courier New"/>
          <w:sz w:val="16"/>
          <w:szCs w:val="16"/>
        </w:rPr>
        <w:t xml:space="preserve"> See also: </w:t>
      </w:r>
      <w:r w:rsidR="00735DCB">
        <w:rPr>
          <w:rFonts w:ascii="Courier New" w:hAnsi="Courier New" w:cs="Courier New"/>
          <w:b/>
          <w:bCs/>
          <w:sz w:val="16"/>
          <w:szCs w:val="16"/>
        </w:rPr>
        <w:t>zilsht’zy, dzaqsht’zy</w:t>
      </w:r>
    </w:p>
    <w:p w14:paraId="1129A57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B013C2" w14:textId="46F64201" w:rsidR="000A69A3" w:rsidRPr="00DD549B" w:rsidRDefault="00DD549B" w:rsidP="00DD549B">
      <w:pPr>
        <w:pStyle w:val="Heading1"/>
        <w:jc w:val="center"/>
        <w:rPr>
          <w:rFonts w:ascii="ZhoGlyph" w:hAnsi="ZhoGlyph"/>
        </w:rPr>
      </w:pPr>
      <w:bookmarkStart w:id="41" w:name="_Toc110929007"/>
      <w:r>
        <w:rPr>
          <w:rFonts w:ascii="ZhoGlyph" w:hAnsi="ZhoGlyph"/>
        </w:rPr>
        <w:lastRenderedPageBreak/>
        <w:t>ST</w:t>
      </w:r>
      <w:bookmarkEnd w:id="41"/>
    </w:p>
    <w:p w14:paraId="7744AFC2" w14:textId="77777777" w:rsidR="00DD549B" w:rsidRPr="00885592"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F2F781" w14:textId="02B685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w:t>
      </w:r>
      <w:r w:rsidR="00885592">
        <w:rPr>
          <w:rFonts w:ascii="Courier New" w:hAnsi="Courier New" w:cs="Courier New"/>
          <w:sz w:val="16"/>
          <w:szCs w:val="16"/>
        </w:rPr>
        <w:t xml:space="preserve">, </w:t>
      </w:r>
      <w:r w:rsidR="003A4A76">
        <w:rPr>
          <w:rFonts w:ascii="Courier New" w:hAnsi="Courier New" w:cs="Courier New"/>
          <w:sz w:val="16"/>
          <w:szCs w:val="16"/>
        </w:rPr>
        <w:t xml:space="preserve">a </w:t>
      </w:r>
      <w:r w:rsidR="003A4A76" w:rsidRPr="00885592">
        <w:rPr>
          <w:rFonts w:ascii="Courier New" w:hAnsi="Courier New" w:cs="Courier New"/>
          <w:sz w:val="16"/>
          <w:szCs w:val="16"/>
        </w:rPr>
        <w:t>saucer,</w:t>
      </w:r>
      <w:r w:rsidRPr="00885592">
        <w:rPr>
          <w:rFonts w:ascii="Courier New" w:hAnsi="Courier New" w:cs="Courier New"/>
          <w:sz w:val="16"/>
          <w:szCs w:val="16"/>
        </w:rPr>
        <w:t xml:space="preserve"> or plate</w:t>
      </w:r>
    </w:p>
    <w:p w14:paraId="130DFDC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CDCD68" w14:textId="204EB0E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A4A76">
        <w:rPr>
          <w:rFonts w:ascii="Courier New" w:hAnsi="Courier New" w:cs="Courier New"/>
          <w:b/>
          <w:bCs/>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A4A76">
        <w:rPr>
          <w:rFonts w:ascii="ZhoGlyph" w:hAnsi="ZhoGlyph" w:cs="Courier New"/>
          <w:sz w:val="16"/>
          <w:szCs w:val="16"/>
        </w:rPr>
        <w:t>STAO</w:t>
      </w:r>
      <w:r w:rsidR="00885592">
        <w:rPr>
          <w:rFonts w:ascii="Courier New" w:hAnsi="Courier New" w:cs="Courier New"/>
          <w:sz w:val="16"/>
          <w:szCs w:val="16"/>
        </w:rPr>
        <w:t xml:space="preserve">, </w:t>
      </w:r>
      <w:r w:rsidRPr="00885592">
        <w:rPr>
          <w:rFonts w:ascii="Courier New" w:hAnsi="Courier New" w:cs="Courier New"/>
          <w:sz w:val="16"/>
          <w:szCs w:val="16"/>
        </w:rPr>
        <w:t>plates</w:t>
      </w:r>
    </w:p>
    <w:p w14:paraId="644DC9E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476276" w14:textId="2BE53E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stebre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Ḅ</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be superior</w:t>
      </w:r>
    </w:p>
    <w:p w14:paraId="2898F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438B93" w14:textId="5EFAE7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Stedlas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STE</w:t>
      </w:r>
      <w:r w:rsidR="00EC32A5">
        <w:rPr>
          <w:rFonts w:ascii="ZhoGlyph" w:hAnsi="ZhoGlyph" w:cs="Courier New"/>
          <w:sz w:val="16"/>
          <w:szCs w:val="16"/>
        </w:rPr>
        <w:t>Ḋ</w:t>
      </w:r>
      <w:r w:rsidRPr="00EC32A5">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Name of a common class of 400-ton system defence boat.</w:t>
      </w:r>
    </w:p>
    <w:p w14:paraId="0A4E443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9BEC8F" w14:textId="7001C3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ST</w:t>
      </w:r>
      <w:r w:rsidR="00EC32A5">
        <w:rPr>
          <w:rFonts w:ascii="ZhoGlyph" w:hAnsi="ZhoGlyph" w:cs="Courier New"/>
          <w:sz w:val="16"/>
          <w:szCs w:val="16"/>
        </w:rPr>
        <w:t>Ĩ</w:t>
      </w:r>
      <w:r w:rsidRPr="00EC32A5">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day</w:t>
      </w:r>
      <w:r w:rsidR="00885592">
        <w:rPr>
          <w:rFonts w:ascii="Courier New" w:hAnsi="Courier New" w:cs="Courier New"/>
          <w:sz w:val="16"/>
          <w:szCs w:val="16"/>
        </w:rPr>
        <w:t xml:space="preserve">, </w:t>
      </w:r>
    </w:p>
    <w:p w14:paraId="33CF30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82610E" w14:textId="4EFABF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stialchali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sidRPr="00EC32A5">
        <w:rPr>
          <w:rFonts w:ascii="ZhoGlyph" w:hAnsi="ZhoGlyph" w:cs="Courier New"/>
          <w:sz w:val="16"/>
          <w:szCs w:val="16"/>
        </w:rPr>
        <w:t>ST</w:t>
      </w:r>
      <w:r w:rsidR="00EC32A5">
        <w:rPr>
          <w:rFonts w:ascii="ZhoGlyph" w:hAnsi="ZhoGlyph" w:cs="Courier New"/>
          <w:sz w:val="16"/>
          <w:szCs w:val="16"/>
        </w:rPr>
        <w:t>Ĩ</w:t>
      </w:r>
      <w:r w:rsidR="00EC32A5" w:rsidRPr="00EC32A5">
        <w:rPr>
          <w:rFonts w:ascii="ZhoGlyph" w:hAnsi="ZhoGlyph" w:cs="Courier New"/>
          <w:sz w:val="16"/>
          <w:szCs w:val="16"/>
        </w:rPr>
        <w:t>L</w:t>
      </w:r>
      <w:r w:rsidR="00EC32A5">
        <w:rPr>
          <w:rFonts w:ascii="ZhoGlyph" w:hAnsi="ZhoGlyph" w:cs="Courier New"/>
          <w:sz w:val="16"/>
          <w:szCs w:val="16"/>
        </w:rPr>
        <w:t>ĈALI</w:t>
      </w:r>
      <w:r w:rsidR="00885592">
        <w:rPr>
          <w:rFonts w:ascii="Courier New" w:hAnsi="Courier New" w:cs="Courier New"/>
          <w:sz w:val="16"/>
          <w:szCs w:val="16"/>
        </w:rPr>
        <w:t xml:space="preserve">, </w:t>
      </w:r>
      <w:r w:rsidRPr="00885592">
        <w:rPr>
          <w:rFonts w:ascii="Courier New" w:hAnsi="Courier New" w:cs="Courier New"/>
          <w:sz w:val="16"/>
          <w:szCs w:val="16"/>
        </w:rPr>
        <w:t>midday</w:t>
      </w:r>
    </w:p>
    <w:p w14:paraId="5AD20F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D4149" w14:textId="1F0278F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STILJODL</w:t>
      </w:r>
      <w:r w:rsidR="00885592">
        <w:rPr>
          <w:rFonts w:ascii="Courier New" w:hAnsi="Courier New" w:cs="Courier New"/>
          <w:sz w:val="16"/>
          <w:szCs w:val="16"/>
        </w:rPr>
        <w:t xml:space="preserve">, </w:t>
      </w:r>
      <w:r w:rsidRPr="00885592">
        <w:rPr>
          <w:rFonts w:ascii="Courier New" w:hAnsi="Courier New" w:cs="Courier New"/>
          <w:sz w:val="16"/>
          <w:szCs w:val="16"/>
        </w:rPr>
        <w:t>floor panel</w:t>
      </w:r>
    </w:p>
    <w:p w14:paraId="76DE64B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5B4F17" w14:textId="486344BF" w:rsidR="00DD549B" w:rsidRPr="00DD549B" w:rsidRDefault="00C56782" w:rsidP="00DD549B">
      <w:pPr>
        <w:pStyle w:val="Heading1"/>
        <w:jc w:val="center"/>
        <w:rPr>
          <w:rFonts w:ascii="ZhoGlyph" w:hAnsi="ZhoGlyph"/>
        </w:rPr>
      </w:pPr>
      <w:r>
        <w:rPr>
          <w:rFonts w:ascii="ZhoGlyph" w:hAnsi="ZhoGlyph"/>
        </w:rPr>
        <w:br w:type="page"/>
      </w:r>
      <w:bookmarkStart w:id="42" w:name="_Toc110929008"/>
      <w:r w:rsidR="00DD549B">
        <w:rPr>
          <w:rFonts w:ascii="ZhoGlyph" w:hAnsi="ZhoGlyph"/>
        </w:rPr>
        <w:lastRenderedPageBreak/>
        <w:t>T</w:t>
      </w:r>
      <w:bookmarkEnd w:id="42"/>
    </w:p>
    <w:p w14:paraId="2A11196B"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CCB6A9F" w14:textId="32F6330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EC32A5">
        <w:rPr>
          <w:rFonts w:ascii="ZhoGlyph" w:hAnsi="ZhoGlyph" w:cs="Courier New"/>
          <w:sz w:val="16"/>
          <w:szCs w:val="16"/>
        </w:rPr>
        <w:t>TAJ</w:t>
      </w:r>
      <w:r w:rsidR="00885592">
        <w:rPr>
          <w:rFonts w:ascii="Courier New" w:hAnsi="Courier New" w:cs="Courier New"/>
          <w:sz w:val="16"/>
          <w:szCs w:val="16"/>
        </w:rPr>
        <w:t xml:space="preserve">, </w:t>
      </w:r>
      <w:r w:rsidRPr="00885592">
        <w:rPr>
          <w:rFonts w:ascii="Courier New" w:hAnsi="Courier New" w:cs="Courier New"/>
          <w:sz w:val="16"/>
          <w:szCs w:val="16"/>
        </w:rPr>
        <w:t>from</w:t>
      </w:r>
      <w:r w:rsidR="00885592">
        <w:rPr>
          <w:rFonts w:ascii="Courier New" w:hAnsi="Courier New" w:cs="Courier New"/>
          <w:sz w:val="16"/>
          <w:szCs w:val="16"/>
        </w:rPr>
        <w:t xml:space="preserve">, </w:t>
      </w:r>
      <w:r w:rsidRPr="00885592">
        <w:rPr>
          <w:rFonts w:ascii="Courier New" w:hAnsi="Courier New" w:cs="Courier New"/>
          <w:sz w:val="16"/>
          <w:szCs w:val="16"/>
        </w:rPr>
        <w:t>out of</w:t>
      </w:r>
    </w:p>
    <w:p w14:paraId="32C6260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AD092B" w14:textId="3887F1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TAKO</w:t>
      </w:r>
      <w:r w:rsidR="00885592">
        <w:rPr>
          <w:rFonts w:ascii="Courier New" w:hAnsi="Courier New" w:cs="Courier New"/>
          <w:sz w:val="16"/>
          <w:szCs w:val="16"/>
        </w:rPr>
        <w:t xml:space="preserve">, </w:t>
      </w:r>
      <w:r w:rsidRPr="00885592">
        <w:rPr>
          <w:rFonts w:ascii="Courier New" w:hAnsi="Courier New" w:cs="Courier New"/>
          <w:sz w:val="16"/>
          <w:szCs w:val="16"/>
        </w:rPr>
        <w:t>a food item introduced by Solomani visitors and traditionally eaten on Fourth Day</w:t>
      </w:r>
      <w:r w:rsidR="00EC32A5">
        <w:rPr>
          <w:rFonts w:ascii="Courier New" w:hAnsi="Courier New" w:cs="Courier New"/>
          <w:sz w:val="16"/>
          <w:szCs w:val="16"/>
        </w:rPr>
        <w:t xml:space="preserve"> (</w:t>
      </w:r>
      <w:r w:rsidR="00EC32A5" w:rsidRPr="00EC32A5">
        <w:rPr>
          <w:rFonts w:ascii="Courier New" w:hAnsi="Courier New" w:cs="Courier New"/>
          <w:b/>
          <w:bCs/>
          <w:sz w:val="16"/>
          <w:szCs w:val="16"/>
        </w:rPr>
        <w:t>Nachostial</w:t>
      </w:r>
      <w:r w:rsidR="00EC32A5">
        <w:rPr>
          <w:rFonts w:ascii="Courier New" w:hAnsi="Courier New" w:cs="Courier New"/>
          <w:sz w:val="16"/>
          <w:szCs w:val="16"/>
        </w:rPr>
        <w:t>)</w:t>
      </w:r>
    </w:p>
    <w:p w14:paraId="6745ACC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25FBA" w14:textId="1A87E60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TAMAKE'</w:t>
      </w:r>
      <w:r w:rsidR="00885592">
        <w:rPr>
          <w:rFonts w:ascii="Courier New" w:hAnsi="Courier New" w:cs="Courier New"/>
          <w:sz w:val="16"/>
          <w:szCs w:val="16"/>
        </w:rPr>
        <w:t xml:space="preserve">, </w:t>
      </w:r>
      <w:r w:rsidRPr="00885592">
        <w:rPr>
          <w:rFonts w:ascii="Courier New" w:hAnsi="Courier New" w:cs="Courier New"/>
          <w:sz w:val="16"/>
          <w:szCs w:val="16"/>
        </w:rPr>
        <w:t>to give</w:t>
      </w:r>
    </w:p>
    <w:p w14:paraId="311F521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99C1472" w14:textId="696DCCF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Tanzhrtl Zofrtia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TAN</w:t>
      </w:r>
      <w:r w:rsidR="00EC32A5">
        <w:rPr>
          <w:rFonts w:ascii="ZhoGlyph" w:hAnsi="ZhoGlyph" w:cs="Courier New" w:hint="eastAsia"/>
          <w:sz w:val="16"/>
          <w:szCs w:val="16"/>
        </w:rPr>
        <w:t>Ź</w:t>
      </w:r>
      <w:r w:rsidR="00EC32A5">
        <w:rPr>
          <w:rFonts w:ascii="ZhoGlyph" w:hAnsi="ZhoGlyph" w:cs="Courier New"/>
          <w:sz w:val="16"/>
          <w:szCs w:val="16"/>
        </w:rPr>
        <w:t>ŘṪ ZOḟTĨ</w:t>
      </w:r>
      <w:r w:rsidR="00885592">
        <w:rPr>
          <w:rFonts w:ascii="Courier New" w:hAnsi="Courier New" w:cs="Courier New"/>
          <w:sz w:val="16"/>
          <w:szCs w:val="16"/>
        </w:rPr>
        <w:t>,</w:t>
      </w:r>
      <w:r w:rsidRPr="00885592">
        <w:rPr>
          <w:rFonts w:ascii="Courier New" w:hAnsi="Courier New" w:cs="Courier New"/>
          <w:sz w:val="16"/>
          <w:szCs w:val="16"/>
        </w:rPr>
        <w:t xml:space="preserve"> Zhodani megacorporation known for the design and manufacture of civilian starships.</w:t>
      </w:r>
      <w:r w:rsidR="00885592">
        <w:rPr>
          <w:rFonts w:ascii="Courier New" w:hAnsi="Courier New" w:cs="Courier New"/>
          <w:sz w:val="16"/>
          <w:szCs w:val="16"/>
        </w:rPr>
        <w:t xml:space="preserve">, </w:t>
      </w:r>
    </w:p>
    <w:p w14:paraId="13C90A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ACFC41" w14:textId="3000388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Ṫ</w:t>
      </w:r>
      <w:r w:rsidRPr="00EC32A5">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inquire</w:t>
      </w:r>
      <w:r w:rsidR="00885592">
        <w:rPr>
          <w:rFonts w:ascii="Courier New" w:hAnsi="Courier New" w:cs="Courier New"/>
          <w:sz w:val="16"/>
          <w:szCs w:val="16"/>
        </w:rPr>
        <w:t>,</w:t>
      </w:r>
      <w:r w:rsidRPr="00885592">
        <w:rPr>
          <w:rFonts w:ascii="Courier New" w:hAnsi="Courier New" w:cs="Courier New"/>
          <w:sz w:val="16"/>
          <w:szCs w:val="16"/>
        </w:rPr>
        <w:t xml:space="preserve"> to ask (a question)</w:t>
      </w:r>
    </w:p>
    <w:p w14:paraId="615601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3862C" w14:textId="51C9AAD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w:t>
      </w:r>
      <w:r w:rsidR="00885592">
        <w:rPr>
          <w:rFonts w:ascii="Courier New" w:hAnsi="Courier New" w:cs="Courier New"/>
          <w:sz w:val="16"/>
          <w:szCs w:val="16"/>
        </w:rPr>
        <w:t xml:space="preserve">, </w:t>
      </w:r>
      <w:r w:rsidRPr="00885592">
        <w:rPr>
          <w:rFonts w:ascii="Courier New" w:hAnsi="Courier New" w:cs="Courier New"/>
          <w:sz w:val="16"/>
          <w:szCs w:val="16"/>
        </w:rPr>
        <w:t>morality</w:t>
      </w:r>
      <w:r w:rsidR="00885592">
        <w:rPr>
          <w:rFonts w:ascii="Courier New" w:hAnsi="Courier New" w:cs="Courier New"/>
          <w:sz w:val="16"/>
          <w:szCs w:val="16"/>
        </w:rPr>
        <w:t xml:space="preserve">, </w:t>
      </w:r>
    </w:p>
    <w:p w14:paraId="59EF2B2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56BFCC" w14:textId="7CEBF25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C32A5">
        <w:rPr>
          <w:rFonts w:ascii="Courier New" w:hAnsi="Courier New" w:cs="Courier New"/>
          <w:b/>
          <w:bCs/>
          <w:sz w:val="16"/>
          <w:szCs w:val="16"/>
        </w:rPr>
        <w:t>Tavrchedl'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ṼĈ</w:t>
      </w:r>
      <w:r w:rsidRPr="00EC32A5">
        <w:rPr>
          <w:rFonts w:ascii="ZhoGlyph" w:hAnsi="ZhoGlyph" w:cs="Courier New"/>
          <w:sz w:val="16"/>
          <w:szCs w:val="16"/>
        </w:rPr>
        <w:t>E</w:t>
      </w:r>
      <w:r w:rsidR="00EC32A5">
        <w:rPr>
          <w:rFonts w:ascii="ZhoGlyph" w:hAnsi="ZhoGlyph" w:cs="Courier New"/>
          <w:sz w:val="16"/>
          <w:szCs w:val="16"/>
        </w:rPr>
        <w:t>Ḋ</w:t>
      </w:r>
      <w:r w:rsidRPr="00EC32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the organisation that combines law enforcement and mental health care in Zhodani society.</w:t>
      </w:r>
    </w:p>
    <w:p w14:paraId="6608C60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9A20156" w14:textId="299836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TA</w:t>
      </w:r>
      <w:r w:rsidR="00EC32A5">
        <w:rPr>
          <w:rFonts w:ascii="ZhoGlyph" w:hAnsi="ZhoGlyph" w:cs="Courier New"/>
          <w:sz w:val="16"/>
          <w:szCs w:val="16"/>
        </w:rPr>
        <w:t>ṼĨ</w:t>
      </w:r>
      <w:r w:rsidRPr="00EC32A5">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The 'universal energy field' from which Tavrziansh teaches all spirits come.</w:t>
      </w:r>
    </w:p>
    <w:p w14:paraId="571A37A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D6D65E" w14:textId="790D8A0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Tavriansh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C32A5">
        <w:rPr>
          <w:rFonts w:ascii="ZhoGlyph" w:hAnsi="ZhoGlyph" w:cs="Courier New"/>
          <w:sz w:val="16"/>
          <w:szCs w:val="16"/>
        </w:rPr>
        <w:t>TAṼĨN</w:t>
      </w:r>
      <w:r w:rsidR="00EC32A5">
        <w:rPr>
          <w:rFonts w:ascii="ZhoGlyph" w:hAnsi="ZhoGlyph" w:cs="Courier New" w:hint="eastAsia"/>
          <w:sz w:val="16"/>
          <w:szCs w:val="16"/>
        </w:rPr>
        <w:t>Ś</w:t>
      </w:r>
      <w:r w:rsidR="00885592">
        <w:rPr>
          <w:rFonts w:ascii="Courier New" w:hAnsi="Courier New" w:cs="Courier New"/>
          <w:sz w:val="16"/>
          <w:szCs w:val="16"/>
        </w:rPr>
        <w:t xml:space="preserve">, </w:t>
      </w:r>
      <w:r w:rsidRPr="00885592">
        <w:rPr>
          <w:rFonts w:ascii="Courier New" w:hAnsi="Courier New" w:cs="Courier New"/>
          <w:sz w:val="16"/>
          <w:szCs w:val="16"/>
        </w:rPr>
        <w:t>'morality's path' the state supported philosophy taught across the Consulate.</w:t>
      </w:r>
    </w:p>
    <w:p w14:paraId="03EAAAE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ABB9E2" w14:textId="5531FEC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cover or coat</w:t>
      </w:r>
    </w:p>
    <w:p w14:paraId="4306FC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FE713A" w14:textId="4CC0D7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techtotik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EC32A5">
        <w:rPr>
          <w:rFonts w:ascii="ZhoGlyph" w:hAnsi="ZhoGlyph" w:cs="Courier New"/>
          <w:sz w:val="16"/>
          <w:szCs w:val="16"/>
        </w:rPr>
        <w:t>TE</w:t>
      </w:r>
      <w:r w:rsidR="00EC32A5">
        <w:rPr>
          <w:rFonts w:ascii="ZhoGlyph" w:hAnsi="ZhoGlyph" w:cs="Courier New"/>
          <w:sz w:val="16"/>
          <w:szCs w:val="16"/>
        </w:rPr>
        <w:t>Ĉ</w:t>
      </w:r>
      <w:r w:rsidRPr="00EC32A5">
        <w:rPr>
          <w:rFonts w:ascii="ZhoGlyph" w:hAnsi="ZhoGlyph" w:cs="Courier New"/>
          <w:sz w:val="16"/>
          <w:szCs w:val="16"/>
        </w:rPr>
        <w:t>TOTIK</w:t>
      </w:r>
      <w:r w:rsidR="00885592">
        <w:rPr>
          <w:rFonts w:ascii="Courier New" w:hAnsi="Courier New" w:cs="Courier New"/>
          <w:sz w:val="16"/>
          <w:szCs w:val="16"/>
        </w:rPr>
        <w:t xml:space="preserve">, </w:t>
      </w:r>
      <w:r w:rsidRPr="00885592">
        <w:rPr>
          <w:rFonts w:ascii="Courier New" w:hAnsi="Courier New" w:cs="Courier New"/>
          <w:sz w:val="16"/>
          <w:szCs w:val="16"/>
        </w:rPr>
        <w:t>blue</w:t>
      </w:r>
    </w:p>
    <w:p w14:paraId="254AA7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FA1D37" w14:textId="4C7D3D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B538CE">
        <w:rPr>
          <w:rFonts w:ascii="Courier New" w:hAnsi="Courier New" w:cs="Courier New"/>
          <w:b/>
          <w:bCs/>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Pr="00B538CE">
        <w:rPr>
          <w:rFonts w:ascii="ZhoGlyph" w:hAnsi="ZhoGlyph" w:cs="Courier New"/>
          <w:sz w:val="16"/>
          <w:szCs w:val="16"/>
        </w:rPr>
        <w:t>TEK</w:t>
      </w:r>
      <w:r w:rsidR="00885592">
        <w:rPr>
          <w:rFonts w:ascii="Courier New" w:hAnsi="Courier New" w:cs="Courier New"/>
          <w:sz w:val="16"/>
          <w:szCs w:val="16"/>
        </w:rPr>
        <w:t xml:space="preserve">, </w:t>
      </w:r>
      <w:r w:rsidRPr="00885592">
        <w:rPr>
          <w:rFonts w:ascii="Courier New" w:hAnsi="Courier New" w:cs="Courier New"/>
          <w:sz w:val="16"/>
          <w:szCs w:val="16"/>
        </w:rPr>
        <w:t>indicates a thing made from the root word</w:t>
      </w:r>
      <w:r w:rsidR="00885592">
        <w:rPr>
          <w:rFonts w:ascii="Courier New" w:hAnsi="Courier New" w:cs="Courier New"/>
          <w:sz w:val="16"/>
          <w:szCs w:val="16"/>
        </w:rPr>
        <w:t xml:space="preserve">, </w:t>
      </w:r>
    </w:p>
    <w:p w14:paraId="053F8F5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6BA817" w14:textId="7D36664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tekoyotikia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B538CE">
        <w:rPr>
          <w:rFonts w:ascii="ZhoGlyph" w:hAnsi="ZhoGlyph" w:cs="Courier New"/>
          <w:sz w:val="16"/>
          <w:szCs w:val="16"/>
        </w:rPr>
        <w:t>TEKOYOTIK</w:t>
      </w:r>
      <w:r w:rsidR="00B538CE">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expressionless</w:t>
      </w:r>
    </w:p>
    <w:p w14:paraId="271C7B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B07076" w14:textId="1C3970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adv</w:t>
      </w:r>
      <w:r w:rsidR="00885592">
        <w:rPr>
          <w:rFonts w:ascii="Courier New" w:hAnsi="Courier New" w:cs="Courier New"/>
          <w:sz w:val="16"/>
          <w:szCs w:val="16"/>
        </w:rPr>
        <w:t xml:space="preserve">, </w:t>
      </w:r>
      <w:r w:rsidRPr="00B538CE">
        <w:rPr>
          <w:rFonts w:ascii="ZhoGlyph" w:hAnsi="ZhoGlyph" w:cs="Courier New"/>
          <w:sz w:val="16"/>
          <w:szCs w:val="16"/>
        </w:rPr>
        <w:t>TEL</w:t>
      </w:r>
      <w:r w:rsidR="00885592">
        <w:rPr>
          <w:rFonts w:ascii="Courier New" w:hAnsi="Courier New" w:cs="Courier New"/>
          <w:sz w:val="16"/>
          <w:szCs w:val="16"/>
        </w:rPr>
        <w:t xml:space="preserve">, </w:t>
      </w:r>
      <w:r w:rsidRPr="00885592">
        <w:rPr>
          <w:rFonts w:ascii="Courier New" w:hAnsi="Courier New" w:cs="Courier New"/>
          <w:sz w:val="16"/>
          <w:szCs w:val="16"/>
        </w:rPr>
        <w:t>shall</w:t>
      </w:r>
      <w:r w:rsidR="00885592">
        <w:rPr>
          <w:rFonts w:ascii="Courier New" w:hAnsi="Courier New" w:cs="Courier New"/>
          <w:sz w:val="16"/>
          <w:szCs w:val="16"/>
        </w:rPr>
        <w:t xml:space="preserve">, </w:t>
      </w:r>
      <w:r w:rsidRPr="00885592">
        <w:rPr>
          <w:rFonts w:ascii="Courier New" w:hAnsi="Courier New" w:cs="Courier New"/>
          <w:sz w:val="16"/>
          <w:szCs w:val="16"/>
        </w:rPr>
        <w:t>should</w:t>
      </w:r>
    </w:p>
    <w:p w14:paraId="2DD713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072A38" w14:textId="3B17211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TEME'</w:t>
      </w:r>
      <w:r w:rsidR="00885592">
        <w:rPr>
          <w:rFonts w:ascii="Courier New" w:hAnsi="Courier New" w:cs="Courier New"/>
          <w:sz w:val="16"/>
          <w:szCs w:val="16"/>
        </w:rPr>
        <w:t xml:space="preserve">, </w:t>
      </w:r>
      <w:r w:rsidRPr="00885592">
        <w:rPr>
          <w:rFonts w:ascii="Courier New" w:hAnsi="Courier New" w:cs="Courier New"/>
          <w:sz w:val="16"/>
          <w:szCs w:val="16"/>
        </w:rPr>
        <w:t>to seek</w:t>
      </w:r>
    </w:p>
    <w:p w14:paraId="015CA70E" w14:textId="7C1D280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50ECE6" w14:textId="0630B943" w:rsidR="00B45053"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tem</w:t>
      </w:r>
      <w:r>
        <w:rPr>
          <w:rFonts w:ascii="Courier New" w:hAnsi="Courier New" w:cs="Courier New"/>
          <w:b/>
          <w:bCs/>
          <w:sz w:val="16"/>
          <w:szCs w:val="16"/>
        </w:rPr>
        <w:t>ole</w:t>
      </w:r>
      <w:r w:rsidRPr="00B538CE">
        <w:rPr>
          <w:rFonts w:ascii="Courier New" w:hAnsi="Courier New" w:cs="Courier New"/>
          <w:b/>
          <w:bCs/>
          <w:sz w:val="16"/>
          <w:szCs w:val="16"/>
        </w:rPr>
        <w:t>'</w:t>
      </w:r>
      <w:r>
        <w:rPr>
          <w:rFonts w:ascii="Courier New" w:hAnsi="Courier New" w:cs="Courier New"/>
          <w:b/>
          <w:bCs/>
          <w:sz w:val="16"/>
          <w:szCs w:val="16"/>
        </w:rPr>
        <w:t xml:space="preserve">, </w:t>
      </w:r>
      <w:r>
        <w:rPr>
          <w:rFonts w:ascii="Courier New" w:hAnsi="Courier New" w:cs="Courier New"/>
          <w:sz w:val="16"/>
          <w:szCs w:val="16"/>
        </w:rPr>
        <w:t xml:space="preserve">verb, </w:t>
      </w:r>
      <w:r w:rsidRPr="00B538CE">
        <w:rPr>
          <w:rFonts w:ascii="ZhoGlyph" w:hAnsi="ZhoGlyph" w:cs="Courier New"/>
          <w:sz w:val="16"/>
          <w:szCs w:val="16"/>
        </w:rPr>
        <w:t>TEM</w:t>
      </w:r>
      <w:r>
        <w:rPr>
          <w:rFonts w:ascii="ZhoGlyph" w:hAnsi="ZhoGlyph" w:cs="Courier New"/>
          <w:sz w:val="16"/>
          <w:szCs w:val="16"/>
        </w:rPr>
        <w:t>OLE'</w:t>
      </w:r>
      <w:r>
        <w:rPr>
          <w:rFonts w:ascii="Courier New" w:hAnsi="Courier New" w:cs="Courier New"/>
          <w:sz w:val="16"/>
          <w:szCs w:val="16"/>
        </w:rPr>
        <w:t>, to investigate</w:t>
      </w:r>
    </w:p>
    <w:p w14:paraId="163FF464" w14:textId="7852B986"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A451FA" w14:textId="07AEA63E" w:rsidR="0043735B" w:rsidRP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temolinad, </w:t>
      </w:r>
      <w:r>
        <w:rPr>
          <w:rFonts w:ascii="Courier New" w:hAnsi="Courier New" w:cs="Courier New"/>
          <w:sz w:val="16"/>
          <w:szCs w:val="16"/>
        </w:rPr>
        <w:t xml:space="preserve">noun, </w:t>
      </w:r>
      <w:r w:rsidRPr="00B538CE">
        <w:rPr>
          <w:rFonts w:ascii="ZhoGlyph" w:hAnsi="ZhoGlyph" w:cs="Courier New"/>
          <w:sz w:val="16"/>
          <w:szCs w:val="16"/>
        </w:rPr>
        <w:t>TEM</w:t>
      </w:r>
      <w:r>
        <w:rPr>
          <w:rFonts w:ascii="ZhoGlyph" w:hAnsi="ZhoGlyph" w:cs="Courier New"/>
          <w:sz w:val="16"/>
          <w:szCs w:val="16"/>
        </w:rPr>
        <w:t>OLINAD</w:t>
      </w:r>
      <w:r>
        <w:rPr>
          <w:rFonts w:ascii="Courier New" w:hAnsi="Courier New" w:cs="Courier New"/>
          <w:sz w:val="16"/>
          <w:szCs w:val="16"/>
        </w:rPr>
        <w:t>, an investigator</w:t>
      </w:r>
    </w:p>
    <w:p w14:paraId="53B51A7F" w14:textId="77777777"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CD43A8" w14:textId="63FED828" w:rsidR="00B45053" w:rsidRPr="00B45053" w:rsidRDefault="00B4505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temoliqchedl, </w:t>
      </w:r>
      <w:r>
        <w:rPr>
          <w:rFonts w:ascii="Courier New" w:hAnsi="Courier New" w:cs="Courier New"/>
          <w:sz w:val="16"/>
          <w:szCs w:val="16"/>
        </w:rPr>
        <w:t xml:space="preserve">noun, </w:t>
      </w:r>
      <w:r>
        <w:rPr>
          <w:rFonts w:ascii="ZhoGlyph" w:hAnsi="ZhoGlyph" w:cs="Courier New"/>
          <w:sz w:val="16"/>
          <w:szCs w:val="16"/>
        </w:rPr>
        <w:t>TEMOLIZĈEḊ</w:t>
      </w:r>
      <w:r>
        <w:rPr>
          <w:rFonts w:ascii="Courier New" w:hAnsi="Courier New" w:cs="Courier New"/>
          <w:sz w:val="16"/>
          <w:szCs w:val="16"/>
        </w:rPr>
        <w:t>, inquisitor</w:t>
      </w:r>
    </w:p>
    <w:p w14:paraId="40EB78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84C98D" w14:textId="635FB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TEPAN</w:t>
      </w:r>
      <w:r w:rsidR="00885592">
        <w:rPr>
          <w:rFonts w:ascii="Courier New" w:hAnsi="Courier New" w:cs="Courier New"/>
          <w:sz w:val="16"/>
          <w:szCs w:val="16"/>
        </w:rPr>
        <w:t xml:space="preserve">, </w:t>
      </w:r>
      <w:r w:rsidRPr="00885592">
        <w:rPr>
          <w:rFonts w:ascii="Courier New" w:hAnsi="Courier New" w:cs="Courier New"/>
          <w:sz w:val="16"/>
          <w:szCs w:val="16"/>
        </w:rPr>
        <w:t>wall</w:t>
      </w:r>
    </w:p>
    <w:p w14:paraId="1534F1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257072" w14:textId="59F5EBB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TEPEK</w:t>
      </w:r>
      <w:r w:rsidR="00885592">
        <w:rPr>
          <w:rFonts w:ascii="Courier New" w:hAnsi="Courier New" w:cs="Courier New"/>
          <w:sz w:val="16"/>
          <w:szCs w:val="16"/>
        </w:rPr>
        <w:t xml:space="preserve">, </w:t>
      </w:r>
      <w:r w:rsidRPr="00885592">
        <w:rPr>
          <w:rFonts w:ascii="Courier New" w:hAnsi="Courier New" w:cs="Courier New"/>
          <w:sz w:val="16"/>
          <w:szCs w:val="16"/>
        </w:rPr>
        <w:t>park</w:t>
      </w:r>
    </w:p>
    <w:p w14:paraId="565794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EA44C7" w14:textId="66D7DEF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TEPETZOLOLI</w:t>
      </w:r>
      <w:r w:rsidR="00885592">
        <w:rPr>
          <w:rFonts w:ascii="Courier New" w:hAnsi="Courier New" w:cs="Courier New"/>
          <w:sz w:val="16"/>
          <w:szCs w:val="16"/>
        </w:rPr>
        <w:t xml:space="preserve">, </w:t>
      </w:r>
      <w:r w:rsidRPr="00885592">
        <w:rPr>
          <w:rFonts w:ascii="Courier New" w:hAnsi="Courier New" w:cs="Courier New"/>
          <w:sz w:val="16"/>
          <w:szCs w:val="16"/>
        </w:rPr>
        <w:t>disco ball</w:t>
      </w:r>
    </w:p>
    <w:p w14:paraId="0290F536" w14:textId="0E1BBF6F"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8BBC3F" w14:textId="7C90C859"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t>teplitsi</w:t>
      </w:r>
      <w:r>
        <w:rPr>
          <w:rFonts w:ascii="Courier New" w:hAnsi="Courier New" w:cs="Courier New"/>
          <w:sz w:val="16"/>
          <w:szCs w:val="16"/>
        </w:rPr>
        <w:t xml:space="preserve">, noun, </w:t>
      </w:r>
      <w:r>
        <w:rPr>
          <w:rFonts w:ascii="ZhoGlyph" w:hAnsi="ZhoGlyph" w:cs="Courier New"/>
          <w:sz w:val="16"/>
          <w:szCs w:val="16"/>
        </w:rPr>
        <w:t>TEṖIṮI</w:t>
      </w:r>
      <w:r>
        <w:rPr>
          <w:rFonts w:ascii="Courier New" w:hAnsi="Courier New" w:cs="Courier New"/>
          <w:sz w:val="16"/>
          <w:szCs w:val="16"/>
        </w:rPr>
        <w:t>, female genitalia</w:t>
      </w:r>
    </w:p>
    <w:p w14:paraId="4E5D6D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405305" w14:textId="5DF36D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tepozhachtio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A</w:t>
      </w:r>
      <w:r w:rsidR="00B538CE">
        <w:rPr>
          <w:rFonts w:ascii="ZhoGlyph" w:hAnsi="ZhoGlyph" w:cs="Courier New"/>
          <w:sz w:val="16"/>
          <w:szCs w:val="16"/>
        </w:rPr>
        <w:t>Ĉ</w:t>
      </w:r>
      <w:r w:rsidRPr="00B538CE">
        <w:rPr>
          <w:rFonts w:ascii="ZhoGlyph" w:hAnsi="ZhoGlyph" w:cs="Courier New"/>
          <w:sz w:val="16"/>
          <w:szCs w:val="16"/>
        </w:rPr>
        <w:t>TIO</w:t>
      </w:r>
      <w:r w:rsidR="00885592">
        <w:rPr>
          <w:rFonts w:ascii="Courier New" w:hAnsi="Courier New" w:cs="Courier New"/>
          <w:sz w:val="16"/>
          <w:szCs w:val="16"/>
        </w:rPr>
        <w:t xml:space="preserve">, </w:t>
      </w:r>
      <w:r w:rsidRPr="00885592">
        <w:rPr>
          <w:rFonts w:ascii="Courier New" w:hAnsi="Courier New" w:cs="Courier New"/>
          <w:sz w:val="16"/>
          <w:szCs w:val="16"/>
        </w:rPr>
        <w:t>Bicycle</w:t>
      </w:r>
    </w:p>
    <w:p w14:paraId="4BBDEBB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09947D" w14:textId="4D4BD9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tepozhotlik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TEPO</w:t>
      </w:r>
      <w:r w:rsidR="00B538CE">
        <w:rPr>
          <w:rFonts w:ascii="ZhoGlyph" w:hAnsi="ZhoGlyph" w:cs="Courier New" w:hint="eastAsia"/>
          <w:sz w:val="16"/>
          <w:szCs w:val="16"/>
        </w:rPr>
        <w:t>Ź</w:t>
      </w:r>
      <w:r w:rsidRPr="00B538CE">
        <w:rPr>
          <w:rFonts w:ascii="ZhoGlyph" w:hAnsi="ZhoGlyph" w:cs="Courier New"/>
          <w:sz w:val="16"/>
          <w:szCs w:val="16"/>
        </w:rPr>
        <w:t>O</w:t>
      </w:r>
      <w:r w:rsidR="00B538CE">
        <w:rPr>
          <w:rFonts w:ascii="ZhoGlyph" w:hAnsi="ZhoGlyph" w:cs="Courier New"/>
          <w:sz w:val="16"/>
          <w:szCs w:val="16"/>
        </w:rPr>
        <w:t>Ṫ</w:t>
      </w:r>
      <w:r w:rsidRPr="00B538CE">
        <w:rPr>
          <w:rFonts w:ascii="ZhoGlyph" w:hAnsi="ZhoGlyph" w:cs="Courier New"/>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gold</w:t>
      </w:r>
      <w:r w:rsidR="00885592">
        <w:rPr>
          <w:rFonts w:ascii="Courier New" w:hAnsi="Courier New" w:cs="Courier New"/>
          <w:sz w:val="16"/>
          <w:szCs w:val="16"/>
        </w:rPr>
        <w:t xml:space="preserve">, </w:t>
      </w:r>
      <w:r w:rsidR="00B538CE">
        <w:rPr>
          <w:rFonts w:ascii="Courier New" w:hAnsi="Courier New" w:cs="Courier New"/>
          <w:sz w:val="16"/>
          <w:szCs w:val="16"/>
        </w:rPr>
        <w:t>as in the color or the metal</w:t>
      </w:r>
    </w:p>
    <w:p w14:paraId="1A926FA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D23740" w14:textId="1A94777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TETE</w:t>
      </w:r>
      <w:r w:rsidR="00885592">
        <w:rPr>
          <w:rFonts w:ascii="Courier New" w:hAnsi="Courier New" w:cs="Courier New"/>
          <w:sz w:val="16"/>
          <w:szCs w:val="16"/>
        </w:rPr>
        <w:t xml:space="preserve">, </w:t>
      </w:r>
      <w:r w:rsidRPr="00885592">
        <w:rPr>
          <w:rFonts w:ascii="Courier New" w:hAnsi="Courier New" w:cs="Courier New"/>
          <w:sz w:val="16"/>
          <w:szCs w:val="16"/>
        </w:rPr>
        <w:t>towel</w:t>
      </w:r>
    </w:p>
    <w:p w14:paraId="619E8D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A4A67B" w14:textId="619F647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885592">
        <w:rPr>
          <w:rFonts w:ascii="Courier New" w:hAnsi="Courier New" w:cs="Courier New"/>
          <w:sz w:val="16"/>
          <w:szCs w:val="16"/>
        </w:rPr>
        <w:t xml:space="preserve">, </w:t>
      </w:r>
      <w:r w:rsidRPr="00885592">
        <w:rPr>
          <w:rFonts w:ascii="Courier New" w:hAnsi="Courier New" w:cs="Courier New"/>
          <w:sz w:val="16"/>
          <w:szCs w:val="16"/>
        </w:rPr>
        <w:t>night</w:t>
      </w:r>
    </w:p>
    <w:p w14:paraId="3993774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3BA47" w14:textId="4C69AE6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TEYOALI</w:t>
      </w:r>
      <w:r w:rsidR="00885592">
        <w:rPr>
          <w:rFonts w:ascii="Courier New" w:hAnsi="Courier New" w:cs="Courier New"/>
          <w:sz w:val="16"/>
          <w:szCs w:val="16"/>
        </w:rPr>
        <w:t xml:space="preserve">, </w:t>
      </w:r>
      <w:r w:rsidRPr="00885592">
        <w:rPr>
          <w:rFonts w:ascii="Courier New" w:hAnsi="Courier New" w:cs="Courier New"/>
          <w:sz w:val="16"/>
          <w:szCs w:val="16"/>
        </w:rPr>
        <w:t>nighttime</w:t>
      </w:r>
    </w:p>
    <w:p w14:paraId="4C1E2D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CB37AA" w14:textId="1E10C4E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w:t>
      </w:r>
      <w:r w:rsidR="00B538CE">
        <w:rPr>
          <w:rFonts w:ascii="ZhoGlyph" w:hAnsi="ZhoGlyph" w:cs="Courier New"/>
          <w:sz w:val="16"/>
          <w:szCs w:val="16"/>
        </w:rPr>
        <w:t>Ĉ</w:t>
      </w:r>
      <w:r w:rsidRPr="00B538CE">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midnight</w:t>
      </w:r>
    </w:p>
    <w:p w14:paraId="045DEC18" w14:textId="012EE4EF"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116316" w14:textId="1B020428"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sz w:val="16"/>
          <w:szCs w:val="16"/>
        </w:rPr>
        <w:t xml:space="preserve">, noun, </w:t>
      </w:r>
      <w:r>
        <w:rPr>
          <w:rFonts w:ascii="ZhoGlyph" w:hAnsi="ZhoGlyph" w:cs="Courier New"/>
          <w:sz w:val="16"/>
          <w:szCs w:val="16"/>
        </w:rPr>
        <w:t>TEYODIEṾ</w:t>
      </w:r>
      <w:r>
        <w:rPr>
          <w:rFonts w:ascii="Courier New" w:hAnsi="Courier New" w:cs="Courier New"/>
          <w:sz w:val="16"/>
          <w:szCs w:val="16"/>
        </w:rPr>
        <w:t>, a dream; literally, ‘night thoughts’</w:t>
      </w:r>
    </w:p>
    <w:p w14:paraId="5B234B39" w14:textId="029F76EA"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64FF84" w14:textId="0F685D25"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a</w:t>
      </w:r>
      <w:r>
        <w:rPr>
          <w:rFonts w:ascii="Courier New" w:hAnsi="Courier New" w:cs="Courier New"/>
          <w:sz w:val="16"/>
          <w:szCs w:val="16"/>
        </w:rPr>
        <w:t xml:space="preserve">, adj, </w:t>
      </w:r>
      <w:r>
        <w:rPr>
          <w:rFonts w:ascii="ZhoGlyph" w:hAnsi="ZhoGlyph" w:cs="Courier New"/>
          <w:sz w:val="16"/>
          <w:szCs w:val="16"/>
        </w:rPr>
        <w:t>TEYODIEṾA</w:t>
      </w:r>
      <w:r>
        <w:rPr>
          <w:rFonts w:ascii="Courier New" w:hAnsi="Courier New" w:cs="Courier New"/>
          <w:sz w:val="16"/>
          <w:szCs w:val="16"/>
        </w:rPr>
        <w:t>, dreamy</w:t>
      </w:r>
    </w:p>
    <w:p w14:paraId="3AA1B3CB" w14:textId="77777777" w:rsidR="00BA781D"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CFFA0B" w14:textId="27FA29E0"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dreamily</w:t>
      </w:r>
    </w:p>
    <w:p w14:paraId="28DD1FA8" w14:textId="77777777"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600674F" w14:textId="79FAE2D6"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e</w:t>
      </w:r>
      <w:r w:rsidRPr="00B538CE">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sz w:val="16"/>
          <w:szCs w:val="16"/>
        </w:rPr>
        <w:t>TEYODIEṾE'</w:t>
      </w:r>
      <w:r>
        <w:rPr>
          <w:rFonts w:ascii="Courier New" w:hAnsi="Courier New" w:cs="Courier New"/>
          <w:sz w:val="16"/>
          <w:szCs w:val="16"/>
        </w:rPr>
        <w:t>, to dream</w:t>
      </w:r>
    </w:p>
    <w:p w14:paraId="6957E0F7" w14:textId="241915CD" w:rsidR="00BA781D"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660ED2" w14:textId="161D518E" w:rsidR="00BA781D" w:rsidRPr="00885592" w:rsidRDefault="00BA781D" w:rsidP="00BA781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A781D">
        <w:rPr>
          <w:rFonts w:ascii="Courier New" w:hAnsi="Courier New" w:cs="Courier New"/>
          <w:b/>
          <w:bCs/>
          <w:sz w:val="16"/>
          <w:szCs w:val="16"/>
        </w:rPr>
        <w:t>teyodievl</w:t>
      </w:r>
      <w:r>
        <w:rPr>
          <w:rFonts w:ascii="Courier New" w:hAnsi="Courier New" w:cs="Courier New"/>
          <w:b/>
          <w:bCs/>
          <w:sz w:val="16"/>
          <w:szCs w:val="16"/>
        </w:rPr>
        <w:t>nad</w:t>
      </w:r>
      <w:r>
        <w:rPr>
          <w:rFonts w:ascii="Courier New" w:hAnsi="Courier New" w:cs="Courier New"/>
          <w:sz w:val="16"/>
          <w:szCs w:val="16"/>
        </w:rPr>
        <w:t xml:space="preserve">, noun, </w:t>
      </w:r>
      <w:r>
        <w:rPr>
          <w:rFonts w:ascii="ZhoGlyph" w:hAnsi="ZhoGlyph" w:cs="Courier New"/>
          <w:sz w:val="16"/>
          <w:szCs w:val="16"/>
        </w:rPr>
        <w:t>TEYODIEṾNAD</w:t>
      </w:r>
      <w:r>
        <w:rPr>
          <w:rFonts w:ascii="Courier New" w:hAnsi="Courier New" w:cs="Courier New"/>
          <w:sz w:val="16"/>
          <w:szCs w:val="16"/>
        </w:rPr>
        <w:t>, a dreamer</w:t>
      </w:r>
    </w:p>
    <w:p w14:paraId="77B857B9" w14:textId="77777777" w:rsidR="00BA781D" w:rsidRPr="00885592" w:rsidRDefault="00BA781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09BB12" w14:textId="67FC249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teyopalanad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TEYOPALANAD</w:t>
      </w:r>
      <w:r w:rsidR="00885592">
        <w:rPr>
          <w:rFonts w:ascii="Courier New" w:hAnsi="Courier New" w:cs="Courier New"/>
          <w:sz w:val="16"/>
          <w:szCs w:val="16"/>
        </w:rPr>
        <w:t>,</w:t>
      </w:r>
      <w:r w:rsidRPr="00885592">
        <w:rPr>
          <w:rFonts w:ascii="Courier New" w:hAnsi="Courier New" w:cs="Courier New"/>
          <w:sz w:val="16"/>
          <w:szCs w:val="16"/>
        </w:rPr>
        <w:t xml:space="preserve"> night-time greeter</w:t>
      </w:r>
    </w:p>
    <w:p w14:paraId="345A9A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63378" w14:textId="300770E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B538CE">
        <w:rPr>
          <w:rFonts w:ascii="ZhoGlyph" w:hAnsi="ZhoGlyph" w:cs="Courier New"/>
          <w:sz w:val="16"/>
          <w:szCs w:val="16"/>
        </w:rPr>
        <w:t>TEYOPALE</w:t>
      </w:r>
      <w:r w:rsidR="00885592">
        <w:rPr>
          <w:rFonts w:ascii="Courier New" w:hAnsi="Courier New" w:cs="Courier New"/>
          <w:sz w:val="16"/>
          <w:szCs w:val="16"/>
        </w:rPr>
        <w:t xml:space="preserve">, </w:t>
      </w:r>
      <w:r w:rsidRPr="00885592">
        <w:rPr>
          <w:rFonts w:ascii="Courier New" w:hAnsi="Courier New" w:cs="Courier New"/>
          <w:sz w:val="16"/>
          <w:szCs w:val="16"/>
        </w:rPr>
        <w:t>good night</w:t>
      </w:r>
    </w:p>
    <w:p w14:paraId="0A212D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C851DC" w14:textId="2C3C528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tezhokoqi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B538CE">
        <w:rPr>
          <w:rFonts w:ascii="ZhoGlyph" w:hAnsi="ZhoGlyph" w:cs="Courier New"/>
          <w:sz w:val="16"/>
          <w:szCs w:val="16"/>
        </w:rPr>
        <w:t>TE</w:t>
      </w:r>
      <w:r w:rsidR="00B538CE">
        <w:rPr>
          <w:rFonts w:ascii="ZhoGlyph" w:hAnsi="ZhoGlyph" w:cs="Courier New" w:hint="eastAsia"/>
          <w:sz w:val="16"/>
          <w:szCs w:val="16"/>
        </w:rPr>
        <w:t>Ź</w:t>
      </w:r>
      <w:r w:rsidRPr="00B538CE">
        <w:rPr>
          <w:rFonts w:ascii="ZhoGlyph" w:hAnsi="ZhoGlyph" w:cs="Courier New"/>
          <w:sz w:val="16"/>
          <w:szCs w:val="16"/>
        </w:rPr>
        <w:t>OKOQI</w:t>
      </w:r>
      <w:r w:rsidR="00885592">
        <w:rPr>
          <w:rFonts w:ascii="Courier New" w:hAnsi="Courier New" w:cs="Courier New"/>
          <w:sz w:val="16"/>
          <w:szCs w:val="16"/>
        </w:rPr>
        <w:t xml:space="preserve">, </w:t>
      </w:r>
      <w:r w:rsidRPr="00885592">
        <w:rPr>
          <w:rFonts w:ascii="Courier New" w:hAnsi="Courier New" w:cs="Courier New"/>
          <w:sz w:val="16"/>
          <w:szCs w:val="16"/>
        </w:rPr>
        <w:t>to pick fruit</w:t>
      </w:r>
    </w:p>
    <w:p w14:paraId="60F93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D5716B" w14:textId="24147D80" w:rsidR="000A69A3"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TEZ</w:t>
      </w:r>
      <w:r>
        <w:rPr>
          <w:rFonts w:ascii="ZhoGlyph" w:hAnsi="ZhoGlyph" w:cs="Courier New" w:hint="eastAsia"/>
          <w:sz w:val="16"/>
          <w:szCs w:val="16"/>
        </w:rPr>
        <w:t>Ī</w:t>
      </w:r>
      <w:r w:rsidR="00885592">
        <w:rPr>
          <w:rFonts w:ascii="Courier New" w:hAnsi="Courier New" w:cs="Courier New"/>
          <w:sz w:val="16"/>
          <w:szCs w:val="16"/>
        </w:rPr>
        <w:t xml:space="preserve">, </w:t>
      </w:r>
      <w:r w:rsidR="000A69A3" w:rsidRPr="00885592">
        <w:rPr>
          <w:rFonts w:ascii="Courier New" w:hAnsi="Courier New" w:cs="Courier New"/>
          <w:sz w:val="16"/>
          <w:szCs w:val="16"/>
        </w:rPr>
        <w:t>mallet</w:t>
      </w:r>
    </w:p>
    <w:p w14:paraId="6C7D131B" w14:textId="217DBA7C" w:rsidR="0059269C" w:rsidRDefault="0059269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5CC1634" w14:textId="2FCA2860" w:rsidR="0059269C" w:rsidRPr="0059269C" w:rsidRDefault="0059269C" w:rsidP="0059269C">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tezintla, </w:t>
      </w:r>
      <w:r>
        <w:rPr>
          <w:rFonts w:ascii="Courier New" w:hAnsi="Courier New" w:cs="Courier New"/>
          <w:sz w:val="16"/>
          <w:szCs w:val="16"/>
        </w:rPr>
        <w:t xml:space="preserve">adj, </w:t>
      </w:r>
      <w:r w:rsidRPr="0059269C">
        <w:rPr>
          <w:rFonts w:ascii="ZhoGlyph" w:hAnsi="ZhoGlyph" w:cs="Courier New"/>
          <w:sz w:val="16"/>
          <w:szCs w:val="16"/>
        </w:rPr>
        <w:t>TEZIN</w:t>
      </w:r>
      <w:r>
        <w:rPr>
          <w:rFonts w:ascii="ZhoGlyph" w:hAnsi="ZhoGlyph" w:cs="Courier New"/>
          <w:sz w:val="16"/>
          <w:szCs w:val="16"/>
        </w:rPr>
        <w:t>ṪA</w:t>
      </w:r>
      <w:r>
        <w:rPr>
          <w:rFonts w:ascii="Courier New" w:hAnsi="Courier New" w:cs="Courier New"/>
          <w:sz w:val="16"/>
          <w:szCs w:val="16"/>
        </w:rPr>
        <w:t>, aflame, on fire</w:t>
      </w:r>
    </w:p>
    <w:p w14:paraId="1B6CE5B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B69BFD" w14:textId="113C17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tezintli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TEZIN</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fire</w:t>
      </w:r>
    </w:p>
    <w:p w14:paraId="678B1D5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F06F2F" w14:textId="179DD30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glass</w:t>
      </w:r>
    </w:p>
    <w:p w14:paraId="48E658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D2C5F1" w14:textId="5E3D52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teztlio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TEZ</w:t>
      </w:r>
      <w:r w:rsidR="0059269C">
        <w:rPr>
          <w:rFonts w:ascii="ZhoGlyph" w:hAnsi="ZhoGlyph" w:cs="Courier New"/>
          <w:sz w:val="16"/>
          <w:szCs w:val="16"/>
        </w:rPr>
        <w:t>Ṫ</w:t>
      </w:r>
      <w:r w:rsidRPr="0059269C">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slang for eyeglasses</w:t>
      </w:r>
    </w:p>
    <w:p w14:paraId="7C007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B42A90" w14:textId="40ED605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538CE">
        <w:rPr>
          <w:rFonts w:ascii="Courier New" w:hAnsi="Courier New" w:cs="Courier New"/>
          <w:b/>
          <w:bCs/>
          <w:sz w:val="16"/>
          <w:szCs w:val="16"/>
        </w:rPr>
        <w:t>T</w:t>
      </w:r>
      <w:r w:rsidR="003D768C">
        <w:rPr>
          <w:rFonts w:ascii="Courier New" w:hAnsi="Courier New" w:cs="Courier New"/>
          <w:b/>
          <w:bCs/>
          <w:sz w:val="16"/>
          <w:szCs w:val="16"/>
        </w:rPr>
        <w:t>e</w:t>
      </w:r>
      <w:r w:rsidRPr="00B538CE">
        <w:rPr>
          <w:rFonts w:ascii="Courier New" w:hAnsi="Courier New" w:cs="Courier New"/>
          <w:b/>
          <w:bCs/>
          <w:sz w:val="16"/>
          <w:szCs w:val="16"/>
        </w:rPr>
        <w:t>q</w:t>
      </w:r>
      <w:r w:rsidR="003D768C">
        <w:rPr>
          <w:rFonts w:ascii="Courier New" w:hAnsi="Courier New" w:cs="Courier New"/>
          <w:b/>
          <w:bCs/>
          <w:sz w:val="16"/>
          <w:szCs w:val="16"/>
        </w:rPr>
        <w:t>o</w:t>
      </w:r>
      <w:r w:rsidRPr="00B538CE">
        <w:rPr>
          <w:rFonts w:ascii="Courier New" w:hAnsi="Courier New" w:cs="Courier New"/>
          <w:b/>
          <w:bCs/>
          <w:sz w:val="16"/>
          <w:szCs w:val="16"/>
        </w:rPr>
        <w:t>zastial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59269C">
        <w:rPr>
          <w:rFonts w:ascii="ZhoGlyph" w:hAnsi="ZhoGlyph" w:cs="Courier New"/>
          <w:sz w:val="16"/>
          <w:szCs w:val="16"/>
        </w:rPr>
        <w:t>TEQOZA</w:t>
      </w:r>
      <w:r w:rsidR="0059269C">
        <w:rPr>
          <w:rFonts w:ascii="ZhoGlyph" w:hAnsi="ZhoGlyph" w:cs="Courier New"/>
          <w:sz w:val="16"/>
          <w:szCs w:val="16"/>
        </w:rPr>
        <w:t>STĨ</w:t>
      </w:r>
      <w:r w:rsidRPr="0059269C">
        <w:rPr>
          <w:rFonts w:ascii="ZhoGlyph" w:hAnsi="ZhoGlyph" w:cs="Courier New"/>
          <w:sz w:val="16"/>
          <w:szCs w:val="16"/>
        </w:rPr>
        <w:t>L</w:t>
      </w:r>
      <w:r w:rsidR="00885592">
        <w:rPr>
          <w:rFonts w:ascii="Courier New" w:hAnsi="Courier New" w:cs="Courier New"/>
          <w:sz w:val="16"/>
          <w:szCs w:val="16"/>
        </w:rPr>
        <w:t>,</w:t>
      </w:r>
      <w:r w:rsidRPr="00885592">
        <w:rPr>
          <w:rFonts w:ascii="Courier New" w:hAnsi="Courier New" w:cs="Courier New"/>
          <w:sz w:val="16"/>
          <w:szCs w:val="16"/>
        </w:rPr>
        <w:t xml:space="preserve"> '</w:t>
      </w:r>
      <w:r w:rsidR="0059269C">
        <w:rPr>
          <w:rFonts w:ascii="Courier New" w:hAnsi="Courier New" w:cs="Courier New"/>
          <w:sz w:val="16"/>
          <w:szCs w:val="16"/>
        </w:rPr>
        <w:t>O</w:t>
      </w:r>
      <w:r w:rsidRPr="00885592">
        <w:rPr>
          <w:rFonts w:ascii="Courier New" w:hAnsi="Courier New" w:cs="Courier New"/>
          <w:sz w:val="16"/>
          <w:szCs w:val="16"/>
        </w:rPr>
        <w:t xml:space="preserve">lympiad </w:t>
      </w:r>
      <w:r w:rsidR="0059269C">
        <w:rPr>
          <w:rFonts w:ascii="Courier New" w:hAnsi="Courier New" w:cs="Courier New"/>
          <w:sz w:val="16"/>
          <w:szCs w:val="16"/>
        </w:rPr>
        <w:t>D</w:t>
      </w:r>
      <w:r w:rsidRPr="00885592">
        <w:rPr>
          <w:rFonts w:ascii="Courier New" w:hAnsi="Courier New" w:cs="Courier New"/>
          <w:sz w:val="16"/>
          <w:szCs w:val="16"/>
        </w:rPr>
        <w:t>ay' which is a special holiday inserted between Atshtiavl and Atpaipr every third year.</w:t>
      </w:r>
    </w:p>
    <w:p w14:paraId="4FD1B2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C7152F" w14:textId="26BEAE74" w:rsidR="000A69A3" w:rsidRPr="00885592" w:rsidRDefault="003D768C"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Teqo</w:t>
      </w:r>
      <w:r w:rsidR="000A69A3" w:rsidRPr="00B538CE">
        <w:rPr>
          <w:rFonts w:ascii="Courier New" w:hAnsi="Courier New" w:cs="Courier New"/>
          <w:b/>
          <w:bCs/>
          <w:sz w:val="16"/>
          <w:szCs w:val="16"/>
        </w:rPr>
        <w:t>zdievl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TEQOZDIEṾ</w:t>
      </w:r>
      <w:r w:rsidR="001A7413">
        <w:rPr>
          <w:rFonts w:ascii="Courier New" w:hAnsi="Courier New" w:cs="Courier New"/>
          <w:sz w:val="16"/>
          <w:szCs w:val="16"/>
        </w:rPr>
        <w:t>,</w:t>
      </w:r>
      <w:r w:rsidR="000A69A3" w:rsidRPr="00885592">
        <w:rPr>
          <w:rFonts w:ascii="Courier New" w:hAnsi="Courier New" w:cs="Courier New"/>
          <w:sz w:val="16"/>
          <w:szCs w:val="16"/>
        </w:rPr>
        <w:t xml:space="preserve"> The Psionic Games.</w:t>
      </w:r>
    </w:p>
    <w:p w14:paraId="02848A9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C46BAA" w14:textId="644C39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D768C">
        <w:rPr>
          <w:rFonts w:ascii="Courier New" w:hAnsi="Courier New" w:cs="Courier New"/>
          <w:b/>
          <w:bCs/>
          <w:sz w:val="16"/>
          <w:szCs w:val="16"/>
        </w:rPr>
        <w:t>teq</w:t>
      </w:r>
      <w:r w:rsidR="003D768C" w:rsidRPr="003D768C">
        <w:rPr>
          <w:rFonts w:ascii="Courier New" w:hAnsi="Courier New" w:cs="Courier New"/>
          <w:b/>
          <w:bCs/>
          <w:sz w:val="16"/>
          <w:szCs w:val="16"/>
        </w:rPr>
        <w:t>o</w:t>
      </w:r>
      <w:r w:rsidRPr="003D768C">
        <w:rPr>
          <w:rFonts w:ascii="Courier New" w:hAnsi="Courier New" w:cs="Courier New"/>
          <w:b/>
          <w:bCs/>
          <w:sz w:val="16"/>
          <w:szCs w:val="16"/>
        </w:rPr>
        <w:t>zdij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3D768C">
        <w:rPr>
          <w:rFonts w:ascii="ZhoGlyph" w:hAnsi="ZhoGlyph" w:cs="Courier New"/>
          <w:sz w:val="16"/>
          <w:szCs w:val="16"/>
        </w:rPr>
        <w:t>TEQO</w:t>
      </w:r>
      <w:r w:rsidR="003D768C">
        <w:rPr>
          <w:rFonts w:ascii="ZhoGlyph" w:hAnsi="ZhoGlyph" w:cs="Courier New" w:hint="eastAsia"/>
          <w:sz w:val="16"/>
          <w:szCs w:val="16"/>
        </w:rPr>
        <w:t>Ż</w:t>
      </w:r>
      <w:r w:rsidRPr="003D768C">
        <w:rPr>
          <w:rFonts w:ascii="ZhoGlyph" w:hAnsi="ZhoGlyph" w:cs="Courier New"/>
          <w:sz w:val="16"/>
          <w:szCs w:val="16"/>
        </w:rPr>
        <w:t>IJ</w:t>
      </w:r>
      <w:r w:rsidR="00885592">
        <w:rPr>
          <w:rFonts w:ascii="Courier New" w:hAnsi="Courier New" w:cs="Courier New"/>
          <w:sz w:val="16"/>
          <w:szCs w:val="16"/>
        </w:rPr>
        <w:t xml:space="preserve">, </w:t>
      </w:r>
      <w:r w:rsidRPr="00885592">
        <w:rPr>
          <w:rFonts w:ascii="Courier New" w:hAnsi="Courier New" w:cs="Courier New"/>
          <w:sz w:val="16"/>
          <w:szCs w:val="16"/>
        </w:rPr>
        <w:t>An olympiad or cycle of three Zhodani years containing 733 zhdanstial equivalent to 825.2 standard days. Every third thequzdij has an additional zhdanstial.</w:t>
      </w:r>
    </w:p>
    <w:p w14:paraId="57631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BC2CC0" w14:textId="38010F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tianchtizhie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TĨNĈTI</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Marketplace</w:t>
      </w:r>
    </w:p>
    <w:p w14:paraId="1BCED69E" w14:textId="666553CA"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4C5AD3" w14:textId="3A25B2D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lastRenderedPageBreak/>
        <w:t>tianqize'</w:t>
      </w:r>
      <w:r>
        <w:rPr>
          <w:rFonts w:ascii="Courier New" w:hAnsi="Courier New" w:cs="Courier New"/>
          <w:b/>
          <w:bCs/>
          <w:sz w:val="16"/>
          <w:szCs w:val="16"/>
        </w:rPr>
        <w:t xml:space="preserve">, </w:t>
      </w:r>
      <w:r>
        <w:rPr>
          <w:rFonts w:ascii="Courier New" w:hAnsi="Courier New" w:cs="Courier New"/>
          <w:sz w:val="16"/>
          <w:szCs w:val="16"/>
        </w:rPr>
        <w:t xml:space="preserve">verb, </w:t>
      </w:r>
      <w:r>
        <w:rPr>
          <w:rFonts w:ascii="ZhoGlyph" w:hAnsi="ZhoGlyph" w:cs="Courier New"/>
          <w:sz w:val="16"/>
          <w:szCs w:val="16"/>
        </w:rPr>
        <w:t>TĨNQIZE'</w:t>
      </w:r>
      <w:r>
        <w:rPr>
          <w:rFonts w:ascii="Courier New" w:hAnsi="Courier New" w:cs="Courier New"/>
          <w:sz w:val="16"/>
          <w:szCs w:val="16"/>
        </w:rPr>
        <w:t>, to trade</w:t>
      </w:r>
    </w:p>
    <w:p w14:paraId="534B5D1D" w14:textId="5F4CB7AB" w:rsidR="00BC462F" w:rsidRDefault="00BC462F"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2EF902" w14:textId="4AFCA063" w:rsidR="00BC462F" w:rsidRPr="00BC462F" w:rsidRDefault="00BC462F" w:rsidP="00BC462F">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C462F">
        <w:rPr>
          <w:rFonts w:ascii="Courier New" w:hAnsi="Courier New" w:cs="Courier New"/>
          <w:b/>
          <w:bCs/>
          <w:sz w:val="16"/>
          <w:szCs w:val="16"/>
        </w:rPr>
        <w:t>tianqiz</w:t>
      </w:r>
      <w:r>
        <w:rPr>
          <w:rFonts w:ascii="Courier New" w:hAnsi="Courier New" w:cs="Courier New"/>
          <w:b/>
          <w:bCs/>
          <w:sz w:val="16"/>
          <w:szCs w:val="16"/>
        </w:rPr>
        <w:t xml:space="preserve">nad, </w:t>
      </w:r>
      <w:r>
        <w:rPr>
          <w:rFonts w:ascii="Courier New" w:hAnsi="Courier New" w:cs="Courier New"/>
          <w:sz w:val="16"/>
          <w:szCs w:val="16"/>
        </w:rPr>
        <w:t xml:space="preserve">verb, </w:t>
      </w:r>
      <w:r>
        <w:rPr>
          <w:rFonts w:ascii="ZhoGlyph" w:hAnsi="ZhoGlyph" w:cs="Courier New"/>
          <w:sz w:val="16"/>
          <w:szCs w:val="16"/>
        </w:rPr>
        <w:t>TĨNQIZNAD</w:t>
      </w:r>
      <w:r>
        <w:rPr>
          <w:rFonts w:ascii="Courier New" w:hAnsi="Courier New" w:cs="Courier New"/>
          <w:sz w:val="16"/>
          <w:szCs w:val="16"/>
        </w:rPr>
        <w:t>, to trade</w:t>
      </w:r>
    </w:p>
    <w:p w14:paraId="410D69E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A4F745" w14:textId="68FA78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throw</w:t>
      </w:r>
    </w:p>
    <w:p w14:paraId="65AEF3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0871F" w14:textId="6708E2A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tiech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before</w:t>
      </w:r>
    </w:p>
    <w:p w14:paraId="71DC505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029CD4" w14:textId="3041D99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tiepozh</w:t>
      </w:r>
      <w:r w:rsidR="001A7413">
        <w:rPr>
          <w:rFonts w:ascii="Courier New" w:hAnsi="Courier New" w:cs="Courier New"/>
          <w:b/>
          <w:bCs/>
          <w:sz w:val="16"/>
          <w:szCs w:val="16"/>
        </w:rPr>
        <w:t>o</w:t>
      </w:r>
      <w:r w:rsidRPr="001A7413">
        <w:rPr>
          <w:rFonts w:ascii="Courier New" w:hAnsi="Courier New" w:cs="Courier New"/>
          <w:b/>
          <w:bCs/>
          <w:sz w:val="16"/>
          <w:szCs w:val="16"/>
        </w:rPr>
        <w:t>chayazhie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A7413">
        <w:rPr>
          <w:rFonts w:ascii="ZhoGlyph" w:hAnsi="ZhoGlyph" w:cs="Courier New"/>
          <w:sz w:val="16"/>
          <w:szCs w:val="16"/>
        </w:rPr>
        <w:t>T</w:t>
      </w:r>
      <w:r w:rsidR="001A7413">
        <w:rPr>
          <w:rFonts w:ascii="ZhoGlyph" w:hAnsi="ZhoGlyph" w:cs="Courier New" w:hint="eastAsia"/>
          <w:sz w:val="16"/>
          <w:szCs w:val="16"/>
        </w:rPr>
        <w:t>Ī</w:t>
      </w:r>
      <w:r w:rsidR="001A7413">
        <w:rPr>
          <w:rFonts w:ascii="ZhoGlyph" w:hAnsi="ZhoGlyph" w:cs="Courier New"/>
          <w:sz w:val="16"/>
          <w:szCs w:val="16"/>
        </w:rPr>
        <w:t>PO</w:t>
      </w:r>
      <w:r w:rsidR="001A7413">
        <w:rPr>
          <w:rFonts w:ascii="ZhoGlyph" w:hAnsi="ZhoGlyph" w:cs="Courier New" w:hint="eastAsia"/>
          <w:sz w:val="16"/>
          <w:szCs w:val="16"/>
        </w:rPr>
        <w:t>Ź</w:t>
      </w:r>
      <w:r w:rsidR="001A7413">
        <w:rPr>
          <w:rFonts w:ascii="ZhoGlyph" w:hAnsi="ZhoGlyph" w:cs="Courier New"/>
          <w:sz w:val="16"/>
          <w:szCs w:val="16"/>
        </w:rPr>
        <w:t>OĈAYA</w:t>
      </w:r>
      <w:r w:rsidR="001A7413">
        <w:rPr>
          <w:rFonts w:ascii="ZhoGlyph" w:hAnsi="ZhoGlyph" w:cs="Courier New" w:hint="eastAsia"/>
          <w:sz w:val="16"/>
          <w:szCs w:val="16"/>
        </w:rPr>
        <w:t>ŹĪ</w:t>
      </w:r>
      <w:r w:rsidR="00885592">
        <w:rPr>
          <w:rFonts w:ascii="Courier New" w:hAnsi="Courier New" w:cs="Courier New"/>
          <w:sz w:val="16"/>
          <w:szCs w:val="16"/>
        </w:rPr>
        <w:t xml:space="preserve">, </w:t>
      </w:r>
      <w:r w:rsidRPr="00885592">
        <w:rPr>
          <w:rFonts w:ascii="Courier New" w:hAnsi="Courier New" w:cs="Courier New"/>
          <w:sz w:val="16"/>
          <w:szCs w:val="16"/>
        </w:rPr>
        <w:t>Balcony</w:t>
      </w:r>
    </w:p>
    <w:p w14:paraId="7B4743A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FB91A5" w14:textId="0BC6ECB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tieptlizhdrej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w:t>
      </w:r>
      <w:r w:rsidRPr="001A7413">
        <w:rPr>
          <w:rFonts w:ascii="ZhoGlyph" w:hAnsi="ZhoGlyph" w:cs="Courier New"/>
          <w:sz w:val="16"/>
          <w:szCs w:val="16"/>
        </w:rPr>
        <w:t>P</w:t>
      </w:r>
      <w:r w:rsidR="001A7413">
        <w:rPr>
          <w:rFonts w:ascii="ZhoGlyph" w:hAnsi="ZhoGlyph" w:cs="Courier New"/>
          <w:sz w:val="16"/>
          <w:szCs w:val="16"/>
        </w:rPr>
        <w:t>Ṫ</w:t>
      </w:r>
      <w:r w:rsidRPr="001A7413">
        <w:rPr>
          <w:rFonts w:ascii="ZhoGlyph" w:hAnsi="ZhoGlyph" w:cs="Courier New"/>
          <w:sz w:val="16"/>
          <w:szCs w:val="16"/>
        </w:rPr>
        <w:t>I</w:t>
      </w:r>
      <w:r w:rsidR="001A7413">
        <w:rPr>
          <w:rFonts w:ascii="ZhoGlyph" w:hAnsi="ZhoGlyph" w:cs="Courier New"/>
          <w:sz w:val="16"/>
          <w:szCs w:val="16"/>
        </w:rPr>
        <w:t>Ž</w:t>
      </w:r>
      <w:r w:rsidRPr="001A7413">
        <w:rPr>
          <w:rFonts w:ascii="ZhoGlyph" w:hAnsi="ZhoGlyph" w:cs="Courier New"/>
          <w:sz w:val="16"/>
          <w:szCs w:val="16"/>
        </w:rPr>
        <w:t>REJ</w:t>
      </w:r>
      <w:r w:rsidR="00885592">
        <w:rPr>
          <w:rFonts w:ascii="Courier New" w:hAnsi="Courier New" w:cs="Courier New"/>
          <w:sz w:val="16"/>
          <w:szCs w:val="16"/>
        </w:rPr>
        <w:t xml:space="preserve">, </w:t>
      </w:r>
      <w:r w:rsidRPr="00885592">
        <w:rPr>
          <w:rFonts w:ascii="Courier New" w:hAnsi="Courier New" w:cs="Courier New"/>
          <w:sz w:val="16"/>
          <w:szCs w:val="16"/>
        </w:rPr>
        <w:t>workstation</w:t>
      </w:r>
    </w:p>
    <w:p w14:paraId="090F4C7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AF5763B" w14:textId="34D7F92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tiezhotli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w:t>
      </w:r>
      <w:r w:rsidR="001A7413">
        <w:rPr>
          <w:rFonts w:ascii="ZhoGlyph" w:hAnsi="ZhoGlyph" w:cs="Courier New" w:hint="eastAsia"/>
          <w:sz w:val="16"/>
          <w:szCs w:val="16"/>
        </w:rPr>
        <w:t>ĪŹ</w:t>
      </w:r>
      <w:r w:rsidRPr="001A7413">
        <w:rPr>
          <w:rFonts w:ascii="ZhoGlyph" w:hAnsi="ZhoGlyph" w:cs="Courier New"/>
          <w:sz w:val="16"/>
          <w:szCs w:val="16"/>
        </w:rPr>
        <w:t>O</w:t>
      </w:r>
      <w:r w:rsidR="001A7413">
        <w:rPr>
          <w:rFonts w:ascii="ZhoGlyph" w:hAnsi="ZhoGlyph" w:cs="Courier New"/>
          <w:sz w:val="16"/>
          <w:szCs w:val="16"/>
        </w:rPr>
        <w:t>Ṫ</w:t>
      </w:r>
      <w:r w:rsidRPr="001A741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ceiling</w:t>
      </w:r>
    </w:p>
    <w:p w14:paraId="25C578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B50908" w14:textId="3745783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A7413">
        <w:rPr>
          <w:rFonts w:ascii="ZhoGlyph" w:hAnsi="ZhoGlyph" w:cs="Courier New"/>
          <w:sz w:val="16"/>
          <w:szCs w:val="16"/>
        </w:rPr>
        <w:t>TIKA</w:t>
      </w:r>
      <w:r w:rsidR="00885592">
        <w:rPr>
          <w:rFonts w:ascii="Courier New" w:hAnsi="Courier New" w:cs="Courier New"/>
          <w:sz w:val="16"/>
          <w:szCs w:val="16"/>
        </w:rPr>
        <w:t xml:space="preserve">, </w:t>
      </w:r>
      <w:r w:rsidRPr="00885592">
        <w:rPr>
          <w:rFonts w:ascii="Courier New" w:hAnsi="Courier New" w:cs="Courier New"/>
          <w:sz w:val="16"/>
          <w:szCs w:val="16"/>
        </w:rPr>
        <w:t>small</w:t>
      </w:r>
      <w:r w:rsidR="00885592">
        <w:rPr>
          <w:rFonts w:ascii="Courier New" w:hAnsi="Courier New" w:cs="Courier New"/>
          <w:sz w:val="16"/>
          <w:szCs w:val="16"/>
        </w:rPr>
        <w:t>,</w:t>
      </w:r>
      <w:r w:rsidRPr="00885592">
        <w:rPr>
          <w:rFonts w:ascii="Courier New" w:hAnsi="Courier New" w:cs="Courier New"/>
          <w:sz w:val="16"/>
          <w:szCs w:val="16"/>
        </w:rPr>
        <w:t xml:space="preserve"> tin</w:t>
      </w:r>
      <w:r w:rsidR="001A7413">
        <w:rPr>
          <w:rFonts w:ascii="Courier New" w:hAnsi="Courier New" w:cs="Courier New"/>
          <w:sz w:val="16"/>
          <w:szCs w:val="16"/>
        </w:rPr>
        <w:t>y</w:t>
      </w:r>
    </w:p>
    <w:p w14:paraId="732837B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EF6AEF" w14:textId="6C90476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TIKIZIN</w:t>
      </w:r>
      <w:r w:rsidR="00885592">
        <w:rPr>
          <w:rFonts w:ascii="Courier New" w:hAnsi="Courier New" w:cs="Courier New"/>
          <w:sz w:val="16"/>
          <w:szCs w:val="16"/>
        </w:rPr>
        <w:t xml:space="preserve">, </w:t>
      </w:r>
      <w:r w:rsidRPr="00885592">
        <w:rPr>
          <w:rFonts w:ascii="Courier New" w:hAnsi="Courier New" w:cs="Courier New"/>
          <w:sz w:val="16"/>
          <w:szCs w:val="16"/>
        </w:rPr>
        <w:t>infant</w:t>
      </w:r>
      <w:r w:rsidR="00885592">
        <w:rPr>
          <w:rFonts w:ascii="Courier New" w:hAnsi="Courier New" w:cs="Courier New"/>
          <w:sz w:val="16"/>
          <w:szCs w:val="16"/>
        </w:rPr>
        <w:t xml:space="preserve">, </w:t>
      </w:r>
      <w:r w:rsidRPr="00885592">
        <w:rPr>
          <w:rFonts w:ascii="Courier New" w:hAnsi="Courier New" w:cs="Courier New"/>
          <w:sz w:val="16"/>
          <w:szCs w:val="16"/>
        </w:rPr>
        <w:t>small child</w:t>
      </w:r>
    </w:p>
    <w:p w14:paraId="43E636D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1D335D7" w14:textId="20DD832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1A7413">
        <w:rPr>
          <w:rFonts w:ascii="ZhoGlyph" w:hAnsi="ZhoGlyph" w:cs="Courier New"/>
          <w:sz w:val="16"/>
          <w:szCs w:val="16"/>
        </w:rPr>
        <w:t>TILA</w:t>
      </w:r>
      <w:r w:rsidR="00885592">
        <w:rPr>
          <w:rFonts w:ascii="Courier New" w:hAnsi="Courier New" w:cs="Courier New"/>
          <w:sz w:val="16"/>
          <w:szCs w:val="16"/>
        </w:rPr>
        <w:t xml:space="preserve">, </w:t>
      </w:r>
      <w:r w:rsidRPr="00885592">
        <w:rPr>
          <w:rFonts w:ascii="Courier New" w:hAnsi="Courier New" w:cs="Courier New"/>
          <w:sz w:val="16"/>
          <w:szCs w:val="16"/>
        </w:rPr>
        <w:t>change</w:t>
      </w:r>
    </w:p>
    <w:p w14:paraId="4EC5617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5398693" w14:textId="2D1998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TILIA</w:t>
      </w:r>
      <w:r w:rsidR="00A73063">
        <w:rPr>
          <w:rFonts w:ascii="ZhoGlyph" w:hAnsi="ZhoGlyph" w:cs="Courier New"/>
          <w:sz w:val="16"/>
          <w:szCs w:val="16"/>
        </w:rPr>
        <w:t>Ṫ</w:t>
      </w:r>
      <w:r w:rsidR="00885592">
        <w:rPr>
          <w:rFonts w:ascii="Courier New" w:hAnsi="Courier New" w:cs="Courier New"/>
          <w:sz w:val="16"/>
          <w:szCs w:val="16"/>
        </w:rPr>
        <w:t xml:space="preserve">, </w:t>
      </w:r>
      <w:r w:rsidRPr="00885592">
        <w:rPr>
          <w:rFonts w:ascii="Courier New" w:hAnsi="Courier New" w:cs="Courier New"/>
          <w:sz w:val="16"/>
          <w:szCs w:val="16"/>
        </w:rPr>
        <w:t>Master of the Change</w:t>
      </w:r>
      <w:r w:rsidR="00885592">
        <w:rPr>
          <w:rFonts w:ascii="Courier New" w:hAnsi="Courier New" w:cs="Courier New"/>
          <w:sz w:val="16"/>
          <w:szCs w:val="16"/>
        </w:rPr>
        <w:t>,</w:t>
      </w:r>
      <w:r w:rsidRPr="00885592">
        <w:rPr>
          <w:rFonts w:ascii="Courier New" w:hAnsi="Courier New" w:cs="Courier New"/>
          <w:sz w:val="16"/>
          <w:szCs w:val="16"/>
        </w:rPr>
        <w:t xml:space="preserve"> a </w:t>
      </w:r>
      <w:r w:rsidR="001A7413">
        <w:rPr>
          <w:rFonts w:ascii="Courier New" w:hAnsi="Courier New" w:cs="Courier New"/>
          <w:sz w:val="16"/>
          <w:szCs w:val="16"/>
        </w:rPr>
        <w:t>Tavrchedl</w:t>
      </w:r>
      <w:r w:rsidRPr="00885592">
        <w:rPr>
          <w:rFonts w:ascii="Courier New" w:hAnsi="Courier New" w:cs="Courier New"/>
          <w:sz w:val="16"/>
          <w:szCs w:val="16"/>
        </w:rPr>
        <w:t xml:space="preserve"> who oversees adoptions</w:t>
      </w:r>
    </w:p>
    <w:p w14:paraId="0AEC758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C661B8E" w14:textId="1920001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TILIE'</w:t>
      </w:r>
      <w:r w:rsidR="00885592">
        <w:rPr>
          <w:rFonts w:ascii="Courier New" w:hAnsi="Courier New" w:cs="Courier New"/>
          <w:sz w:val="16"/>
          <w:szCs w:val="16"/>
        </w:rPr>
        <w:t xml:space="preserve">, </w:t>
      </w:r>
      <w:r w:rsidRPr="00885592">
        <w:rPr>
          <w:rFonts w:ascii="Courier New" w:hAnsi="Courier New" w:cs="Courier New"/>
          <w:sz w:val="16"/>
          <w:szCs w:val="16"/>
        </w:rPr>
        <w:t>to change</w:t>
      </w:r>
    </w:p>
    <w:p w14:paraId="643BEA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8F0243" w14:textId="7735F11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885592">
        <w:rPr>
          <w:rFonts w:ascii="Courier New" w:hAnsi="Courier New" w:cs="Courier New"/>
          <w:sz w:val="16"/>
          <w:szCs w:val="16"/>
        </w:rPr>
        <w:t xml:space="preserve">, </w:t>
      </w:r>
      <w:r w:rsidRPr="00885592">
        <w:rPr>
          <w:rFonts w:ascii="Courier New" w:hAnsi="Courier New" w:cs="Courier New"/>
          <w:sz w:val="16"/>
          <w:szCs w:val="16"/>
        </w:rPr>
        <w:t>clothing</w:t>
      </w:r>
    </w:p>
    <w:p w14:paraId="2E56A2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AE747E" w14:textId="4004B6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tilmachoyan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w:t>
      </w:r>
      <w:r w:rsidRPr="00A73063">
        <w:rPr>
          <w:rFonts w:ascii="ZhoGlyph" w:hAnsi="ZhoGlyph" w:cs="Courier New"/>
          <w:sz w:val="16"/>
          <w:szCs w:val="16"/>
        </w:rPr>
        <w:t>O</w:t>
      </w:r>
      <w:r w:rsidR="00A73063">
        <w:rPr>
          <w:rFonts w:ascii="ZhoGlyph" w:hAnsi="ZhoGlyph" w:cs="Courier New"/>
          <w:sz w:val="16"/>
          <w:szCs w:val="16"/>
        </w:rPr>
        <w:t>YA</w:t>
      </w:r>
      <w:r w:rsidRPr="00A73063">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Clothing shop</w:t>
      </w:r>
      <w:r w:rsidR="00885592">
        <w:rPr>
          <w:rFonts w:ascii="Courier New" w:hAnsi="Courier New" w:cs="Courier New"/>
          <w:sz w:val="16"/>
          <w:szCs w:val="16"/>
        </w:rPr>
        <w:t xml:space="preserve">, </w:t>
      </w:r>
    </w:p>
    <w:p w14:paraId="5BB7F05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B5EDE" w14:textId="5A21D25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tilmachtli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w:t>
      </w:r>
      <w:r w:rsidR="00A73063">
        <w:rPr>
          <w:rFonts w:ascii="ZhoGlyph" w:hAnsi="ZhoGlyph" w:cs="Courier New"/>
          <w:sz w:val="16"/>
          <w:szCs w:val="16"/>
        </w:rPr>
        <w:t>ĈṪ</w:t>
      </w:r>
      <w:r w:rsidRPr="00A73063">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clothing rack</w:t>
      </w:r>
    </w:p>
    <w:p w14:paraId="0FC345C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1581EE2" w14:textId="20694D63" w:rsidR="000A69A3" w:rsidRPr="003B5FB0"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tilmanamach</w:t>
      </w:r>
      <w:r w:rsidR="00A73063">
        <w:rPr>
          <w:rFonts w:ascii="Courier New" w:hAnsi="Courier New" w:cs="Courier New"/>
          <w:b/>
          <w:bCs/>
          <w:sz w:val="16"/>
          <w:szCs w:val="16"/>
        </w:rPr>
        <w:t>n</w:t>
      </w:r>
      <w:r w:rsidRPr="001A7413">
        <w:rPr>
          <w:rFonts w:ascii="Courier New" w:hAnsi="Courier New" w:cs="Courier New"/>
          <w:b/>
          <w:bCs/>
          <w:sz w:val="16"/>
          <w:szCs w:val="16"/>
        </w:rPr>
        <w: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3063">
        <w:rPr>
          <w:rFonts w:ascii="ZhoGlyph" w:hAnsi="ZhoGlyph" w:cs="Courier New"/>
          <w:sz w:val="16"/>
          <w:szCs w:val="16"/>
        </w:rPr>
        <w:t>TILMANAMA</w:t>
      </w:r>
      <w:r w:rsidR="00A73063">
        <w:rPr>
          <w:rFonts w:ascii="ZhoGlyph" w:hAnsi="ZhoGlyph" w:cs="Courier New"/>
          <w:sz w:val="16"/>
          <w:szCs w:val="16"/>
        </w:rPr>
        <w:t>Ĉ</w:t>
      </w:r>
      <w:r w:rsidRPr="00A73063">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one who sells clothing</w:t>
      </w:r>
      <w:r w:rsidR="003B5FB0">
        <w:rPr>
          <w:rFonts w:ascii="Courier New" w:hAnsi="Courier New" w:cs="Courier New"/>
          <w:sz w:val="16"/>
          <w:szCs w:val="16"/>
        </w:rPr>
        <w:t>.</w:t>
      </w:r>
      <w:r w:rsidR="00A73063">
        <w:rPr>
          <w:rFonts w:ascii="Courier New" w:hAnsi="Courier New" w:cs="Courier New"/>
          <w:sz w:val="16"/>
          <w:szCs w:val="16"/>
        </w:rPr>
        <w:t xml:space="preserve"> </w:t>
      </w:r>
      <w:r w:rsidR="003B5FB0">
        <w:rPr>
          <w:rFonts w:ascii="Courier New" w:hAnsi="Courier New" w:cs="Courier New"/>
          <w:sz w:val="16"/>
          <w:szCs w:val="16"/>
        </w:rPr>
        <w:t>A</w:t>
      </w:r>
      <w:r w:rsidR="00A73063">
        <w:rPr>
          <w:rFonts w:ascii="Courier New" w:hAnsi="Courier New" w:cs="Courier New"/>
          <w:sz w:val="16"/>
          <w:szCs w:val="16"/>
        </w:rPr>
        <w:t xml:space="preserve"> clothier or tailor</w:t>
      </w:r>
      <w:r w:rsidR="003B5FB0">
        <w:rPr>
          <w:rFonts w:ascii="Courier New" w:hAnsi="Courier New" w:cs="Courier New"/>
          <w:sz w:val="16"/>
          <w:szCs w:val="16"/>
        </w:rPr>
        <w:t xml:space="preserve">. Sometimes appears as a </w:t>
      </w:r>
      <w:r w:rsidR="003B5FB0">
        <w:rPr>
          <w:rFonts w:ascii="Courier New" w:hAnsi="Courier New" w:cs="Courier New"/>
          <w:b/>
          <w:bCs/>
          <w:sz w:val="16"/>
          <w:szCs w:val="16"/>
        </w:rPr>
        <w:t>zhant’ad</w:t>
      </w:r>
      <w:r w:rsidR="003B5FB0">
        <w:rPr>
          <w:rFonts w:ascii="Courier New" w:hAnsi="Courier New" w:cs="Courier New"/>
          <w:sz w:val="16"/>
          <w:szCs w:val="16"/>
        </w:rPr>
        <w:t xml:space="preserve"> name usually translated as “Taylor.”</w:t>
      </w:r>
    </w:p>
    <w:p w14:paraId="3CA5A4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978D7D" w14:textId="109756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3063">
        <w:rPr>
          <w:rFonts w:ascii="ZhoGlyph" w:hAnsi="ZhoGlyph" w:cs="Courier New"/>
          <w:sz w:val="16"/>
          <w:szCs w:val="16"/>
        </w:rPr>
        <w:t>TIMANE'</w:t>
      </w:r>
      <w:r w:rsidR="00885592">
        <w:rPr>
          <w:rFonts w:ascii="Courier New" w:hAnsi="Courier New" w:cs="Courier New"/>
          <w:sz w:val="16"/>
          <w:szCs w:val="16"/>
        </w:rPr>
        <w:t xml:space="preserve">, </w:t>
      </w:r>
      <w:r w:rsidRPr="00885592">
        <w:rPr>
          <w:rFonts w:ascii="Courier New" w:hAnsi="Courier New" w:cs="Courier New"/>
          <w:sz w:val="16"/>
          <w:szCs w:val="16"/>
        </w:rPr>
        <w:t>to depart</w:t>
      </w:r>
    </w:p>
    <w:p w14:paraId="061BD106" w14:textId="780DED73"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126D4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tochinqoa</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021A89">
        <w:rPr>
          <w:rFonts w:ascii="ZhoGlyph" w:hAnsi="ZhoGlyph" w:cs="Courier New"/>
          <w:sz w:val="16"/>
          <w:szCs w:val="16"/>
        </w:rPr>
        <w:t>TO</w:t>
      </w:r>
      <w:r>
        <w:rPr>
          <w:rFonts w:ascii="ZhoGlyph" w:hAnsi="ZhoGlyph" w:cs="Courier New"/>
          <w:sz w:val="16"/>
          <w:szCs w:val="16"/>
        </w:rPr>
        <w:t>Ĉ</w:t>
      </w:r>
      <w:r w:rsidRPr="00021A89">
        <w:rPr>
          <w:rFonts w:ascii="ZhoGlyph" w:hAnsi="ZhoGlyph" w:cs="Courier New"/>
          <w:sz w:val="16"/>
          <w:szCs w:val="16"/>
        </w:rPr>
        <w:t>INQOA</w:t>
      </w:r>
      <w:r>
        <w:rPr>
          <w:rFonts w:ascii="Courier New" w:hAnsi="Courier New" w:cs="Courier New"/>
          <w:sz w:val="16"/>
          <w:szCs w:val="16"/>
        </w:rPr>
        <w:t xml:space="preserve">, </w:t>
      </w:r>
      <w:r w:rsidRPr="00885592">
        <w:rPr>
          <w:rFonts w:ascii="Courier New" w:hAnsi="Courier New" w:cs="Courier New"/>
          <w:sz w:val="16"/>
          <w:szCs w:val="16"/>
        </w:rPr>
        <w:t>a creature resembling a six-legged rabbit</w:t>
      </w:r>
      <w:r>
        <w:rPr>
          <w:rFonts w:ascii="Courier New" w:hAnsi="Courier New" w:cs="Courier New"/>
          <w:sz w:val="16"/>
          <w:szCs w:val="16"/>
        </w:rPr>
        <w:t xml:space="preserve"> </w:t>
      </w:r>
      <w:r w:rsidRPr="00885592">
        <w:rPr>
          <w:rFonts w:ascii="Courier New" w:hAnsi="Courier New" w:cs="Courier New"/>
          <w:sz w:val="16"/>
          <w:szCs w:val="16"/>
        </w:rPr>
        <w:t>but with the temperament of an African honey badger.</w:t>
      </w:r>
    </w:p>
    <w:p w14:paraId="18F7EFED" w14:textId="77777777" w:rsidR="00DD549B" w:rsidRPr="00885592" w:rsidRDefault="00DD549B" w:rsidP="00DD549B">
      <w:pPr>
        <w:widowControl w:val="0"/>
        <w:autoSpaceDE w:val="0"/>
        <w:autoSpaceDN w:val="0"/>
        <w:adjustRightInd w:val="0"/>
        <w:spacing w:after="0" w:line="240" w:lineRule="auto"/>
        <w:contextualSpacing/>
        <w:rPr>
          <w:rFonts w:ascii="Courier New" w:hAnsi="Courier New" w:cs="Courier New"/>
          <w:sz w:val="16"/>
          <w:szCs w:val="16"/>
        </w:rPr>
      </w:pPr>
    </w:p>
    <w:p w14:paraId="7ABC1F8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Toliak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TOLIAK</w:t>
      </w:r>
      <w:r>
        <w:rPr>
          <w:rFonts w:ascii="Courier New" w:hAnsi="Courier New" w:cs="Courier New"/>
          <w:sz w:val="16"/>
          <w:szCs w:val="16"/>
        </w:rPr>
        <w:t>,</w:t>
      </w:r>
      <w:r w:rsidRPr="00885592">
        <w:rPr>
          <w:rFonts w:ascii="Courier New" w:hAnsi="Courier New" w:cs="Courier New"/>
          <w:sz w:val="16"/>
          <w:szCs w:val="16"/>
        </w:rPr>
        <w:t xml:space="preserve"> An Ancient artefact which projected a three dimensional starmap of space between Zhdant and the galactic core.</w:t>
      </w:r>
    </w:p>
    <w:p w14:paraId="1E1356D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F832D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TOMPAKI</w:t>
      </w:r>
      <w:r>
        <w:rPr>
          <w:rFonts w:ascii="Courier New" w:hAnsi="Courier New" w:cs="Courier New"/>
          <w:sz w:val="16"/>
          <w:szCs w:val="16"/>
        </w:rPr>
        <w:t xml:space="preserve">, </w:t>
      </w:r>
      <w:r w:rsidRPr="00885592">
        <w:rPr>
          <w:rFonts w:ascii="Courier New" w:hAnsi="Courier New" w:cs="Courier New"/>
          <w:sz w:val="16"/>
          <w:szCs w:val="16"/>
        </w:rPr>
        <w:t>moss</w:t>
      </w:r>
    </w:p>
    <w:p w14:paraId="5AC2C0FC"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7278C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tonachazh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TONAĈA</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ear</w:t>
      </w:r>
    </w:p>
    <w:p w14:paraId="4E9181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F1A5A9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TOPAN</w:t>
      </w:r>
      <w:r>
        <w:rPr>
          <w:rFonts w:ascii="Courier New" w:hAnsi="Courier New" w:cs="Courier New"/>
          <w:sz w:val="16"/>
          <w:szCs w:val="16"/>
        </w:rPr>
        <w:t xml:space="preserve">, the number </w:t>
      </w:r>
      <w:r w:rsidRPr="00885592">
        <w:rPr>
          <w:rFonts w:ascii="Courier New" w:hAnsi="Courier New" w:cs="Courier New"/>
          <w:sz w:val="16"/>
          <w:szCs w:val="16"/>
        </w:rPr>
        <w:t>zero</w:t>
      </w:r>
    </w:p>
    <w:p w14:paraId="711210B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194A9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topaztli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TOPAZ</w:t>
      </w:r>
      <w:r>
        <w:rPr>
          <w:rFonts w:ascii="ZhoGlyph" w:hAnsi="ZhoGlyph" w:cs="Courier New"/>
          <w:sz w:val="16"/>
          <w:szCs w:val="16"/>
        </w:rPr>
        <w:t>Ṫ</w:t>
      </w:r>
      <w:r w:rsidRPr="00FB3561">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fern</w:t>
      </w:r>
    </w:p>
    <w:p w14:paraId="2E4EC57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B2F51"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TOPKA</w:t>
      </w:r>
      <w:r>
        <w:rPr>
          <w:rFonts w:ascii="Courier New" w:hAnsi="Courier New" w:cs="Courier New"/>
          <w:sz w:val="16"/>
          <w:szCs w:val="16"/>
        </w:rPr>
        <w:t xml:space="preserve">, </w:t>
      </w:r>
      <w:r w:rsidRPr="00885592">
        <w:rPr>
          <w:rFonts w:ascii="Courier New" w:hAnsi="Courier New" w:cs="Courier New"/>
          <w:sz w:val="16"/>
          <w:szCs w:val="16"/>
        </w:rPr>
        <w:t>healthy</w:t>
      </w:r>
    </w:p>
    <w:p w14:paraId="25530746"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AE1E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TOPKE'</w:t>
      </w:r>
      <w:r>
        <w:rPr>
          <w:rFonts w:ascii="Courier New" w:hAnsi="Courier New" w:cs="Courier New"/>
          <w:sz w:val="16"/>
          <w:szCs w:val="16"/>
        </w:rPr>
        <w:t xml:space="preserve">, </w:t>
      </w:r>
      <w:r w:rsidRPr="00885592">
        <w:rPr>
          <w:rFonts w:ascii="Courier New" w:hAnsi="Courier New" w:cs="Courier New"/>
          <w:sz w:val="16"/>
          <w:szCs w:val="16"/>
        </w:rPr>
        <w:t>to be well</w:t>
      </w:r>
    </w:p>
    <w:p w14:paraId="3CC8E363"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814A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TOPKI</w:t>
      </w:r>
      <w:r>
        <w:rPr>
          <w:rFonts w:ascii="Courier New" w:hAnsi="Courier New" w:cs="Courier New"/>
          <w:sz w:val="16"/>
          <w:szCs w:val="16"/>
        </w:rPr>
        <w:t xml:space="preserve">, </w:t>
      </w:r>
      <w:r w:rsidRPr="00885592">
        <w:rPr>
          <w:rFonts w:ascii="Courier New" w:hAnsi="Courier New" w:cs="Courier New"/>
          <w:sz w:val="16"/>
          <w:szCs w:val="16"/>
        </w:rPr>
        <w:t>health</w:t>
      </w:r>
    </w:p>
    <w:p w14:paraId="73CDDDCD"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C3011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FB3561">
        <w:rPr>
          <w:rFonts w:ascii="ZhoGlyph" w:hAnsi="ZhoGlyph" w:cs="Courier New"/>
          <w:sz w:val="16"/>
          <w:szCs w:val="16"/>
        </w:rPr>
        <w:t>TOTOME'</w:t>
      </w:r>
      <w:r>
        <w:rPr>
          <w:rFonts w:ascii="Courier New" w:hAnsi="Courier New" w:cs="Courier New"/>
          <w:sz w:val="16"/>
          <w:szCs w:val="16"/>
        </w:rPr>
        <w:t xml:space="preserve">, </w:t>
      </w:r>
      <w:r w:rsidRPr="00885592">
        <w:rPr>
          <w:rFonts w:ascii="Courier New" w:hAnsi="Courier New" w:cs="Courier New"/>
          <w:sz w:val="16"/>
          <w:szCs w:val="16"/>
        </w:rPr>
        <w:t>to come</w:t>
      </w:r>
    </w:p>
    <w:p w14:paraId="430D338F"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7FBFE0"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toyak</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w:t>
      </w:r>
      <w:r>
        <w:rPr>
          <w:rFonts w:ascii="ZhoGlyph" w:hAnsi="ZhoGlyph" w:cs="Courier New"/>
          <w:sz w:val="16"/>
          <w:szCs w:val="16"/>
        </w:rPr>
        <w:t>YA</w:t>
      </w:r>
      <w:r w:rsidRPr="00FB3561">
        <w:rPr>
          <w:rFonts w:ascii="ZhoGlyph" w:hAnsi="ZhoGlyph" w:cs="Courier New"/>
          <w:sz w:val="16"/>
          <w:szCs w:val="16"/>
        </w:rPr>
        <w:t>K</w:t>
      </w:r>
      <w:r>
        <w:rPr>
          <w:rFonts w:ascii="Courier New" w:hAnsi="Courier New" w:cs="Courier New"/>
          <w:sz w:val="16"/>
          <w:szCs w:val="16"/>
        </w:rPr>
        <w:t xml:space="preserve">, </w:t>
      </w:r>
      <w:r w:rsidRPr="00885592">
        <w:rPr>
          <w:rFonts w:ascii="Courier New" w:hAnsi="Courier New" w:cs="Courier New"/>
          <w:sz w:val="16"/>
          <w:szCs w:val="16"/>
        </w:rPr>
        <w:t>river</w:t>
      </w:r>
    </w:p>
    <w:p w14:paraId="7BF0E6CA"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D2BB4E"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FB3561">
        <w:rPr>
          <w:rFonts w:ascii="ZhoGlyph" w:hAnsi="ZhoGlyph" w:cs="Courier New"/>
          <w:sz w:val="16"/>
          <w:szCs w:val="16"/>
        </w:rPr>
        <w:t>TOYONEMA</w:t>
      </w:r>
      <w:r>
        <w:rPr>
          <w:rFonts w:ascii="Courier New" w:hAnsi="Courier New" w:cs="Courier New"/>
          <w:sz w:val="16"/>
          <w:szCs w:val="16"/>
        </w:rPr>
        <w:t xml:space="preserve">, </w:t>
      </w:r>
      <w:r w:rsidRPr="00885592">
        <w:rPr>
          <w:rFonts w:ascii="Courier New" w:hAnsi="Courier New" w:cs="Courier New"/>
          <w:sz w:val="16"/>
          <w:szCs w:val="16"/>
        </w:rPr>
        <w:t>nocturnal</w:t>
      </w:r>
    </w:p>
    <w:p w14:paraId="26689D24"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6146F2" w14:textId="77777777" w:rsidR="00DD549B" w:rsidRPr="00885592" w:rsidRDefault="00DD549B" w:rsidP="00DD549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Tozjabr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FB3561">
        <w:rPr>
          <w:rFonts w:ascii="ZhoGlyph" w:hAnsi="ZhoGlyph" w:cs="Courier New"/>
          <w:sz w:val="16"/>
          <w:szCs w:val="16"/>
        </w:rPr>
        <w:t>TOZJA</w:t>
      </w:r>
      <w:r>
        <w:rPr>
          <w:rFonts w:ascii="ZhoGlyph" w:hAnsi="ZhoGlyph" w:cs="Courier New"/>
          <w:sz w:val="16"/>
          <w:szCs w:val="16"/>
        </w:rPr>
        <w:t>Ḅ</w:t>
      </w:r>
      <w:r>
        <w:rPr>
          <w:rFonts w:ascii="Courier New" w:hAnsi="Courier New" w:cs="Courier New"/>
          <w:sz w:val="16"/>
          <w:szCs w:val="16"/>
        </w:rPr>
        <w:t>,</w:t>
      </w:r>
      <w:r w:rsidRPr="00885592">
        <w:rPr>
          <w:rFonts w:ascii="Courier New" w:hAnsi="Courier New" w:cs="Courier New"/>
          <w:sz w:val="16"/>
          <w:szCs w:val="16"/>
        </w:rPr>
        <w:t xml:space="preserve"> The Consulate's primary intelligence and covert operations agency.</w:t>
      </w:r>
      <w:r>
        <w:rPr>
          <w:rFonts w:ascii="Courier New" w:hAnsi="Courier New" w:cs="Courier New"/>
          <w:sz w:val="16"/>
          <w:szCs w:val="16"/>
        </w:rPr>
        <w:t xml:space="preserve"> Also known as “The Hand and the Eye.”</w:t>
      </w:r>
    </w:p>
    <w:p w14:paraId="495B4804" w14:textId="513B8049"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BF4862F" w14:textId="10D8BC63" w:rsidR="00D6191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TYEI</w:t>
      </w:r>
      <w:r>
        <w:rPr>
          <w:rFonts w:ascii="Courier New" w:hAnsi="Courier New" w:cs="Courier New"/>
          <w:sz w:val="16"/>
          <w:szCs w:val="16"/>
        </w:rPr>
        <w:t xml:space="preserve">, </w:t>
      </w:r>
      <w:r w:rsidRPr="00885592">
        <w:rPr>
          <w:rFonts w:ascii="Courier New" w:hAnsi="Courier New" w:cs="Courier New"/>
          <w:sz w:val="16"/>
          <w:szCs w:val="16"/>
        </w:rPr>
        <w:t>three</w:t>
      </w:r>
    </w:p>
    <w:p w14:paraId="65BFD19E"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CB860"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Tyestial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C22733">
        <w:rPr>
          <w:rFonts w:ascii="ZhoGlyph" w:hAnsi="ZhoGlyph" w:cs="Courier New"/>
          <w:sz w:val="16"/>
          <w:szCs w:val="16"/>
        </w:rPr>
        <w:t>TYEST</w:t>
      </w:r>
      <w:r>
        <w:rPr>
          <w:rFonts w:ascii="ZhoGlyph" w:hAnsi="ZhoGlyph" w:cs="Courier New"/>
          <w:sz w:val="16"/>
          <w:szCs w:val="16"/>
        </w:rPr>
        <w:t>Ĩ</w:t>
      </w:r>
      <w:r w:rsidRPr="00C22733">
        <w:rPr>
          <w:rFonts w:ascii="ZhoGlyph" w:hAnsi="ZhoGlyph" w:cs="Courier New"/>
          <w:sz w:val="16"/>
          <w:szCs w:val="16"/>
        </w:rPr>
        <w:t>L</w:t>
      </w:r>
      <w:r>
        <w:rPr>
          <w:rFonts w:ascii="Courier New" w:hAnsi="Courier New" w:cs="Courier New"/>
          <w:sz w:val="16"/>
          <w:szCs w:val="16"/>
        </w:rPr>
        <w:t>, the ‘third day’ of the week</w:t>
      </w:r>
    </w:p>
    <w:p w14:paraId="3ECA2C18" w14:textId="77777777" w:rsidR="00D61912" w:rsidRPr="00885592" w:rsidRDefault="00D61912" w:rsidP="00D61912">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B554EC" w14:textId="77777777" w:rsidR="00D61912" w:rsidRPr="00885592" w:rsidRDefault="00D61912"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1D8A81" w14:textId="772D267B" w:rsidR="00DD549B" w:rsidRPr="00DD549B" w:rsidRDefault="00D61912" w:rsidP="00DD549B">
      <w:pPr>
        <w:pStyle w:val="Heading1"/>
        <w:jc w:val="center"/>
        <w:rPr>
          <w:rFonts w:ascii="ZhoGlyph" w:hAnsi="ZhoGlyph"/>
        </w:rPr>
      </w:pPr>
      <w:r>
        <w:rPr>
          <w:rFonts w:ascii="ZhoGlyph" w:hAnsi="ZhoGlyph"/>
        </w:rPr>
        <w:br w:type="page"/>
      </w:r>
      <w:bookmarkStart w:id="43" w:name="_Toc110929009"/>
      <w:r w:rsidR="00DD549B">
        <w:rPr>
          <w:rFonts w:ascii="ZhoGlyph" w:hAnsi="ZhoGlyph"/>
        </w:rPr>
        <w:lastRenderedPageBreak/>
        <w:t>Ṫ</w:t>
      </w:r>
      <w:bookmarkEnd w:id="43"/>
    </w:p>
    <w:p w14:paraId="5A4AAE67" w14:textId="77777777" w:rsidR="00DD549B" w:rsidRDefault="00DD549B"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742E9A22" w14:textId="065732F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afternoon</w:t>
      </w:r>
    </w:p>
    <w:p w14:paraId="3ADC0B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A1DA81" w14:textId="111752C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3063">
        <w:rPr>
          <w:rFonts w:ascii="ZhoGlyph" w:hAnsi="ZhoGlyph" w:cs="Courier New"/>
          <w:sz w:val="16"/>
          <w:szCs w:val="16"/>
        </w:rPr>
        <w:t>Ṫ</w:t>
      </w:r>
      <w:r w:rsidRPr="00A73063">
        <w:rPr>
          <w:rFonts w:ascii="ZhoGlyph" w:hAnsi="ZhoGlyph" w:cs="Courier New"/>
          <w:sz w:val="16"/>
          <w:szCs w:val="16"/>
        </w:rPr>
        <w:t>A</w:t>
      </w:r>
      <w:r w:rsidR="00A73063">
        <w:rPr>
          <w:rFonts w:ascii="ZhoGlyph" w:hAnsi="ZhoGlyph" w:cs="Courier New"/>
          <w:sz w:val="16"/>
          <w:szCs w:val="16"/>
        </w:rPr>
        <w:t>Ĉ</w:t>
      </w:r>
      <w:r w:rsidRPr="00A73063">
        <w:rPr>
          <w:rFonts w:ascii="ZhoGlyph" w:hAnsi="ZhoGlyph" w:cs="Courier New"/>
          <w:sz w:val="16"/>
          <w:szCs w:val="16"/>
        </w:rPr>
        <w:t>AKA</w:t>
      </w:r>
      <w:r w:rsidR="00885592">
        <w:rPr>
          <w:rFonts w:ascii="Courier New" w:hAnsi="Courier New" w:cs="Courier New"/>
          <w:sz w:val="16"/>
          <w:szCs w:val="16"/>
        </w:rPr>
        <w:t xml:space="preserve">, </w:t>
      </w:r>
      <w:r w:rsidRPr="00885592">
        <w:rPr>
          <w:rFonts w:ascii="Courier New" w:hAnsi="Courier New" w:cs="Courier New"/>
          <w:sz w:val="16"/>
          <w:szCs w:val="16"/>
        </w:rPr>
        <w:t>desert</w:t>
      </w:r>
    </w:p>
    <w:p w14:paraId="2A4851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656593" w14:textId="30DDDF6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ALI</w:t>
      </w:r>
      <w:r w:rsidR="00885592">
        <w:rPr>
          <w:rFonts w:ascii="Courier New" w:hAnsi="Courier New" w:cs="Courier New"/>
          <w:sz w:val="16"/>
          <w:szCs w:val="16"/>
        </w:rPr>
        <w:t xml:space="preserve">, </w:t>
      </w:r>
      <w:r w:rsidRPr="00885592">
        <w:rPr>
          <w:rFonts w:ascii="Courier New" w:hAnsi="Courier New" w:cs="Courier New"/>
          <w:sz w:val="16"/>
          <w:szCs w:val="16"/>
        </w:rPr>
        <w:t>noon</w:t>
      </w:r>
    </w:p>
    <w:p w14:paraId="53F6929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3858D" w14:textId="31399E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tlachipale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B871B5">
        <w:rPr>
          <w:rFonts w:ascii="ZhoGlyph" w:hAnsi="ZhoGlyph" w:cs="Courier New"/>
          <w:sz w:val="16"/>
          <w:szCs w:val="16"/>
        </w:rPr>
        <w:t>Ṫ</w:t>
      </w:r>
      <w:r w:rsidRPr="00B871B5">
        <w:rPr>
          <w:rFonts w:ascii="ZhoGlyph" w:hAnsi="ZhoGlyph" w:cs="Courier New"/>
          <w:sz w:val="16"/>
          <w:szCs w:val="16"/>
        </w:rPr>
        <w:t>A</w:t>
      </w:r>
      <w:r w:rsidR="00B871B5">
        <w:rPr>
          <w:rFonts w:ascii="ZhoGlyph" w:hAnsi="ZhoGlyph" w:cs="Courier New"/>
          <w:sz w:val="16"/>
          <w:szCs w:val="16"/>
        </w:rPr>
        <w:t>Ĉ</w:t>
      </w:r>
      <w:r w:rsidRPr="00B871B5">
        <w:rPr>
          <w:rFonts w:ascii="ZhoGlyph" w:hAnsi="ZhoGlyph" w:cs="Courier New"/>
          <w:sz w:val="16"/>
          <w:szCs w:val="16"/>
        </w:rPr>
        <w:t>IPALE</w:t>
      </w:r>
      <w:r w:rsidR="00885592">
        <w:rPr>
          <w:rFonts w:ascii="Courier New" w:hAnsi="Courier New" w:cs="Courier New"/>
          <w:sz w:val="16"/>
          <w:szCs w:val="16"/>
        </w:rPr>
        <w:t xml:space="preserve">, </w:t>
      </w:r>
      <w:r w:rsidRPr="00885592">
        <w:rPr>
          <w:rFonts w:ascii="Courier New" w:hAnsi="Courier New" w:cs="Courier New"/>
          <w:sz w:val="16"/>
          <w:szCs w:val="16"/>
        </w:rPr>
        <w:t>good afternoon</w:t>
      </w:r>
    </w:p>
    <w:p w14:paraId="4607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D617D4" w14:textId="394F25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tlachtamotia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ṪAĈTAMOTĨ</w:t>
      </w:r>
      <w:r w:rsidR="00885592">
        <w:rPr>
          <w:rFonts w:ascii="Courier New" w:hAnsi="Courier New" w:cs="Courier New"/>
          <w:sz w:val="16"/>
          <w:szCs w:val="16"/>
        </w:rPr>
        <w:t xml:space="preserve">, </w:t>
      </w:r>
      <w:r w:rsidRPr="00885592">
        <w:rPr>
          <w:rFonts w:ascii="Courier New" w:hAnsi="Courier New" w:cs="Courier New"/>
          <w:sz w:val="16"/>
          <w:szCs w:val="16"/>
        </w:rPr>
        <w:t>confident</w:t>
      </w:r>
    </w:p>
    <w:p w14:paraId="395CDA2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2A2EF0" w14:textId="074190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A7413">
        <w:rPr>
          <w:rFonts w:ascii="Courier New" w:hAnsi="Courier New" w:cs="Courier New"/>
          <w:b/>
          <w:bCs/>
          <w:sz w:val="16"/>
          <w:szCs w:val="16"/>
        </w:rPr>
        <w:t>tlakentie'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ṪAKENT</w:t>
      </w:r>
      <w:r w:rsidR="001E6EA5">
        <w:rPr>
          <w:rFonts w:ascii="ZhoGlyph" w:hAnsi="ZhoGlyph" w:cs="Courier New" w:hint="eastAsia"/>
          <w:sz w:val="16"/>
          <w:szCs w:val="16"/>
        </w:rPr>
        <w:t>Ī</w:t>
      </w:r>
      <w:r w:rsidR="001E6EA5">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amuse</w:t>
      </w:r>
    </w:p>
    <w:p w14:paraId="7F5771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9AF1B" w14:textId="7BAD4DCC"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1E6EA5">
        <w:rPr>
          <w:rFonts w:ascii="ZhoGlyph" w:hAnsi="ZhoGlyph" w:cs="Courier New"/>
          <w:sz w:val="16"/>
          <w:szCs w:val="16"/>
        </w:rPr>
        <w:t>ṪAKĨ</w:t>
      </w:r>
      <w:r w:rsidR="00885592">
        <w:rPr>
          <w:rFonts w:ascii="Courier New" w:hAnsi="Courier New" w:cs="Courier New"/>
          <w:sz w:val="16"/>
          <w:szCs w:val="16"/>
        </w:rPr>
        <w:t xml:space="preserve">, </w:t>
      </w:r>
      <w:r w:rsidRPr="00885592">
        <w:rPr>
          <w:rFonts w:ascii="Courier New" w:hAnsi="Courier New" w:cs="Courier New"/>
          <w:sz w:val="16"/>
          <w:szCs w:val="16"/>
        </w:rPr>
        <w:t>sad</w:t>
      </w:r>
    </w:p>
    <w:p w14:paraId="428E8970" w14:textId="01D3A7EE" w:rsidR="00F43A93"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E056B" w14:textId="0BEA8446" w:rsidR="00F43A93" w:rsidRPr="00885592" w:rsidRDefault="00F43A9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43A93">
        <w:rPr>
          <w:rFonts w:ascii="Courier New" w:hAnsi="Courier New" w:cs="Courier New"/>
          <w:b/>
          <w:bCs/>
          <w:sz w:val="16"/>
          <w:szCs w:val="16"/>
        </w:rPr>
        <w:t>tlakitzidievl</w:t>
      </w:r>
      <w:r>
        <w:rPr>
          <w:rFonts w:ascii="Courier New" w:hAnsi="Courier New" w:cs="Courier New"/>
          <w:sz w:val="16"/>
          <w:szCs w:val="16"/>
        </w:rPr>
        <w:t xml:space="preserve">, noun, </w:t>
      </w:r>
      <w:r>
        <w:rPr>
          <w:rFonts w:ascii="ZhoGlyph" w:hAnsi="ZhoGlyph" w:cs="Courier New"/>
          <w:sz w:val="16"/>
          <w:szCs w:val="16"/>
        </w:rPr>
        <w:t>ṪAKITZID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nostalgia or homesickness</w:t>
      </w:r>
    </w:p>
    <w:p w14:paraId="1ADF8A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D06B33" w14:textId="54BC8E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sidRPr="001E6EA5">
        <w:rPr>
          <w:rFonts w:ascii="ZhoGlyph" w:hAnsi="ZhoGlyph" w:cs="Courier New"/>
          <w:sz w:val="16"/>
          <w:szCs w:val="16"/>
        </w:rPr>
        <w:t>Ṫ</w:t>
      </w:r>
      <w:r w:rsidR="001E6EA5">
        <w:rPr>
          <w:rFonts w:ascii="ZhoGlyph" w:hAnsi="ZhoGlyph" w:cs="Courier New"/>
          <w:sz w:val="16"/>
          <w:szCs w:val="16"/>
        </w:rPr>
        <w:t>A</w:t>
      </w:r>
      <w:r w:rsidRPr="001E6EA5">
        <w:rPr>
          <w:rFonts w:ascii="ZhoGlyph" w:hAnsi="ZhoGlyph" w:cs="Courier New"/>
          <w:sz w:val="16"/>
          <w:szCs w:val="16"/>
        </w:rPr>
        <w:t>KOLE'</w:t>
      </w:r>
      <w:r w:rsidR="00885592">
        <w:rPr>
          <w:rFonts w:ascii="Courier New" w:hAnsi="Courier New" w:cs="Courier New"/>
          <w:sz w:val="16"/>
          <w:szCs w:val="16"/>
        </w:rPr>
        <w:t xml:space="preserve">, </w:t>
      </w:r>
      <w:r w:rsidRPr="00885592">
        <w:rPr>
          <w:rFonts w:ascii="Courier New" w:hAnsi="Courier New" w:cs="Courier New"/>
          <w:sz w:val="16"/>
          <w:szCs w:val="16"/>
        </w:rPr>
        <w:t>to eat</w:t>
      </w:r>
    </w:p>
    <w:p w14:paraId="32AD47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C90D71A" w14:textId="08D752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tlakopoye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AKOPOYE</w:t>
      </w:r>
      <w:r w:rsidR="00885592">
        <w:rPr>
          <w:rFonts w:ascii="Courier New" w:hAnsi="Courier New" w:cs="Courier New"/>
          <w:sz w:val="16"/>
          <w:szCs w:val="16"/>
        </w:rPr>
        <w:t xml:space="preserve">, </w:t>
      </w:r>
      <w:r w:rsidRPr="00885592">
        <w:rPr>
          <w:rFonts w:ascii="Courier New" w:hAnsi="Courier New" w:cs="Courier New"/>
          <w:sz w:val="16"/>
          <w:szCs w:val="16"/>
        </w:rPr>
        <w:t>body parts (parts of the body)</w:t>
      </w:r>
    </w:p>
    <w:p w14:paraId="1B98D2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BEC26B" w14:textId="3CC20B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1E6EA5">
        <w:rPr>
          <w:rFonts w:ascii="ZhoGlyph" w:hAnsi="ZhoGlyph" w:cs="Courier New"/>
          <w:sz w:val="16"/>
          <w:szCs w:val="16"/>
        </w:rPr>
        <w:t>ṪAKOTE'</w:t>
      </w:r>
      <w:r w:rsidR="00885592">
        <w:rPr>
          <w:rFonts w:ascii="Courier New" w:hAnsi="Courier New" w:cs="Courier New"/>
          <w:sz w:val="16"/>
          <w:szCs w:val="16"/>
        </w:rPr>
        <w:t xml:space="preserve">, </w:t>
      </w:r>
      <w:r w:rsidRPr="00885592">
        <w:rPr>
          <w:rFonts w:ascii="Courier New" w:hAnsi="Courier New" w:cs="Courier New"/>
          <w:sz w:val="16"/>
          <w:szCs w:val="16"/>
        </w:rPr>
        <w:t>to press</w:t>
      </w:r>
    </w:p>
    <w:p w14:paraId="413555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1310B9" w14:textId="6F150C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1E6EA5">
        <w:rPr>
          <w:rFonts w:ascii="ZhoGlyph" w:hAnsi="ZhoGlyph" w:cs="Courier New"/>
          <w:sz w:val="16"/>
          <w:szCs w:val="16"/>
        </w:rPr>
        <w:t>Ṫ</w:t>
      </w:r>
      <w:r w:rsidRPr="001E6EA5">
        <w:rPr>
          <w:rFonts w:ascii="ZhoGlyph" w:hAnsi="ZhoGlyph" w:cs="Courier New"/>
          <w:sz w:val="16"/>
          <w:szCs w:val="16"/>
        </w:rPr>
        <w:t>AKOTI</w:t>
      </w:r>
      <w:r w:rsidR="00885592">
        <w:rPr>
          <w:rFonts w:ascii="Courier New" w:hAnsi="Courier New" w:cs="Courier New"/>
          <w:sz w:val="16"/>
          <w:szCs w:val="16"/>
        </w:rPr>
        <w:t xml:space="preserve">, </w:t>
      </w:r>
      <w:r w:rsidRPr="00885592">
        <w:rPr>
          <w:rFonts w:ascii="Courier New" w:hAnsi="Courier New" w:cs="Courier New"/>
          <w:sz w:val="16"/>
          <w:szCs w:val="16"/>
        </w:rPr>
        <w:t>pressure</w:t>
      </w:r>
    </w:p>
    <w:p w14:paraId="147558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D8E6E0" w14:textId="34279E6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ṪAKOYED</w:t>
      </w:r>
      <w:r w:rsidR="00E35701">
        <w:rPr>
          <w:rFonts w:ascii="ZhoGlyph" w:hAnsi="ZhoGlyph" w:cs="Courier New" w:hint="eastAsia"/>
          <w:sz w:val="16"/>
          <w:szCs w:val="16"/>
        </w:rPr>
        <w:t>Ī</w:t>
      </w:r>
      <w:r w:rsidR="00E35701">
        <w:rPr>
          <w:rFonts w:ascii="ZhoGlyph" w:hAnsi="ZhoGlyph" w:cs="Courier New"/>
          <w:sz w:val="16"/>
          <w:szCs w:val="16"/>
        </w:rPr>
        <w:t>Ṿ</w:t>
      </w:r>
      <w:r w:rsidR="00885592">
        <w:rPr>
          <w:rFonts w:ascii="Courier New" w:hAnsi="Courier New" w:cs="Courier New"/>
          <w:sz w:val="16"/>
          <w:szCs w:val="16"/>
        </w:rPr>
        <w:t xml:space="preserve">, </w:t>
      </w:r>
      <w:r w:rsidR="00E35701">
        <w:rPr>
          <w:rFonts w:ascii="Courier New" w:hAnsi="Courier New" w:cs="Courier New"/>
          <w:sz w:val="16"/>
          <w:szCs w:val="16"/>
        </w:rPr>
        <w:t xml:space="preserve">(psionics) </w:t>
      </w:r>
      <w:r w:rsidRPr="00885592">
        <w:rPr>
          <w:rFonts w:ascii="Courier New" w:hAnsi="Courier New" w:cs="Courier New"/>
          <w:sz w:val="16"/>
          <w:szCs w:val="16"/>
        </w:rPr>
        <w:t>awareness</w:t>
      </w:r>
    </w:p>
    <w:p w14:paraId="401E18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D9A4EED" w14:textId="533038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tlakoyedrnad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ṪAKOYEḌNAD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awareness</w:t>
      </w:r>
      <w:r w:rsidR="00E35701">
        <w:rPr>
          <w:rFonts w:ascii="Courier New" w:hAnsi="Courier New" w:cs="Courier New"/>
          <w:sz w:val="16"/>
          <w:szCs w:val="16"/>
        </w:rPr>
        <w:t xml:space="preserve"> psionics</w:t>
      </w:r>
    </w:p>
    <w:p w14:paraId="03D2C67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13CFEA" w14:textId="02AEF85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tlaletia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ALET</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disgusted</w:t>
      </w:r>
    </w:p>
    <w:p w14:paraId="3B1C2F4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34FA15F" w14:textId="55D004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tlalotzilia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ALOTZIL</w:t>
      </w:r>
      <w:r w:rsidR="00E35701">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abandoned</w:t>
      </w:r>
    </w:p>
    <w:p w14:paraId="60EE91C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5B5815" w14:textId="7FFD16A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to teach</w:t>
      </w:r>
    </w:p>
    <w:p w14:paraId="3A4F00D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DFD81B" w14:textId="5405DB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w:t>
      </w:r>
      <w:r w:rsidRPr="00E35701">
        <w:rPr>
          <w:rFonts w:ascii="ZhoGlyph" w:hAnsi="ZhoGlyph" w:cs="Courier New"/>
          <w:sz w:val="16"/>
          <w:szCs w:val="16"/>
        </w:rPr>
        <w:t>TI</w:t>
      </w:r>
      <w:r w:rsidR="00885592">
        <w:rPr>
          <w:rFonts w:ascii="Courier New" w:hAnsi="Courier New" w:cs="Courier New"/>
          <w:sz w:val="16"/>
          <w:szCs w:val="16"/>
        </w:rPr>
        <w:t xml:space="preserve">, </w:t>
      </w:r>
      <w:r w:rsidRPr="00885592">
        <w:rPr>
          <w:rFonts w:ascii="Courier New" w:hAnsi="Courier New" w:cs="Courier New"/>
          <w:sz w:val="16"/>
          <w:szCs w:val="16"/>
        </w:rPr>
        <w:t>lesson</w:t>
      </w:r>
    </w:p>
    <w:p w14:paraId="3D7226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38FA4A" w14:textId="49C060F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tlamachtrnad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w:t>
      </w:r>
      <w:r w:rsidR="00E35701">
        <w:rPr>
          <w:rFonts w:ascii="ZhoGlyph" w:hAnsi="ZhoGlyph" w:cs="Courier New"/>
          <w:sz w:val="16"/>
          <w:szCs w:val="16"/>
        </w:rPr>
        <w:t>ĈṬ</w:t>
      </w:r>
      <w:r w:rsidRPr="00E35701">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teacher</w:t>
      </w:r>
      <w:r w:rsidR="00885592">
        <w:rPr>
          <w:rFonts w:ascii="Courier New" w:hAnsi="Courier New" w:cs="Courier New"/>
          <w:sz w:val="16"/>
          <w:szCs w:val="16"/>
        </w:rPr>
        <w:t>,</w:t>
      </w:r>
      <w:r w:rsidRPr="00885592">
        <w:rPr>
          <w:rFonts w:ascii="Courier New" w:hAnsi="Courier New" w:cs="Courier New"/>
          <w:sz w:val="16"/>
          <w:szCs w:val="16"/>
        </w:rPr>
        <w:t xml:space="preserve"> instructor</w:t>
      </w:r>
    </w:p>
    <w:p w14:paraId="27E6C8C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BB1DA67" w14:textId="333B4C6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tlamatqinad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E35701">
        <w:rPr>
          <w:rFonts w:ascii="ZhoGlyph" w:hAnsi="ZhoGlyph" w:cs="Courier New"/>
          <w:sz w:val="16"/>
          <w:szCs w:val="16"/>
        </w:rPr>
        <w:t>Ṫ</w:t>
      </w:r>
      <w:r w:rsidRPr="00E35701">
        <w:rPr>
          <w:rFonts w:ascii="ZhoGlyph" w:hAnsi="ZhoGlyph" w:cs="Courier New"/>
          <w:sz w:val="16"/>
          <w:szCs w:val="16"/>
        </w:rPr>
        <w:t>AMATQINAD</w:t>
      </w:r>
      <w:r w:rsidR="00885592">
        <w:rPr>
          <w:rFonts w:ascii="Courier New" w:hAnsi="Courier New" w:cs="Courier New"/>
          <w:sz w:val="16"/>
          <w:szCs w:val="16"/>
        </w:rPr>
        <w:t xml:space="preserve">, </w:t>
      </w:r>
      <w:r w:rsidRPr="00885592">
        <w:rPr>
          <w:rFonts w:ascii="Courier New" w:hAnsi="Courier New" w:cs="Courier New"/>
          <w:sz w:val="16"/>
          <w:szCs w:val="16"/>
        </w:rPr>
        <w:t>doctor</w:t>
      </w:r>
      <w:r w:rsidR="00885592">
        <w:rPr>
          <w:rFonts w:ascii="Courier New" w:hAnsi="Courier New" w:cs="Courier New"/>
          <w:sz w:val="16"/>
          <w:szCs w:val="16"/>
        </w:rPr>
        <w:t xml:space="preserve">, </w:t>
      </w:r>
      <w:r w:rsidRPr="00885592">
        <w:rPr>
          <w:rFonts w:ascii="Courier New" w:hAnsi="Courier New" w:cs="Courier New"/>
          <w:sz w:val="16"/>
          <w:szCs w:val="16"/>
        </w:rPr>
        <w:t>physician</w:t>
      </w:r>
    </w:p>
    <w:p w14:paraId="511486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FF1A4" w14:textId="531557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tlanchoatli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w:t>
      </w:r>
      <w:r w:rsidR="00A67AD7">
        <w:rPr>
          <w:rFonts w:ascii="ZhoGlyph" w:hAnsi="ZhoGlyph" w:cs="Courier New"/>
          <w:sz w:val="16"/>
          <w:szCs w:val="16"/>
        </w:rPr>
        <w:t>Ĉ</w:t>
      </w:r>
      <w:r w:rsidRPr="00A67AD7">
        <w:rPr>
          <w:rFonts w:ascii="ZhoGlyph" w:hAnsi="ZhoGlyph" w:cs="Courier New"/>
          <w:sz w:val="16"/>
          <w:szCs w:val="16"/>
        </w:rPr>
        <w:t>OA</w:t>
      </w:r>
      <w:r w:rsidR="00A67AD7">
        <w:rPr>
          <w:rFonts w:ascii="ZhoGlyph" w:hAnsi="ZhoGlyph" w:cs="Courier New"/>
          <w:sz w:val="16"/>
          <w:szCs w:val="16"/>
        </w:rPr>
        <w:t>Ṫ</w:t>
      </w:r>
      <w:r w:rsidRPr="00A67AD7">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knee</w:t>
      </w:r>
    </w:p>
    <w:p w14:paraId="3095DB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1741B3" w14:textId="38FC809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ANE'</w:t>
      </w:r>
      <w:r w:rsidR="00885592">
        <w:rPr>
          <w:rFonts w:ascii="Courier New" w:hAnsi="Courier New" w:cs="Courier New"/>
          <w:sz w:val="16"/>
          <w:szCs w:val="16"/>
        </w:rPr>
        <w:t xml:space="preserve">, </w:t>
      </w:r>
      <w:r w:rsidRPr="00885592">
        <w:rPr>
          <w:rFonts w:ascii="Courier New" w:hAnsi="Courier New" w:cs="Courier New"/>
          <w:sz w:val="16"/>
          <w:szCs w:val="16"/>
        </w:rPr>
        <w:t>to transmit a message</w:t>
      </w:r>
    </w:p>
    <w:p w14:paraId="174028D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6AF45B" w14:textId="13B7AB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tlanqil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ANQIL</w:t>
      </w:r>
      <w:r w:rsidR="00885592">
        <w:rPr>
          <w:rFonts w:ascii="Courier New" w:hAnsi="Courier New" w:cs="Courier New"/>
          <w:sz w:val="16"/>
          <w:szCs w:val="16"/>
        </w:rPr>
        <w:t xml:space="preserve">, </w:t>
      </w:r>
      <w:r w:rsidRPr="00885592">
        <w:rPr>
          <w:rFonts w:ascii="Courier New" w:hAnsi="Courier New" w:cs="Courier New"/>
          <w:sz w:val="16"/>
          <w:szCs w:val="16"/>
        </w:rPr>
        <w:t>letter</w:t>
      </w:r>
      <w:r w:rsidR="00A67AD7">
        <w:rPr>
          <w:rFonts w:ascii="Courier New" w:hAnsi="Courier New" w:cs="Courier New"/>
          <w:sz w:val="16"/>
          <w:szCs w:val="16"/>
        </w:rPr>
        <w:t>, message</w:t>
      </w:r>
    </w:p>
    <w:p w14:paraId="092D16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B3D3F3" w14:textId="49D5D4C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tlanshia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ṪAN</w:t>
      </w:r>
      <w:r w:rsidR="00A67AD7">
        <w:rPr>
          <w:rFonts w:ascii="ZhoGlyph" w:hAnsi="ZhoGlyph" w:cs="Courier New" w:hint="eastAsia"/>
          <w:sz w:val="16"/>
          <w:szCs w:val="16"/>
        </w:rPr>
        <w:t>Ś</w:t>
      </w:r>
      <w:r w:rsidR="00A67AD7">
        <w:rPr>
          <w:rFonts w:ascii="ZhoGlyph" w:hAnsi="ZhoGlyph" w:cs="Courier New"/>
          <w:sz w:val="16"/>
          <w:szCs w:val="16"/>
        </w:rPr>
        <w:t>Ĩ</w:t>
      </w:r>
      <w:r w:rsidR="00885592">
        <w:rPr>
          <w:rFonts w:ascii="Courier New" w:hAnsi="Courier New" w:cs="Courier New"/>
          <w:sz w:val="16"/>
          <w:szCs w:val="16"/>
        </w:rPr>
        <w:t xml:space="preserve">, </w:t>
      </w:r>
      <w:r w:rsidR="003B5FB0">
        <w:rPr>
          <w:rFonts w:ascii="Courier New" w:hAnsi="Courier New" w:cs="Courier New"/>
          <w:sz w:val="16"/>
          <w:szCs w:val="16"/>
        </w:rPr>
        <w:t xml:space="preserve">a </w:t>
      </w:r>
      <w:r w:rsidRPr="00885592">
        <w:rPr>
          <w:rFonts w:ascii="Courier New" w:hAnsi="Courier New" w:cs="Courier New"/>
          <w:sz w:val="16"/>
          <w:szCs w:val="16"/>
        </w:rPr>
        <w:t>poster</w:t>
      </w:r>
      <w:r w:rsidR="00885592">
        <w:rPr>
          <w:rFonts w:ascii="Courier New" w:hAnsi="Courier New" w:cs="Courier New"/>
          <w:sz w:val="16"/>
          <w:szCs w:val="16"/>
        </w:rPr>
        <w:t>,</w:t>
      </w:r>
      <w:r w:rsidRPr="00885592">
        <w:rPr>
          <w:rFonts w:ascii="Courier New" w:hAnsi="Courier New" w:cs="Courier New"/>
          <w:sz w:val="16"/>
          <w:szCs w:val="16"/>
        </w:rPr>
        <w:t xml:space="preserve"> picture</w:t>
      </w:r>
      <w:r w:rsidR="00885592">
        <w:rPr>
          <w:rFonts w:ascii="Courier New" w:hAnsi="Courier New" w:cs="Courier New"/>
          <w:sz w:val="16"/>
          <w:szCs w:val="16"/>
        </w:rPr>
        <w:t>,</w:t>
      </w:r>
      <w:r w:rsidRPr="00885592">
        <w:rPr>
          <w:rFonts w:ascii="Courier New" w:hAnsi="Courier New" w:cs="Courier New"/>
          <w:sz w:val="16"/>
          <w:szCs w:val="16"/>
        </w:rPr>
        <w:t xml:space="preserve"> </w:t>
      </w:r>
      <w:r w:rsidR="003B5FB0">
        <w:rPr>
          <w:rFonts w:ascii="Courier New" w:hAnsi="Courier New" w:cs="Courier New"/>
          <w:sz w:val="16"/>
          <w:szCs w:val="16"/>
        </w:rPr>
        <w:t xml:space="preserve">tapestry, or other </w:t>
      </w:r>
      <w:r w:rsidRPr="00885592">
        <w:rPr>
          <w:rFonts w:ascii="Courier New" w:hAnsi="Courier New" w:cs="Courier New"/>
          <w:sz w:val="16"/>
          <w:szCs w:val="16"/>
        </w:rPr>
        <w:lastRenderedPageBreak/>
        <w:t>wall decoration</w:t>
      </w:r>
    </w:p>
    <w:p w14:paraId="0AD6CFC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EE36B8" w14:textId="5D045B6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APAE'</w:t>
      </w:r>
      <w:r w:rsidR="00885592">
        <w:rPr>
          <w:rFonts w:ascii="Courier New" w:hAnsi="Courier New" w:cs="Courier New"/>
          <w:sz w:val="16"/>
          <w:szCs w:val="16"/>
        </w:rPr>
        <w:t xml:space="preserve">, </w:t>
      </w:r>
      <w:r w:rsidRPr="00885592">
        <w:rPr>
          <w:rFonts w:ascii="Courier New" w:hAnsi="Courier New" w:cs="Courier New"/>
          <w:sz w:val="16"/>
          <w:szCs w:val="16"/>
        </w:rPr>
        <w:t>to drink</w:t>
      </w:r>
    </w:p>
    <w:p w14:paraId="66B635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3C62D4" w14:textId="2A1458E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tlapaka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APAKA</w:t>
      </w:r>
      <w:r w:rsidR="00885592">
        <w:rPr>
          <w:rFonts w:ascii="Courier New" w:hAnsi="Courier New" w:cs="Courier New"/>
          <w:sz w:val="16"/>
          <w:szCs w:val="16"/>
        </w:rPr>
        <w:t xml:space="preserve">, </w:t>
      </w:r>
      <w:r w:rsidRPr="00885592">
        <w:rPr>
          <w:rFonts w:ascii="Courier New" w:hAnsi="Courier New" w:cs="Courier New"/>
          <w:sz w:val="16"/>
          <w:szCs w:val="16"/>
        </w:rPr>
        <w:t>a fragment or piece</w:t>
      </w:r>
    </w:p>
    <w:p w14:paraId="62A844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4C07DA" w14:textId="6064A4A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35701">
        <w:rPr>
          <w:rFonts w:ascii="Courier New" w:hAnsi="Courier New" w:cs="Courier New"/>
          <w:b/>
          <w:bCs/>
          <w:sz w:val="16"/>
          <w:szCs w:val="16"/>
        </w:rPr>
        <w:t>tlapkalanch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ṪAPKALANĈ</w:t>
      </w:r>
      <w:r w:rsidR="00885592">
        <w:rPr>
          <w:rFonts w:ascii="Courier New" w:hAnsi="Courier New" w:cs="Courier New"/>
          <w:sz w:val="16"/>
          <w:szCs w:val="16"/>
        </w:rPr>
        <w:t xml:space="preserve">, </w:t>
      </w:r>
      <w:r w:rsidRPr="00885592">
        <w:rPr>
          <w:rFonts w:ascii="Courier New" w:hAnsi="Courier New" w:cs="Courier New"/>
          <w:sz w:val="16"/>
          <w:szCs w:val="16"/>
        </w:rPr>
        <w:t>picnic</w:t>
      </w:r>
    </w:p>
    <w:p w14:paraId="3BD61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EF2926E" w14:textId="75B5EA2B" w:rsidR="000A69A3" w:rsidRPr="00885592" w:rsidRDefault="00E3570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t</w:t>
      </w:r>
      <w:r w:rsidR="000A69A3" w:rsidRPr="00E35701">
        <w:rPr>
          <w:rFonts w:ascii="Courier New" w:hAnsi="Courier New" w:cs="Courier New"/>
          <w:b/>
          <w:bCs/>
          <w:sz w:val="16"/>
          <w:szCs w:val="16"/>
        </w:rPr>
        <w:t>lapralio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A67AD7">
        <w:rPr>
          <w:rFonts w:ascii="ZhoGlyph" w:hAnsi="ZhoGlyph" w:cs="Courier New"/>
          <w:sz w:val="16"/>
          <w:szCs w:val="16"/>
        </w:rPr>
        <w:t>Ṫ</w:t>
      </w:r>
      <w:r w:rsidR="000A69A3" w:rsidRPr="00A67AD7">
        <w:rPr>
          <w:rFonts w:ascii="ZhoGlyph" w:hAnsi="ZhoGlyph" w:cs="Courier New"/>
          <w:sz w:val="16"/>
          <w:szCs w:val="16"/>
        </w:rPr>
        <w:t>A</w:t>
      </w:r>
      <w:r w:rsidR="00A67AD7">
        <w:rPr>
          <w:rFonts w:ascii="ZhoGlyph" w:hAnsi="ZhoGlyph" w:cs="Courier New"/>
          <w:sz w:val="16"/>
          <w:szCs w:val="16"/>
        </w:rPr>
        <w:t>ṔALIO</w:t>
      </w:r>
      <w:r w:rsidR="00885592">
        <w:rPr>
          <w:rFonts w:ascii="Courier New" w:hAnsi="Courier New" w:cs="Courier New"/>
          <w:sz w:val="16"/>
          <w:szCs w:val="16"/>
        </w:rPr>
        <w:t xml:space="preserve">, </w:t>
      </w:r>
      <w:r w:rsidR="00D21C11" w:rsidRPr="00885592">
        <w:rPr>
          <w:rFonts w:ascii="Courier New" w:hAnsi="Courier New" w:cs="Courier New"/>
          <w:sz w:val="16"/>
          <w:szCs w:val="16"/>
        </w:rPr>
        <w:t>the colors</w:t>
      </w:r>
    </w:p>
    <w:p w14:paraId="5AE83F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D36525" w14:textId="509BEC9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35701">
        <w:rPr>
          <w:rFonts w:ascii="Courier New" w:hAnsi="Courier New" w:cs="Courier New"/>
          <w:b/>
          <w:bCs/>
          <w:sz w:val="16"/>
          <w:szCs w:val="16"/>
        </w:rPr>
        <w:t>tlas</w:t>
      </w:r>
      <w:r w:rsidR="00885592">
        <w:rPr>
          <w:rFonts w:ascii="Courier New" w:hAnsi="Courier New" w:cs="Courier New"/>
          <w:sz w:val="16"/>
          <w:szCs w:val="16"/>
        </w:rPr>
        <w:t xml:space="preserve">, </w:t>
      </w:r>
      <w:r w:rsidR="00E35701">
        <w:rPr>
          <w:rFonts w:ascii="Courier New" w:hAnsi="Courier New" w:cs="Courier New"/>
          <w:sz w:val="16"/>
          <w:szCs w:val="16"/>
        </w:rPr>
        <w:t>adj</w:t>
      </w:r>
      <w:r w:rsidR="00885592">
        <w:rPr>
          <w:rFonts w:ascii="Courier New" w:hAnsi="Courier New" w:cs="Courier New"/>
          <w:sz w:val="16"/>
          <w:szCs w:val="16"/>
        </w:rPr>
        <w:t xml:space="preserve">, </w:t>
      </w:r>
      <w:r w:rsidRPr="00885592">
        <w:rPr>
          <w:rFonts w:ascii="Courier New" w:hAnsi="Courier New" w:cs="Courier New"/>
          <w:sz w:val="16"/>
          <w:szCs w:val="16"/>
        </w:rPr>
        <w:t>-</w:t>
      </w:r>
      <w:r w:rsidR="00E35701">
        <w:rPr>
          <w:rFonts w:ascii="ZhoGlyph" w:hAnsi="ZhoGlyph" w:cs="Courier New"/>
          <w:sz w:val="16"/>
          <w:szCs w:val="16"/>
        </w:rPr>
        <w:t>ṪAS</w:t>
      </w:r>
      <w:r w:rsidR="00885592">
        <w:rPr>
          <w:rFonts w:ascii="Courier New" w:hAnsi="Courier New" w:cs="Courier New"/>
          <w:sz w:val="16"/>
          <w:szCs w:val="16"/>
        </w:rPr>
        <w:t xml:space="preserve">, </w:t>
      </w:r>
      <w:r w:rsidRPr="00885592">
        <w:rPr>
          <w:rFonts w:ascii="Courier New" w:hAnsi="Courier New" w:cs="Courier New"/>
          <w:sz w:val="16"/>
          <w:szCs w:val="16"/>
        </w:rPr>
        <w:t>superlative suffix</w:t>
      </w:r>
    </w:p>
    <w:p w14:paraId="3ADC03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729ACF" w14:textId="3B323A6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ATEME'</w:t>
      </w:r>
      <w:r w:rsidR="00885592">
        <w:rPr>
          <w:rFonts w:ascii="Courier New" w:hAnsi="Courier New" w:cs="Courier New"/>
          <w:sz w:val="16"/>
          <w:szCs w:val="16"/>
        </w:rPr>
        <w:t xml:space="preserve">, </w:t>
      </w:r>
      <w:r w:rsidRPr="00885592">
        <w:rPr>
          <w:rFonts w:ascii="Courier New" w:hAnsi="Courier New" w:cs="Courier New"/>
          <w:sz w:val="16"/>
          <w:szCs w:val="16"/>
        </w:rPr>
        <w:t>to feed</w:t>
      </w:r>
      <w:r w:rsidR="00885592">
        <w:rPr>
          <w:rFonts w:ascii="Courier New" w:hAnsi="Courier New" w:cs="Courier New"/>
          <w:sz w:val="16"/>
          <w:szCs w:val="16"/>
        </w:rPr>
        <w:t xml:space="preserve">, </w:t>
      </w:r>
      <w:r w:rsidRPr="00885592">
        <w:rPr>
          <w:rFonts w:ascii="Courier New" w:hAnsi="Courier New" w:cs="Courier New"/>
          <w:sz w:val="16"/>
          <w:szCs w:val="16"/>
        </w:rPr>
        <w:t>to give food to</w:t>
      </w:r>
    </w:p>
    <w:p w14:paraId="38A9B94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36074D" w14:textId="22B0F06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tlatem</w:t>
      </w:r>
      <w:r w:rsidR="00D21C11">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67AD7">
        <w:rPr>
          <w:rFonts w:ascii="ZhoGlyph" w:hAnsi="ZhoGlyph" w:cs="Courier New"/>
          <w:sz w:val="16"/>
          <w:szCs w:val="16"/>
        </w:rPr>
        <w:t>Ṫ</w:t>
      </w:r>
      <w:r w:rsidRPr="00A67AD7">
        <w:rPr>
          <w:rFonts w:ascii="ZhoGlyph" w:hAnsi="ZhoGlyph" w:cs="Courier New"/>
          <w:sz w:val="16"/>
          <w:szCs w:val="16"/>
        </w:rPr>
        <w:t>ATEM</w:t>
      </w:r>
      <w:r w:rsidR="00D21C11">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food</w:t>
      </w:r>
    </w:p>
    <w:p w14:paraId="4DC2F06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A8CD085" w14:textId="769432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tlatkral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w:t>
      </w:r>
      <w:r w:rsidR="0083575C">
        <w:rPr>
          <w:rFonts w:ascii="ZhoGlyph" w:hAnsi="ZhoGlyph" w:cs="Courier New"/>
          <w:sz w:val="16"/>
          <w:szCs w:val="16"/>
        </w:rPr>
        <w:t>Ḳ</w:t>
      </w:r>
      <w:r w:rsidRPr="0083575C">
        <w:rPr>
          <w:rFonts w:ascii="ZhoGlyph" w:hAnsi="ZhoGlyph" w:cs="Courier New"/>
          <w:sz w:val="16"/>
          <w:szCs w:val="16"/>
        </w:rPr>
        <w:t>TL</w:t>
      </w:r>
      <w:r w:rsidR="00885592">
        <w:rPr>
          <w:rFonts w:ascii="Courier New" w:hAnsi="Courier New" w:cs="Courier New"/>
          <w:sz w:val="16"/>
          <w:szCs w:val="16"/>
        </w:rPr>
        <w:t xml:space="preserve">, </w:t>
      </w:r>
      <w:r w:rsidRPr="00885592">
        <w:rPr>
          <w:rFonts w:ascii="Courier New" w:hAnsi="Courier New" w:cs="Courier New"/>
          <w:sz w:val="16"/>
          <w:szCs w:val="16"/>
        </w:rPr>
        <w:t>Wet Bar</w:t>
      </w:r>
    </w:p>
    <w:p w14:paraId="17284DE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40F9ED" w14:textId="040CFAF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85592">
        <w:rPr>
          <w:rFonts w:ascii="Courier New" w:hAnsi="Courier New" w:cs="Courier New"/>
          <w:sz w:val="16"/>
          <w:szCs w:val="16"/>
        </w:rPr>
        <w:t xml:space="preserve">, </w:t>
      </w:r>
      <w:r w:rsidR="00D21C11">
        <w:rPr>
          <w:rFonts w:ascii="Courier New" w:hAnsi="Courier New" w:cs="Courier New"/>
          <w:sz w:val="16"/>
          <w:szCs w:val="16"/>
        </w:rPr>
        <w:t>‘</w:t>
      </w:r>
      <w:r w:rsidRPr="00885592">
        <w:rPr>
          <w:rFonts w:ascii="Courier New" w:hAnsi="Courier New" w:cs="Courier New"/>
          <w:sz w:val="16"/>
          <w:szCs w:val="16"/>
        </w:rPr>
        <w:t>throwing blade</w:t>
      </w:r>
      <w:r w:rsidR="00D21C11">
        <w:rPr>
          <w:rFonts w:ascii="Courier New" w:hAnsi="Courier New" w:cs="Courier New"/>
          <w:sz w:val="16"/>
          <w:szCs w:val="16"/>
        </w:rPr>
        <w:t>’</w:t>
      </w:r>
      <w:r w:rsidRPr="00885592">
        <w:rPr>
          <w:rFonts w:ascii="Courier New" w:hAnsi="Courier New" w:cs="Courier New"/>
          <w:sz w:val="16"/>
          <w:szCs w:val="16"/>
        </w:rPr>
        <w:t>. Name of a 10-ton light anti-shipping missile fighter.</w:t>
      </w:r>
    </w:p>
    <w:p w14:paraId="57C0A14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F7489B" w14:textId="104350B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tlatlicotl</w:t>
      </w:r>
      <w:r w:rsidR="0083575C" w:rsidRPr="0083575C">
        <w:rPr>
          <w:rFonts w:ascii="Courier New" w:hAnsi="Courier New" w:cs="Courier New"/>
          <w:b/>
          <w:bCs/>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Ṫ</w:t>
      </w:r>
      <w:del w:id="44" w:author="Jeff Kazmierski" w:date="2022-08-02T19:18:00Z">
        <w:r w:rsidRPr="0083575C" w:rsidDel="0083575C">
          <w:rPr>
            <w:rFonts w:ascii="ZhoGlyph" w:hAnsi="ZhoGlyph" w:cs="Courier New"/>
            <w:sz w:val="16"/>
            <w:szCs w:val="16"/>
          </w:rPr>
          <w:delText>T</w:delText>
        </w:r>
      </w:del>
      <w:r w:rsidRPr="0083575C">
        <w:rPr>
          <w:rFonts w:ascii="ZhoGlyph" w:hAnsi="ZhoGlyph" w:cs="Courier New"/>
          <w:sz w:val="16"/>
          <w:szCs w:val="16"/>
        </w:rPr>
        <w:t>ICO</w:t>
      </w:r>
      <w:r w:rsidR="0083575C">
        <w:rPr>
          <w:rFonts w:ascii="ZhoGlyph" w:hAnsi="ZhoGlyph" w:cs="Courier New"/>
          <w:sz w:val="16"/>
          <w:szCs w:val="16"/>
        </w:rPr>
        <w:t>ṪNAD</w:t>
      </w:r>
      <w:r w:rsidR="0083575C">
        <w:rPr>
          <w:rFonts w:ascii="Cambria" w:hAnsi="Cambria"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bartender</w:t>
      </w:r>
    </w:p>
    <w:p w14:paraId="10A92C3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110B06" w14:textId="1BEF70C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spirits; liquor</w:t>
      </w:r>
    </w:p>
    <w:p w14:paraId="39E0BA0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4C5D26" w14:textId="614F19F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tlatlzhiaii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ṪAṪ</w:t>
      </w:r>
      <w:r w:rsidR="0083575C">
        <w:rPr>
          <w:rFonts w:ascii="ZhoGlyph" w:hAnsi="ZhoGlyph" w:cs="Courier New" w:hint="eastAsia"/>
          <w:sz w:val="16"/>
          <w:szCs w:val="16"/>
        </w:rPr>
        <w:t>Ź</w:t>
      </w:r>
      <w:r w:rsidR="0083575C">
        <w:rPr>
          <w:rFonts w:ascii="ZhoGlyph" w:hAnsi="ZhoGlyph" w:cs="Courier New"/>
          <w:sz w:val="16"/>
          <w:szCs w:val="16"/>
        </w:rPr>
        <w:t>ĨII</w:t>
      </w:r>
      <w:r w:rsidR="00885592">
        <w:rPr>
          <w:rFonts w:ascii="Courier New" w:hAnsi="Courier New" w:cs="Courier New"/>
          <w:sz w:val="16"/>
          <w:szCs w:val="16"/>
        </w:rPr>
        <w:t xml:space="preserve">, </w:t>
      </w:r>
      <w:r w:rsidRPr="00885592">
        <w:rPr>
          <w:rFonts w:ascii="Courier New" w:hAnsi="Courier New" w:cs="Courier New"/>
          <w:sz w:val="16"/>
          <w:szCs w:val="16"/>
        </w:rPr>
        <w:t>missile turret</w:t>
      </w:r>
    </w:p>
    <w:p w14:paraId="32A4A2A7" w14:textId="1F835659" w:rsidR="00EF0A45" w:rsidRDefault="00EF0A45"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AFAF624"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NI</w:t>
      </w:r>
      <w:r>
        <w:rPr>
          <w:rFonts w:ascii="Courier New" w:hAnsi="Courier New" w:cs="Courier New"/>
          <w:sz w:val="16"/>
          <w:szCs w:val="16"/>
        </w:rPr>
        <w:t xml:space="preserve">, </w:t>
      </w:r>
      <w:r w:rsidRPr="00885592">
        <w:rPr>
          <w:rFonts w:ascii="Courier New" w:hAnsi="Courier New" w:cs="Courier New"/>
          <w:sz w:val="16"/>
          <w:szCs w:val="16"/>
        </w:rPr>
        <w:t>a letter</w:t>
      </w:r>
      <w:r>
        <w:rPr>
          <w:rFonts w:ascii="Courier New" w:hAnsi="Courier New" w:cs="Courier New"/>
          <w:sz w:val="16"/>
          <w:szCs w:val="16"/>
        </w:rPr>
        <w:t xml:space="preserve">, </w:t>
      </w:r>
      <w:r w:rsidRPr="00885592">
        <w:rPr>
          <w:rFonts w:ascii="Courier New" w:hAnsi="Courier New" w:cs="Courier New"/>
          <w:sz w:val="16"/>
          <w:szCs w:val="16"/>
        </w:rPr>
        <w:t>as in a symbol corresponding to a phoneme</w:t>
      </w:r>
    </w:p>
    <w:p w14:paraId="28C19367"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40A578"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w:t>
      </w:r>
      <w:r>
        <w:rPr>
          <w:rFonts w:ascii="Courier New" w:hAnsi="Courier New" w:cs="Courier New"/>
          <w:b/>
          <w:bCs/>
          <w:sz w:val="16"/>
          <w:szCs w:val="16"/>
        </w:rPr>
        <w:t>a</w:t>
      </w:r>
      <w:r w:rsidRPr="00021A89">
        <w:rPr>
          <w:rFonts w:ascii="Courier New" w:hAnsi="Courier New" w:cs="Courier New"/>
          <w:b/>
          <w:bCs/>
          <w:sz w:val="16"/>
          <w:szCs w:val="16"/>
        </w:rPr>
        <w:t>t</w:t>
      </w:r>
      <w:r>
        <w:rPr>
          <w:rFonts w:ascii="Courier New" w:hAnsi="Courier New" w:cs="Courier New"/>
          <w:b/>
          <w:bCs/>
          <w:sz w:val="16"/>
          <w:szCs w:val="16"/>
        </w:rPr>
        <w:t>o</w:t>
      </w:r>
      <w:r w:rsidRPr="00021A89">
        <w:rPr>
          <w:rFonts w:ascii="Courier New" w:hAnsi="Courier New" w:cs="Courier New"/>
          <w:b/>
          <w:bCs/>
          <w:sz w:val="16"/>
          <w:szCs w:val="16"/>
        </w:rPr>
        <w:t>ni</w:t>
      </w:r>
      <w:r>
        <w:rPr>
          <w:rFonts w:ascii="Courier New" w:hAnsi="Courier New" w:cs="Courier New"/>
          <w:b/>
          <w:bCs/>
          <w:sz w:val="16"/>
          <w:szCs w:val="16"/>
        </w:rPr>
        <w:t>edl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hint="eastAsia"/>
          <w:sz w:val="16"/>
          <w:szCs w:val="16"/>
        </w:rPr>
        <w:t>Ī</w:t>
      </w:r>
      <w:r>
        <w:rPr>
          <w:rFonts w:ascii="ZhoGlyph" w:hAnsi="ZhoGlyph" w:cs="Courier New"/>
          <w:sz w:val="16"/>
          <w:szCs w:val="16"/>
        </w:rPr>
        <w:t>Ḋ</w:t>
      </w:r>
      <w:r>
        <w:rPr>
          <w:rFonts w:ascii="Courier New" w:hAnsi="Courier New" w:cs="Courier New"/>
          <w:sz w:val="16"/>
          <w:szCs w:val="16"/>
        </w:rPr>
        <w:t xml:space="preserve">, </w:t>
      </w:r>
      <w:r w:rsidRPr="00885592">
        <w:rPr>
          <w:rFonts w:ascii="Courier New" w:hAnsi="Courier New" w:cs="Courier New"/>
          <w:sz w:val="16"/>
          <w:szCs w:val="16"/>
        </w:rPr>
        <w:t>an alphabet (a collection of letters)</w:t>
      </w:r>
    </w:p>
    <w:p w14:paraId="3C18B846" w14:textId="77777777" w:rsidR="00EF0A45"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21A7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935820">
        <w:rPr>
          <w:rFonts w:ascii="Courier New" w:hAnsi="Courier New" w:cs="Courier New"/>
          <w:b/>
          <w:bCs/>
          <w:sz w:val="16"/>
          <w:szCs w:val="16"/>
        </w:rPr>
        <w:t>tl</w:t>
      </w:r>
      <w:r>
        <w:rPr>
          <w:rFonts w:ascii="Courier New" w:hAnsi="Courier New" w:cs="Courier New"/>
          <w:b/>
          <w:bCs/>
          <w:sz w:val="16"/>
          <w:szCs w:val="16"/>
        </w:rPr>
        <w:t>a</w:t>
      </w:r>
      <w:r w:rsidRPr="00935820">
        <w:rPr>
          <w:rFonts w:ascii="Courier New" w:hAnsi="Courier New" w:cs="Courier New"/>
          <w:b/>
          <w:bCs/>
          <w:sz w:val="16"/>
          <w:szCs w:val="16"/>
        </w:rPr>
        <w:t>t</w:t>
      </w:r>
      <w:r>
        <w:rPr>
          <w:rFonts w:ascii="Courier New" w:hAnsi="Courier New" w:cs="Courier New"/>
          <w:b/>
          <w:bCs/>
          <w:sz w:val="16"/>
          <w:szCs w:val="16"/>
        </w:rPr>
        <w:t>o</w:t>
      </w:r>
      <w:r w:rsidRPr="00935820">
        <w:rPr>
          <w:rFonts w:ascii="Courier New" w:hAnsi="Courier New" w:cs="Courier New"/>
          <w:b/>
          <w:bCs/>
          <w:sz w:val="16"/>
          <w:szCs w:val="16"/>
        </w:rPr>
        <w:t>n</w:t>
      </w:r>
      <w:r>
        <w:rPr>
          <w:rFonts w:ascii="Courier New" w:hAnsi="Courier New" w:cs="Courier New"/>
          <w:b/>
          <w:bCs/>
          <w:sz w:val="16"/>
          <w:szCs w:val="16"/>
        </w:rPr>
        <w:t>a</w:t>
      </w:r>
      <w:r w:rsidRPr="00935820">
        <w:rPr>
          <w:rFonts w:ascii="Courier New" w:hAnsi="Courier New" w:cs="Courier New"/>
          <w:b/>
          <w:bCs/>
          <w:sz w:val="16"/>
          <w:szCs w:val="16"/>
        </w:rPr>
        <w:t>tl</w:t>
      </w:r>
      <w:r>
        <w:rPr>
          <w:rFonts w:ascii="Courier New" w:hAnsi="Courier New" w:cs="Courier New"/>
          <w:sz w:val="16"/>
          <w:szCs w:val="16"/>
        </w:rPr>
        <w:t xml:space="preserve">, noun, </w:t>
      </w:r>
      <w:r>
        <w:rPr>
          <w:rFonts w:ascii="ZhoGlyph" w:hAnsi="ZhoGlyph" w:cs="Courier New"/>
          <w:sz w:val="16"/>
          <w:szCs w:val="16"/>
        </w:rPr>
        <w:t>ṪA</w:t>
      </w:r>
      <w:r w:rsidRPr="00021A89">
        <w:rPr>
          <w:rFonts w:ascii="ZhoGlyph" w:hAnsi="ZhoGlyph" w:cs="Courier New"/>
          <w:sz w:val="16"/>
          <w:szCs w:val="16"/>
        </w:rPr>
        <w:t>T</w:t>
      </w:r>
      <w:r>
        <w:rPr>
          <w:rFonts w:ascii="ZhoGlyph" w:hAnsi="ZhoGlyph" w:cs="Courier New"/>
          <w:sz w:val="16"/>
          <w:szCs w:val="16"/>
        </w:rPr>
        <w:t>O</w:t>
      </w:r>
      <w:r w:rsidRPr="00021A89">
        <w:rPr>
          <w:rFonts w:ascii="ZhoGlyph" w:hAnsi="ZhoGlyph" w:cs="Courier New"/>
          <w:sz w:val="16"/>
          <w:szCs w:val="16"/>
        </w:rPr>
        <w:t>N</w:t>
      </w:r>
      <w:r>
        <w:rPr>
          <w:rFonts w:ascii="ZhoGlyph" w:hAnsi="ZhoGlyph" w:cs="Courier New"/>
          <w:sz w:val="16"/>
          <w:szCs w:val="16"/>
        </w:rPr>
        <w:t>AṪ</w:t>
      </w:r>
      <w:r>
        <w:rPr>
          <w:rFonts w:ascii="Courier New" w:hAnsi="Courier New" w:cs="Courier New"/>
          <w:sz w:val="16"/>
          <w:szCs w:val="16"/>
        </w:rPr>
        <w:t>, a word</w:t>
      </w:r>
    </w:p>
    <w:p w14:paraId="1D9D1FB1" w14:textId="77777777"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94536D" w14:textId="1AA335B0" w:rsidR="00EF0A45" w:rsidRPr="00885592" w:rsidRDefault="00EF0A45" w:rsidP="00EF0A45">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F0A45">
        <w:rPr>
          <w:rFonts w:ascii="Courier New" w:hAnsi="Courier New" w:cs="Courier New"/>
          <w:b/>
          <w:bCs/>
          <w:sz w:val="16"/>
          <w:szCs w:val="16"/>
        </w:rPr>
        <w:t>tlatonatledl</w:t>
      </w:r>
      <w:r>
        <w:rPr>
          <w:rFonts w:ascii="Courier New" w:hAnsi="Courier New" w:cs="Courier New"/>
          <w:sz w:val="16"/>
          <w:szCs w:val="16"/>
        </w:rPr>
        <w:t xml:space="preserve">, noun, </w:t>
      </w:r>
      <w:r>
        <w:rPr>
          <w:rFonts w:ascii="ZhoGlyph" w:hAnsi="ZhoGlyph" w:cs="Courier New"/>
          <w:sz w:val="16"/>
          <w:szCs w:val="16"/>
        </w:rPr>
        <w:t>ṪATONIAṪEḊ</w:t>
      </w:r>
      <w:r>
        <w:rPr>
          <w:rFonts w:ascii="Courier New" w:hAnsi="Courier New" w:cs="Courier New"/>
          <w:sz w:val="16"/>
          <w:szCs w:val="16"/>
        </w:rPr>
        <w:t>, a sentence (a group of words conveying a meaning)</w:t>
      </w:r>
    </w:p>
    <w:p w14:paraId="759E821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F2E143" w14:textId="60B9B2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ṪAṮO</w:t>
      </w:r>
      <w:r w:rsidR="00885592">
        <w:rPr>
          <w:rFonts w:ascii="Courier New" w:hAnsi="Courier New" w:cs="Courier New"/>
          <w:sz w:val="16"/>
          <w:szCs w:val="16"/>
        </w:rPr>
        <w:t xml:space="preserve">, </w:t>
      </w:r>
      <w:r w:rsidRPr="00885592">
        <w:rPr>
          <w:rFonts w:ascii="Courier New" w:hAnsi="Courier New" w:cs="Courier New"/>
          <w:sz w:val="16"/>
          <w:szCs w:val="16"/>
        </w:rPr>
        <w:t>evening</w:t>
      </w:r>
    </w:p>
    <w:p w14:paraId="6CB8A6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E6A98F" w14:textId="6D2F803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tlatsopale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83575C">
        <w:rPr>
          <w:rFonts w:ascii="ZhoGlyph" w:hAnsi="ZhoGlyph" w:cs="Courier New"/>
          <w:sz w:val="16"/>
          <w:szCs w:val="16"/>
        </w:rPr>
        <w:t>A</w:t>
      </w:r>
      <w:r w:rsidR="0083575C">
        <w:rPr>
          <w:rFonts w:ascii="ZhoGlyph" w:hAnsi="ZhoGlyph" w:cs="Courier New"/>
          <w:sz w:val="16"/>
          <w:szCs w:val="16"/>
        </w:rPr>
        <w:t>Ṯ</w:t>
      </w:r>
      <w:r w:rsidR="00FD598F">
        <w:rPr>
          <w:rFonts w:ascii="ZhoGlyph" w:hAnsi="ZhoGlyph" w:cs="Courier New"/>
          <w:sz w:val="16"/>
          <w:szCs w:val="16"/>
        </w:rPr>
        <w:t>OPALE</w:t>
      </w:r>
      <w:r w:rsidR="00885592">
        <w:rPr>
          <w:rFonts w:ascii="Courier New" w:hAnsi="Courier New" w:cs="Courier New"/>
          <w:sz w:val="16"/>
          <w:szCs w:val="16"/>
        </w:rPr>
        <w:t xml:space="preserve">, </w:t>
      </w:r>
      <w:r w:rsidRPr="00885592">
        <w:rPr>
          <w:rFonts w:ascii="Courier New" w:hAnsi="Courier New" w:cs="Courier New"/>
          <w:sz w:val="16"/>
          <w:szCs w:val="16"/>
        </w:rPr>
        <w:t>good evening</w:t>
      </w:r>
    </w:p>
    <w:p w14:paraId="66037F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4BE0A7" w14:textId="63C2FFD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tlatze'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83575C">
        <w:rPr>
          <w:rFonts w:ascii="ZhoGlyph" w:hAnsi="ZhoGlyph" w:cs="Courier New"/>
          <w:sz w:val="16"/>
          <w:szCs w:val="16"/>
        </w:rPr>
        <w:t>Ṫ</w:t>
      </w:r>
      <w:r w:rsidRPr="0083575C">
        <w:rPr>
          <w:rFonts w:ascii="ZhoGlyph" w:hAnsi="ZhoGlyph" w:cs="Courier New"/>
          <w:sz w:val="16"/>
          <w:szCs w:val="16"/>
        </w:rPr>
        <w:t>ATZE'</w:t>
      </w:r>
      <w:r w:rsidR="00885592">
        <w:rPr>
          <w:rFonts w:ascii="Courier New" w:hAnsi="Courier New" w:cs="Courier New"/>
          <w:sz w:val="16"/>
          <w:szCs w:val="16"/>
        </w:rPr>
        <w:t xml:space="preserve">, </w:t>
      </w:r>
      <w:r w:rsidRPr="00885592">
        <w:rPr>
          <w:rFonts w:ascii="Courier New" w:hAnsi="Courier New" w:cs="Courier New"/>
          <w:sz w:val="16"/>
          <w:szCs w:val="16"/>
        </w:rPr>
        <w:t>to begin</w:t>
      </w:r>
    </w:p>
    <w:p w14:paraId="0CF6421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51EA2E" w14:textId="137F73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83575C">
        <w:rPr>
          <w:rFonts w:ascii="ZhoGlyph" w:hAnsi="ZhoGlyph" w:cs="Courier New"/>
          <w:sz w:val="16"/>
          <w:szCs w:val="16"/>
        </w:rPr>
        <w:t>ṪAYEĨ</w:t>
      </w:r>
      <w:r w:rsidR="00885592">
        <w:rPr>
          <w:rFonts w:ascii="Courier New" w:hAnsi="Courier New" w:cs="Courier New"/>
          <w:sz w:val="16"/>
          <w:szCs w:val="16"/>
        </w:rPr>
        <w:t xml:space="preserve">, </w:t>
      </w:r>
      <w:r w:rsidRPr="00885592">
        <w:rPr>
          <w:rFonts w:ascii="Courier New" w:hAnsi="Courier New" w:cs="Courier New"/>
          <w:sz w:val="16"/>
          <w:szCs w:val="16"/>
        </w:rPr>
        <w:t>fierce</w:t>
      </w:r>
    </w:p>
    <w:p w14:paraId="0791DC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AA267" w14:textId="0AC59A7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Tlayotekoyandievl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575C">
        <w:rPr>
          <w:rFonts w:ascii="ZhoGlyph" w:hAnsi="ZhoGlyph" w:cs="Courier New"/>
          <w:sz w:val="16"/>
          <w:szCs w:val="16"/>
        </w:rPr>
        <w:t>ṪAYTEKOYAND</w:t>
      </w:r>
      <w:r w:rsidR="0083575C">
        <w:rPr>
          <w:rFonts w:ascii="ZhoGlyph" w:hAnsi="ZhoGlyph" w:cs="Courier New" w:hint="eastAsia"/>
          <w:sz w:val="16"/>
          <w:szCs w:val="16"/>
        </w:rPr>
        <w:t>Ī</w:t>
      </w:r>
      <w:r w:rsidR="0083575C">
        <w:rPr>
          <w:rFonts w:ascii="ZhoGlyph" w:hAnsi="ZhoGlyph" w:cs="Courier New"/>
          <w:sz w:val="16"/>
          <w:szCs w:val="16"/>
        </w:rPr>
        <w:t>Ṿ</w:t>
      </w:r>
      <w:r w:rsidR="00885592">
        <w:rPr>
          <w:rFonts w:ascii="Courier New" w:hAnsi="Courier New" w:cs="Courier New"/>
          <w:sz w:val="16"/>
          <w:szCs w:val="16"/>
        </w:rPr>
        <w:t xml:space="preserve">, </w:t>
      </w:r>
      <w:r w:rsidRPr="00885592">
        <w:rPr>
          <w:rFonts w:ascii="Courier New" w:hAnsi="Courier New" w:cs="Courier New"/>
          <w:sz w:val="16"/>
          <w:szCs w:val="16"/>
        </w:rPr>
        <w:t>The Psionic Testing Center</w:t>
      </w:r>
    </w:p>
    <w:p w14:paraId="55C4F19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74A264" w14:textId="38F037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tlazhdaletlatik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ṪAŽALEṪATIK</w:t>
      </w:r>
      <w:r w:rsidR="00885592">
        <w:rPr>
          <w:rFonts w:ascii="Courier New" w:hAnsi="Courier New" w:cs="Courier New"/>
          <w:sz w:val="16"/>
          <w:szCs w:val="16"/>
        </w:rPr>
        <w:t xml:space="preserve">, </w:t>
      </w:r>
      <w:r w:rsidRPr="00885592">
        <w:rPr>
          <w:rFonts w:ascii="Courier New" w:hAnsi="Courier New" w:cs="Courier New"/>
          <w:sz w:val="16"/>
          <w:szCs w:val="16"/>
        </w:rPr>
        <w:t>pink</w:t>
      </w:r>
    </w:p>
    <w:p w14:paraId="3886CF3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6C73DD4" w14:textId="4713A8F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tlazhdoyo</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w:t>
      </w:r>
      <w:r w:rsidR="00FD598F">
        <w:rPr>
          <w:rFonts w:ascii="ZhoGlyph" w:hAnsi="ZhoGlyph" w:cs="Courier New"/>
          <w:sz w:val="16"/>
          <w:szCs w:val="16"/>
        </w:rPr>
        <w:t>Ž</w:t>
      </w:r>
      <w:r w:rsidRPr="00FD598F">
        <w:rPr>
          <w:rFonts w:ascii="ZhoGlyph" w:hAnsi="ZhoGlyph" w:cs="Courier New"/>
          <w:sz w:val="16"/>
          <w:szCs w:val="16"/>
        </w:rPr>
        <w:t>OYO</w:t>
      </w:r>
      <w:r w:rsidR="00885592">
        <w:rPr>
          <w:rFonts w:ascii="Courier New" w:hAnsi="Courier New" w:cs="Courier New"/>
          <w:sz w:val="16"/>
          <w:szCs w:val="16"/>
        </w:rPr>
        <w:t xml:space="preserve">, </w:t>
      </w:r>
      <w:r w:rsidRPr="00885592">
        <w:rPr>
          <w:rFonts w:ascii="Courier New" w:hAnsi="Courier New" w:cs="Courier New"/>
          <w:sz w:val="16"/>
          <w:szCs w:val="16"/>
        </w:rPr>
        <w:t>red</w:t>
      </w:r>
    </w:p>
    <w:p w14:paraId="449BBC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16247" w14:textId="0191A8E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575C">
        <w:rPr>
          <w:rFonts w:ascii="Courier New" w:hAnsi="Courier New" w:cs="Courier New"/>
          <w:b/>
          <w:bCs/>
          <w:sz w:val="16"/>
          <w:szCs w:val="16"/>
        </w:rPr>
        <w:t>tlazhotzonl'atl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OTZONL'AṪ</w:t>
      </w:r>
      <w:r w:rsidR="00885592">
        <w:rPr>
          <w:rFonts w:ascii="Courier New" w:hAnsi="Courier New" w:cs="Courier New"/>
          <w:sz w:val="16"/>
          <w:szCs w:val="16"/>
        </w:rPr>
        <w:t xml:space="preserve">, </w:t>
      </w:r>
      <w:r w:rsidRPr="00885592">
        <w:rPr>
          <w:rFonts w:ascii="Courier New" w:hAnsi="Courier New" w:cs="Courier New"/>
          <w:sz w:val="16"/>
          <w:szCs w:val="16"/>
        </w:rPr>
        <w:t xml:space="preserve">disc jockey (lit. </w:t>
      </w:r>
      <w:r w:rsidRPr="00885592">
        <w:rPr>
          <w:rFonts w:ascii="Courier New" w:hAnsi="Courier New" w:cs="Courier New"/>
          <w:sz w:val="16"/>
          <w:szCs w:val="16"/>
        </w:rPr>
        <w:lastRenderedPageBreak/>
        <w:t>music master)</w:t>
      </w:r>
    </w:p>
    <w:p w14:paraId="557409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7AB72" w14:textId="5F8FD87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tlazhoyeia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FD598F">
        <w:rPr>
          <w:rFonts w:ascii="ZhoGlyph" w:hAnsi="ZhoGlyph" w:cs="Courier New"/>
          <w:sz w:val="16"/>
          <w:szCs w:val="16"/>
        </w:rPr>
        <w:t>ṪA</w:t>
      </w:r>
      <w:r w:rsidR="00FD598F">
        <w:rPr>
          <w:rFonts w:ascii="ZhoGlyph" w:hAnsi="ZhoGlyph" w:cs="Courier New" w:hint="eastAsia"/>
          <w:sz w:val="16"/>
          <w:szCs w:val="16"/>
        </w:rPr>
        <w:t>Ź</w:t>
      </w:r>
      <w:r w:rsidR="00FD598F">
        <w:rPr>
          <w:rFonts w:ascii="ZhoGlyph" w:hAnsi="ZhoGlyph" w:cs="Courier New"/>
          <w:sz w:val="16"/>
          <w:szCs w:val="16"/>
        </w:rPr>
        <w:t>OYEĨ</w:t>
      </w:r>
      <w:r w:rsidR="00885592">
        <w:rPr>
          <w:rFonts w:ascii="Courier New" w:hAnsi="Courier New" w:cs="Courier New"/>
          <w:sz w:val="16"/>
          <w:szCs w:val="16"/>
        </w:rPr>
        <w:t xml:space="preserve">, </w:t>
      </w:r>
      <w:r w:rsidRPr="00885592">
        <w:rPr>
          <w:rFonts w:ascii="Courier New" w:hAnsi="Courier New" w:cs="Courier New"/>
          <w:sz w:val="16"/>
          <w:szCs w:val="16"/>
        </w:rPr>
        <w:t>enraged</w:t>
      </w:r>
    </w:p>
    <w:p w14:paraId="3E692F4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84C40" w14:textId="7C42B4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tlazotlie'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AZO</w:t>
      </w:r>
      <w:r w:rsidR="00FD598F">
        <w:rPr>
          <w:rFonts w:ascii="ZhoGlyph" w:hAnsi="ZhoGlyph" w:cs="Courier New"/>
          <w:sz w:val="16"/>
          <w:szCs w:val="16"/>
        </w:rPr>
        <w:t>Ṫ</w:t>
      </w:r>
      <w:r w:rsidR="00FD598F">
        <w:rPr>
          <w:rFonts w:ascii="ZhoGlyph" w:hAnsi="ZhoGlyph" w:cs="Courier New" w:hint="eastAsia"/>
          <w:sz w:val="16"/>
          <w:szCs w:val="16"/>
        </w:rPr>
        <w:t>Ī</w:t>
      </w:r>
      <w:r w:rsidRPr="00FD598F">
        <w:rPr>
          <w:rFonts w:ascii="ZhoGlyph" w:hAnsi="ZhoGlyph" w:cs="Courier New"/>
          <w:sz w:val="16"/>
          <w:szCs w:val="16"/>
        </w:rPr>
        <w:t>'</w:t>
      </w:r>
      <w:r w:rsidR="00885592">
        <w:rPr>
          <w:rFonts w:ascii="Courier New" w:hAnsi="Courier New" w:cs="Courier New"/>
          <w:sz w:val="16"/>
          <w:szCs w:val="16"/>
        </w:rPr>
        <w:t xml:space="preserve">, </w:t>
      </w:r>
      <w:r w:rsidRPr="00885592">
        <w:rPr>
          <w:rFonts w:ascii="Courier New" w:hAnsi="Courier New" w:cs="Courier New"/>
          <w:sz w:val="16"/>
          <w:szCs w:val="16"/>
        </w:rPr>
        <w:t>to adjust</w:t>
      </w:r>
    </w:p>
    <w:p w14:paraId="44A224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66744B" w14:textId="14367C5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tlaztle'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AZ</w:t>
      </w:r>
      <w:r w:rsidR="00FD598F">
        <w:rPr>
          <w:rFonts w:ascii="ZhoGlyph" w:hAnsi="ZhoGlyph" w:cs="Courier New"/>
          <w:sz w:val="16"/>
          <w:szCs w:val="16"/>
        </w:rPr>
        <w:t>Ṫ</w:t>
      </w:r>
      <w:r w:rsidRPr="00FD598F">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call out (to someone)</w:t>
      </w:r>
      <w:r w:rsidR="00885592">
        <w:rPr>
          <w:rFonts w:ascii="Courier New" w:hAnsi="Courier New" w:cs="Courier New"/>
          <w:sz w:val="16"/>
          <w:szCs w:val="16"/>
        </w:rPr>
        <w:t xml:space="preserve">, </w:t>
      </w:r>
    </w:p>
    <w:p w14:paraId="44881A7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46D24EC" w14:textId="109BDC5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tlechdetsench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ṪEĈDEṮENĈ</w:t>
      </w:r>
      <w:r w:rsidR="00885592">
        <w:rPr>
          <w:rFonts w:ascii="Courier New" w:hAnsi="Courier New" w:cs="Courier New"/>
          <w:sz w:val="16"/>
          <w:szCs w:val="16"/>
        </w:rPr>
        <w:t xml:space="preserve">, </w:t>
      </w:r>
      <w:r w:rsidRPr="00885592">
        <w:rPr>
          <w:rFonts w:ascii="Courier New" w:hAnsi="Courier New" w:cs="Courier New"/>
          <w:sz w:val="16"/>
          <w:szCs w:val="16"/>
        </w:rPr>
        <w:t>eating utensils</w:t>
      </w:r>
    </w:p>
    <w:p w14:paraId="5A2E40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B754AD4" w14:textId="680635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tledpr</w:t>
      </w:r>
      <w:r w:rsidR="00FD598F">
        <w:rPr>
          <w:rFonts w:ascii="Courier New" w:hAnsi="Courier New" w:cs="Courier New"/>
          <w:b/>
          <w:bCs/>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ED</w:t>
      </w:r>
      <w:r w:rsidR="00FD598F">
        <w:rPr>
          <w:rFonts w:ascii="ZhoGlyph" w:hAnsi="ZhoGlyph" w:cs="Courier New"/>
          <w:sz w:val="16"/>
          <w:szCs w:val="16"/>
        </w:rPr>
        <w:t>ṔI</w:t>
      </w:r>
      <w:r w:rsidR="00885592">
        <w:rPr>
          <w:rFonts w:ascii="Courier New" w:hAnsi="Courier New" w:cs="Courier New"/>
          <w:sz w:val="16"/>
          <w:szCs w:val="16"/>
        </w:rPr>
        <w:t xml:space="preserve">, </w:t>
      </w:r>
      <w:r w:rsidRPr="00885592">
        <w:rPr>
          <w:rFonts w:ascii="Courier New" w:hAnsi="Courier New" w:cs="Courier New"/>
          <w:sz w:val="16"/>
          <w:szCs w:val="16"/>
        </w:rPr>
        <w:t>pillow</w:t>
      </w:r>
    </w:p>
    <w:p w14:paraId="1DC4702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40F2013" w14:textId="7C36160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tlekoni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D598F">
        <w:rPr>
          <w:rFonts w:ascii="ZhoGlyph" w:hAnsi="ZhoGlyph" w:cs="Courier New"/>
          <w:sz w:val="16"/>
          <w:szCs w:val="16"/>
        </w:rPr>
        <w:t>Ṫ</w:t>
      </w:r>
      <w:r w:rsidRPr="00FD598F">
        <w:rPr>
          <w:rFonts w:ascii="ZhoGlyph" w:hAnsi="ZhoGlyph" w:cs="Courier New"/>
          <w:sz w:val="16"/>
          <w:szCs w:val="16"/>
        </w:rPr>
        <w:t>EKONI</w:t>
      </w:r>
      <w:r w:rsidR="00885592">
        <w:rPr>
          <w:rFonts w:ascii="Courier New" w:hAnsi="Courier New" w:cs="Courier New"/>
          <w:sz w:val="16"/>
          <w:szCs w:val="16"/>
        </w:rPr>
        <w:t xml:space="preserve">, </w:t>
      </w:r>
      <w:r w:rsidRPr="00885592">
        <w:rPr>
          <w:rFonts w:ascii="Courier New" w:hAnsi="Courier New" w:cs="Courier New"/>
          <w:sz w:val="16"/>
          <w:szCs w:val="16"/>
        </w:rPr>
        <w:t>animal</w:t>
      </w:r>
    </w:p>
    <w:p w14:paraId="234E2A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B5FAAA" w14:textId="5F0002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tlepaa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w:t>
      </w:r>
      <w:r w:rsidRPr="00AF7857">
        <w:rPr>
          <w:rFonts w:ascii="ZhoGlyph" w:hAnsi="ZhoGlyph" w:cs="Courier New"/>
          <w:sz w:val="16"/>
          <w:szCs w:val="16"/>
        </w:rPr>
        <w:t>PAA</w:t>
      </w:r>
      <w:r w:rsidR="00885592">
        <w:rPr>
          <w:rFonts w:ascii="Courier New" w:hAnsi="Courier New" w:cs="Courier New"/>
          <w:sz w:val="16"/>
          <w:szCs w:val="16"/>
        </w:rPr>
        <w:t xml:space="preserve">, </w:t>
      </w:r>
      <w:r w:rsidRPr="00885592">
        <w:rPr>
          <w:rFonts w:ascii="Courier New" w:hAnsi="Courier New" w:cs="Courier New"/>
          <w:sz w:val="16"/>
          <w:szCs w:val="16"/>
        </w:rPr>
        <w:t>bar</w:t>
      </w:r>
    </w:p>
    <w:p w14:paraId="485E033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ADCB9D" w14:textId="219567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tlepiko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F7857">
        <w:rPr>
          <w:rFonts w:ascii="ZhoGlyph" w:hAnsi="ZhoGlyph" w:cs="Courier New"/>
          <w:sz w:val="16"/>
          <w:szCs w:val="16"/>
        </w:rPr>
        <w:t>Ṫ</w:t>
      </w:r>
      <w:r w:rsidRPr="00AF7857">
        <w:rPr>
          <w:rFonts w:ascii="ZhoGlyph" w:hAnsi="ZhoGlyph" w:cs="Courier New"/>
          <w:sz w:val="16"/>
          <w:szCs w:val="16"/>
        </w:rPr>
        <w:t>EPIKO</w:t>
      </w:r>
      <w:r w:rsidR="00885592">
        <w:rPr>
          <w:rFonts w:ascii="Courier New" w:hAnsi="Courier New" w:cs="Courier New"/>
          <w:sz w:val="16"/>
          <w:szCs w:val="16"/>
        </w:rPr>
        <w:t xml:space="preserve">, </w:t>
      </w:r>
      <w:r w:rsidRPr="00885592">
        <w:rPr>
          <w:rFonts w:ascii="Courier New" w:hAnsi="Courier New" w:cs="Courier New"/>
          <w:sz w:val="16"/>
          <w:szCs w:val="16"/>
        </w:rPr>
        <w:t>bereft</w:t>
      </w:r>
    </w:p>
    <w:p w14:paraId="7B692B2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AAB286" w14:textId="0D53EBD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ṪEṪ</w:t>
      </w:r>
      <w:r w:rsidR="00885592">
        <w:rPr>
          <w:rFonts w:ascii="Courier New" w:hAnsi="Courier New" w:cs="Courier New"/>
          <w:sz w:val="16"/>
          <w:szCs w:val="16"/>
        </w:rPr>
        <w:t xml:space="preserve">, </w:t>
      </w:r>
      <w:r w:rsidRPr="00885592">
        <w:rPr>
          <w:rFonts w:ascii="Courier New" w:hAnsi="Courier New" w:cs="Courier New"/>
          <w:sz w:val="16"/>
          <w:szCs w:val="16"/>
        </w:rPr>
        <w:t>to be silent</w:t>
      </w:r>
    </w:p>
    <w:p w14:paraId="0B8F695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7C80977" w14:textId="74A2847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Tletlkizhia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ṪEṪKI</w:t>
      </w:r>
      <w:r w:rsidR="00AF7857">
        <w:rPr>
          <w:rFonts w:ascii="ZhoGlyph" w:hAnsi="ZhoGlyph" w:cs="Courier New" w:hint="eastAsia"/>
          <w:sz w:val="16"/>
          <w:szCs w:val="16"/>
        </w:rPr>
        <w:t>Ź</w:t>
      </w:r>
      <w:r w:rsidR="00AF7857">
        <w:rPr>
          <w:rFonts w:ascii="ZhoGlyph" w:hAnsi="ZhoGlyph" w:cs="Courier New"/>
          <w:sz w:val="16"/>
          <w:szCs w:val="16"/>
        </w:rPr>
        <w:t>Ĩ</w:t>
      </w:r>
      <w:r w:rsidR="00885592">
        <w:rPr>
          <w:rFonts w:ascii="Courier New" w:hAnsi="Courier New" w:cs="Courier New"/>
          <w:sz w:val="16"/>
          <w:szCs w:val="16"/>
        </w:rPr>
        <w:t xml:space="preserve">, </w:t>
      </w:r>
      <w:r w:rsidRPr="00885592">
        <w:rPr>
          <w:rFonts w:ascii="Courier New" w:hAnsi="Courier New" w:cs="Courier New"/>
          <w:sz w:val="16"/>
          <w:szCs w:val="16"/>
        </w:rPr>
        <w:t>Name of a class of 600-ton escort</w:t>
      </w:r>
    </w:p>
    <w:p w14:paraId="701FE72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4BE75" w14:textId="5A6814C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ṪEṾ</w:t>
      </w:r>
      <w:r w:rsidR="00885592">
        <w:rPr>
          <w:rFonts w:ascii="Courier New" w:hAnsi="Courier New" w:cs="Courier New"/>
          <w:sz w:val="16"/>
          <w:szCs w:val="16"/>
        </w:rPr>
        <w:t>,</w:t>
      </w:r>
      <w:r w:rsidRPr="00885592">
        <w:rPr>
          <w:rFonts w:ascii="Courier New" w:hAnsi="Courier New" w:cs="Courier New"/>
          <w:sz w:val="16"/>
          <w:szCs w:val="16"/>
        </w:rPr>
        <w:t xml:space="preserve"> </w:t>
      </w:r>
      <w:r w:rsidR="00AF7857">
        <w:rPr>
          <w:rFonts w:ascii="Courier New" w:hAnsi="Courier New" w:cs="Courier New"/>
          <w:sz w:val="16"/>
          <w:szCs w:val="16"/>
        </w:rPr>
        <w:t>the ‘cruiser’ class of military ships</w:t>
      </w:r>
    </w:p>
    <w:p w14:paraId="523B53F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910ECD1" w14:textId="1380AA5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AF7857">
        <w:rPr>
          <w:rFonts w:ascii="ZhoGlyph" w:hAnsi="ZhoGlyph" w:cs="Courier New"/>
          <w:sz w:val="16"/>
          <w:szCs w:val="16"/>
        </w:rPr>
        <w:t>ṪĨỢ</w:t>
      </w:r>
      <w:r w:rsidRPr="00AF785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grind grain</w:t>
      </w:r>
    </w:p>
    <w:p w14:paraId="2959EFB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4DCE2A" w14:textId="5CCB9C7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D598F">
        <w:rPr>
          <w:rFonts w:ascii="Courier New" w:hAnsi="Courier New" w:cs="Courier New"/>
          <w:b/>
          <w:bCs/>
          <w:sz w:val="16"/>
          <w:szCs w:val="16"/>
        </w:rPr>
        <w:t>Tliaqrnad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F7857">
        <w:rPr>
          <w:rFonts w:ascii="ZhoGlyph" w:hAnsi="ZhoGlyph" w:cs="Courier New"/>
          <w:sz w:val="16"/>
          <w:szCs w:val="16"/>
        </w:rPr>
        <w:t>ṪĨỢNAD</w:t>
      </w:r>
      <w:r w:rsidR="00FD598F">
        <w:rPr>
          <w:rFonts w:ascii="Courier New" w:hAnsi="Courier New" w:cs="Courier New"/>
          <w:sz w:val="16"/>
          <w:szCs w:val="16"/>
        </w:rPr>
        <w:t>,</w:t>
      </w:r>
      <w:r w:rsidRPr="00885592">
        <w:rPr>
          <w:rFonts w:ascii="Courier New" w:hAnsi="Courier New" w:cs="Courier New"/>
          <w:sz w:val="16"/>
          <w:szCs w:val="16"/>
        </w:rPr>
        <w:t xml:space="preserve"> 'one who grinds grain'. Often translated to Anglic as 'miller'. A common prole family name.</w:t>
      </w:r>
    </w:p>
    <w:p w14:paraId="15EB12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62517FE" w14:textId="501FB5B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Tliazhashal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ṪĨ</w:t>
      </w:r>
      <w:r w:rsidR="00021A89">
        <w:rPr>
          <w:rFonts w:ascii="ZhoGlyph" w:hAnsi="ZhoGlyph" w:cs="Courier New" w:hint="eastAsia"/>
          <w:sz w:val="16"/>
          <w:szCs w:val="16"/>
        </w:rPr>
        <w:t>Ź</w:t>
      </w:r>
      <w:r w:rsidRPr="00021A89">
        <w:rPr>
          <w:rFonts w:ascii="ZhoGlyph" w:hAnsi="ZhoGlyph" w:cs="Courier New"/>
          <w:sz w:val="16"/>
          <w:szCs w:val="16"/>
        </w:rPr>
        <w:t>A</w:t>
      </w:r>
      <w:r w:rsidR="00021A89">
        <w:rPr>
          <w:rFonts w:ascii="ZhoGlyph" w:hAnsi="ZhoGlyph" w:cs="Courier New" w:hint="eastAsia"/>
          <w:sz w:val="16"/>
          <w:szCs w:val="16"/>
        </w:rPr>
        <w:t>Ś</w:t>
      </w:r>
      <w:r w:rsidRPr="00021A89">
        <w:rPr>
          <w:rFonts w:ascii="ZhoGlyph" w:hAnsi="ZhoGlyph" w:cs="Courier New"/>
          <w:sz w:val="16"/>
          <w:szCs w:val="16"/>
        </w:rPr>
        <w:t>AL</w:t>
      </w:r>
      <w:r w:rsidR="00885592">
        <w:rPr>
          <w:rFonts w:ascii="Courier New" w:hAnsi="Courier New" w:cs="Courier New"/>
          <w:sz w:val="16"/>
          <w:szCs w:val="16"/>
        </w:rPr>
        <w:t xml:space="preserve">, </w:t>
      </w:r>
      <w:r w:rsidRPr="00885592">
        <w:rPr>
          <w:rFonts w:ascii="Courier New" w:hAnsi="Courier New" w:cs="Courier New"/>
          <w:sz w:val="16"/>
          <w:szCs w:val="16"/>
        </w:rPr>
        <w:t>This Zhodani megacorporation is the Consulate's largest defence contractor and major military starship builder.</w:t>
      </w:r>
    </w:p>
    <w:p w14:paraId="08166E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A19394" w14:textId="2E42047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tlikletl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ṪIḰEṪ</w:t>
      </w:r>
      <w:r w:rsidR="00885592">
        <w:rPr>
          <w:rFonts w:ascii="Courier New" w:hAnsi="Courier New" w:cs="Courier New"/>
          <w:sz w:val="16"/>
          <w:szCs w:val="16"/>
        </w:rPr>
        <w:t xml:space="preserve">, </w:t>
      </w:r>
      <w:r w:rsidRPr="00885592">
        <w:rPr>
          <w:rFonts w:ascii="Courier New" w:hAnsi="Courier New" w:cs="Courier New"/>
          <w:sz w:val="16"/>
          <w:szCs w:val="16"/>
        </w:rPr>
        <w:t>cape</w:t>
      </w:r>
    </w:p>
    <w:p w14:paraId="54A78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80F17C" w14:textId="75341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tlizhdrej</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I</w:t>
      </w:r>
      <w:r w:rsidR="00021A89">
        <w:rPr>
          <w:rFonts w:ascii="ZhoGlyph" w:hAnsi="ZhoGlyph" w:cs="Courier New" w:hint="eastAsia"/>
          <w:sz w:val="16"/>
          <w:szCs w:val="16"/>
        </w:rPr>
        <w:t>Ź</w:t>
      </w:r>
      <w:r w:rsidR="00021A89">
        <w:rPr>
          <w:rFonts w:ascii="ZhoGlyph" w:hAnsi="ZhoGlyph" w:cs="Courier New"/>
          <w:sz w:val="16"/>
          <w:szCs w:val="16"/>
        </w:rPr>
        <w:t>Ḍ</w:t>
      </w:r>
      <w:r w:rsidRPr="00021A89">
        <w:rPr>
          <w:rFonts w:ascii="ZhoGlyph" w:hAnsi="ZhoGlyph" w:cs="Courier New"/>
          <w:sz w:val="16"/>
          <w:szCs w:val="16"/>
        </w:rPr>
        <w:t>EJ</w:t>
      </w:r>
      <w:r w:rsidR="00885592">
        <w:rPr>
          <w:rFonts w:ascii="Courier New" w:hAnsi="Courier New" w:cs="Courier New"/>
          <w:sz w:val="16"/>
          <w:szCs w:val="16"/>
        </w:rPr>
        <w:t xml:space="preserve">, </w:t>
      </w:r>
      <w:r w:rsidRPr="00885592">
        <w:rPr>
          <w:rFonts w:ascii="Courier New" w:hAnsi="Courier New" w:cs="Courier New"/>
          <w:sz w:val="16"/>
          <w:szCs w:val="16"/>
        </w:rPr>
        <w:t>console</w:t>
      </w:r>
    </w:p>
    <w:p w14:paraId="7FBCF0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65F8AB" w14:textId="1A0043B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00021A89">
        <w:rPr>
          <w:rFonts w:ascii="ZhoGlyph" w:hAnsi="ZhoGlyph" w:cs="Courier New"/>
          <w:sz w:val="16"/>
          <w:szCs w:val="16"/>
        </w:rPr>
        <w:t>ṪO</w:t>
      </w:r>
      <w:r w:rsidR="00885592">
        <w:rPr>
          <w:rFonts w:ascii="Courier New" w:hAnsi="Courier New" w:cs="Courier New"/>
          <w:sz w:val="16"/>
          <w:szCs w:val="16"/>
        </w:rPr>
        <w:t xml:space="preserve">, </w:t>
      </w:r>
      <w:r w:rsidRPr="00885592">
        <w:rPr>
          <w:rFonts w:ascii="Courier New" w:hAnsi="Courier New" w:cs="Courier New"/>
          <w:sz w:val="16"/>
          <w:szCs w:val="16"/>
        </w:rPr>
        <w:t>through</w:t>
      </w:r>
    </w:p>
    <w:p w14:paraId="790173B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C01049" w14:textId="46813B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OE'</w:t>
      </w:r>
      <w:r w:rsidR="00885592">
        <w:rPr>
          <w:rFonts w:ascii="Courier New" w:hAnsi="Courier New" w:cs="Courier New"/>
          <w:sz w:val="16"/>
          <w:szCs w:val="16"/>
        </w:rPr>
        <w:t xml:space="preserve">, </w:t>
      </w:r>
      <w:r w:rsidRPr="00885592">
        <w:rPr>
          <w:rFonts w:ascii="Courier New" w:hAnsi="Courier New" w:cs="Courier New"/>
          <w:sz w:val="16"/>
          <w:szCs w:val="16"/>
        </w:rPr>
        <w:t>to run</w:t>
      </w:r>
    </w:p>
    <w:p w14:paraId="2E3DA9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E96733B" w14:textId="121715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021A89">
        <w:rPr>
          <w:rFonts w:ascii="Courier New" w:hAnsi="Courier New" w:cs="Courier New"/>
          <w:b/>
          <w:bCs/>
          <w:sz w:val="16"/>
          <w:szCs w:val="16"/>
        </w:rPr>
        <w:t>Tlorafrvile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021A89">
        <w:rPr>
          <w:rFonts w:ascii="ZhoGlyph" w:hAnsi="ZhoGlyph" w:cs="Courier New"/>
          <w:sz w:val="16"/>
          <w:szCs w:val="16"/>
        </w:rPr>
        <w:t>Ṫ</w:t>
      </w:r>
      <w:r w:rsidRPr="00021A89">
        <w:rPr>
          <w:rFonts w:ascii="ZhoGlyph" w:hAnsi="ZhoGlyph" w:cs="Courier New"/>
          <w:sz w:val="16"/>
          <w:szCs w:val="16"/>
        </w:rPr>
        <w:t>ORA</w:t>
      </w:r>
      <w:r w:rsidR="00021A89">
        <w:rPr>
          <w:rFonts w:ascii="ZhoGlyph" w:hAnsi="ZhoGlyph" w:cs="Courier New"/>
          <w:sz w:val="16"/>
          <w:szCs w:val="16"/>
        </w:rPr>
        <w:t>ḟ</w:t>
      </w:r>
      <w:r w:rsidRPr="00021A89">
        <w:rPr>
          <w:rFonts w:ascii="ZhoGlyph" w:hAnsi="ZhoGlyph" w:cs="Courier New"/>
          <w:sz w:val="16"/>
          <w:szCs w:val="16"/>
        </w:rPr>
        <w:t>VILE</w:t>
      </w:r>
      <w:r w:rsidR="00885592">
        <w:rPr>
          <w:rFonts w:ascii="Courier New" w:hAnsi="Courier New" w:cs="Courier New"/>
          <w:sz w:val="16"/>
          <w:szCs w:val="16"/>
        </w:rPr>
        <w:t>,</w:t>
      </w:r>
      <w:r w:rsidRPr="00885592">
        <w:rPr>
          <w:rFonts w:ascii="Courier New" w:hAnsi="Courier New" w:cs="Courier New"/>
          <w:sz w:val="16"/>
          <w:szCs w:val="16"/>
        </w:rPr>
        <w:t xml:space="preserve"> 'returning journey'. Official name for the Second Core Expedition.</w:t>
      </w:r>
    </w:p>
    <w:p w14:paraId="3CCF65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5ACF5B" w14:textId="0466EF4D" w:rsidR="000A69A3" w:rsidRPr="00D61912" w:rsidRDefault="00C56782" w:rsidP="00D61912">
      <w:pPr>
        <w:pStyle w:val="Heading1"/>
        <w:jc w:val="center"/>
        <w:rPr>
          <w:rFonts w:ascii="ZhoGlyph" w:hAnsi="ZhoGlyph"/>
        </w:rPr>
      </w:pPr>
      <w:r>
        <w:rPr>
          <w:rFonts w:ascii="ZhoGlyph" w:hAnsi="ZhoGlyph"/>
        </w:rPr>
        <w:br w:type="page"/>
      </w:r>
      <w:bookmarkStart w:id="45" w:name="_Toc110929010"/>
      <w:r w:rsidR="00D61912">
        <w:rPr>
          <w:rFonts w:ascii="ZhoGlyph" w:hAnsi="ZhoGlyph"/>
        </w:rPr>
        <w:lastRenderedPageBreak/>
        <w:t>Ṯ</w:t>
      </w:r>
      <w:bookmarkEnd w:id="45"/>
    </w:p>
    <w:p w14:paraId="7B5F1EA2"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22D1B419" w14:textId="2F26B79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tsadlochib</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21C11">
        <w:rPr>
          <w:rFonts w:ascii="ZhoGlyph" w:hAnsi="ZhoGlyph" w:cs="Courier New"/>
          <w:sz w:val="16"/>
          <w:szCs w:val="16"/>
        </w:rPr>
        <w:t>ṮAḊOĈIB</w:t>
      </w:r>
      <w:r w:rsidR="00885592">
        <w:rPr>
          <w:rFonts w:ascii="Courier New" w:hAnsi="Courier New" w:cs="Courier New"/>
          <w:sz w:val="16"/>
          <w:szCs w:val="16"/>
        </w:rPr>
        <w:t xml:space="preserve">, </w:t>
      </w:r>
      <w:r w:rsidRPr="00885592">
        <w:rPr>
          <w:rFonts w:ascii="Courier New" w:hAnsi="Courier New" w:cs="Courier New"/>
          <w:sz w:val="16"/>
          <w:szCs w:val="16"/>
        </w:rPr>
        <w:t>gauntlets</w:t>
      </w:r>
      <w:r w:rsidR="00D21C11">
        <w:rPr>
          <w:rFonts w:ascii="Courier New" w:hAnsi="Courier New" w:cs="Courier New"/>
          <w:sz w:val="16"/>
          <w:szCs w:val="16"/>
        </w:rPr>
        <w:t xml:space="preserve"> or</w:t>
      </w:r>
      <w:r w:rsidRPr="00885592">
        <w:rPr>
          <w:rFonts w:ascii="Courier New" w:hAnsi="Courier New" w:cs="Courier New"/>
          <w:sz w:val="16"/>
          <w:szCs w:val="16"/>
        </w:rPr>
        <w:t xml:space="preserve"> gloves</w:t>
      </w:r>
    </w:p>
    <w:p w14:paraId="61F6D4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55A056" w14:textId="58206D67" w:rsidR="000A69A3"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tsazhdachalanad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w:t>
      </w:r>
      <w:r w:rsidR="000A69A3" w:rsidRPr="00D21C11">
        <w:rPr>
          <w:rFonts w:ascii="ZhoGlyph" w:hAnsi="ZhoGlyph" w:cs="Courier New"/>
          <w:sz w:val="16"/>
          <w:szCs w:val="16"/>
        </w:rPr>
        <w:t>A</w:t>
      </w:r>
      <w:r>
        <w:rPr>
          <w:rFonts w:ascii="ZhoGlyph" w:hAnsi="ZhoGlyph" w:cs="Courier New"/>
          <w:sz w:val="16"/>
          <w:szCs w:val="16"/>
        </w:rPr>
        <w:t>Ž</w:t>
      </w:r>
      <w:r w:rsidR="000A69A3" w:rsidRPr="00D21C11">
        <w:rPr>
          <w:rFonts w:ascii="ZhoGlyph" w:hAnsi="ZhoGlyph" w:cs="Courier New"/>
          <w:sz w:val="16"/>
          <w:szCs w:val="16"/>
        </w:rPr>
        <w:t>A</w:t>
      </w:r>
      <w:r>
        <w:rPr>
          <w:rFonts w:ascii="ZhoGlyph" w:hAnsi="ZhoGlyph" w:cs="Courier New"/>
          <w:sz w:val="16"/>
          <w:szCs w:val="16"/>
        </w:rPr>
        <w:t>Ĉ</w:t>
      </w:r>
      <w:r w:rsidR="000A69A3" w:rsidRPr="00D21C11">
        <w:rPr>
          <w:rFonts w:ascii="ZhoGlyph" w:hAnsi="ZhoGlyph" w:cs="Courier New"/>
          <w:sz w:val="16"/>
          <w:szCs w:val="16"/>
        </w:rPr>
        <w:t>ALANAD</w:t>
      </w:r>
      <w:r w:rsidR="00885592">
        <w:rPr>
          <w:rFonts w:ascii="Courier New" w:hAnsi="Courier New" w:cs="Courier New"/>
          <w:sz w:val="16"/>
          <w:szCs w:val="16"/>
        </w:rPr>
        <w:t xml:space="preserve">, </w:t>
      </w:r>
      <w:r w:rsidRPr="00885592">
        <w:rPr>
          <w:rFonts w:ascii="Courier New" w:hAnsi="Courier New" w:cs="Courier New"/>
          <w:sz w:val="16"/>
          <w:szCs w:val="16"/>
        </w:rPr>
        <w:t>musician</w:t>
      </w:r>
    </w:p>
    <w:p w14:paraId="50F4E67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399022" w14:textId="535A2EDB" w:rsidR="000A69A3"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tsiaqr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sz w:val="16"/>
          <w:szCs w:val="16"/>
        </w:rPr>
        <w:t>ṮĨỢ</w:t>
      </w:r>
      <w:r w:rsidR="00885592">
        <w:rPr>
          <w:rFonts w:ascii="Courier New" w:hAnsi="Courier New" w:cs="Courier New"/>
          <w:sz w:val="16"/>
          <w:szCs w:val="16"/>
        </w:rPr>
        <w:t xml:space="preserve">, </w:t>
      </w:r>
      <w:r w:rsidR="000A69A3" w:rsidRPr="00885592">
        <w:rPr>
          <w:rFonts w:ascii="Courier New" w:hAnsi="Courier New" w:cs="Courier New"/>
          <w:sz w:val="16"/>
          <w:szCs w:val="16"/>
        </w:rPr>
        <w:t>asteroid</w:t>
      </w:r>
    </w:p>
    <w:p w14:paraId="60382503" w14:textId="10A0BF09" w:rsidR="00D21C11"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CD6C27" w14:textId="4C0DE906" w:rsidR="00D21C11" w:rsidRPr="00885592" w:rsidRDefault="00D21C1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1C11">
        <w:rPr>
          <w:rFonts w:ascii="Courier New" w:hAnsi="Courier New" w:cs="Courier New"/>
          <w:b/>
          <w:bCs/>
          <w:sz w:val="16"/>
          <w:szCs w:val="16"/>
        </w:rPr>
        <w:t>tsiaqredl</w:t>
      </w:r>
      <w:r>
        <w:rPr>
          <w:rFonts w:ascii="Courier New" w:hAnsi="Courier New" w:cs="Courier New"/>
          <w:sz w:val="16"/>
          <w:szCs w:val="16"/>
        </w:rPr>
        <w:t xml:space="preserve">, noun, </w:t>
      </w:r>
      <w:r>
        <w:rPr>
          <w:rFonts w:ascii="ZhoGlyph" w:hAnsi="ZhoGlyph" w:cs="Courier New"/>
          <w:sz w:val="16"/>
          <w:szCs w:val="16"/>
        </w:rPr>
        <w:t>ṮĨỢEḊ</w:t>
      </w:r>
      <w:r>
        <w:rPr>
          <w:rFonts w:ascii="Courier New" w:hAnsi="Courier New" w:cs="Courier New"/>
          <w:sz w:val="16"/>
          <w:szCs w:val="16"/>
        </w:rPr>
        <w:t>, asteroid belt</w:t>
      </w:r>
    </w:p>
    <w:p w14:paraId="615B57B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8401E5C" w14:textId="371907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tsipitl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ṮIPIṪ</w:t>
      </w:r>
      <w:r w:rsidR="00885592">
        <w:rPr>
          <w:rFonts w:ascii="Courier New" w:hAnsi="Courier New" w:cs="Courier New"/>
          <w:sz w:val="16"/>
          <w:szCs w:val="16"/>
        </w:rPr>
        <w:t xml:space="preserve">, </w:t>
      </w:r>
      <w:r w:rsidRPr="00885592">
        <w:rPr>
          <w:rFonts w:ascii="Courier New" w:hAnsi="Courier New" w:cs="Courier New"/>
          <w:sz w:val="16"/>
          <w:szCs w:val="16"/>
        </w:rPr>
        <w:t>navel</w:t>
      </w:r>
    </w:p>
    <w:p w14:paraId="1ED968F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639451" w14:textId="39158C8E" w:rsidR="00F43A93" w:rsidRPr="00885592" w:rsidRDefault="000A69A3" w:rsidP="00F43A93">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tsonkali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C22733">
        <w:rPr>
          <w:rFonts w:ascii="ZhoGlyph" w:hAnsi="ZhoGlyph" w:cs="Courier New"/>
          <w:sz w:val="16"/>
          <w:szCs w:val="16"/>
        </w:rPr>
        <w:t>Ṯ</w:t>
      </w:r>
      <w:r w:rsidRPr="00C22733">
        <w:rPr>
          <w:rFonts w:ascii="ZhoGlyph" w:hAnsi="ZhoGlyph" w:cs="Courier New"/>
          <w:sz w:val="16"/>
          <w:szCs w:val="16"/>
        </w:rPr>
        <w:t>ONKALI</w:t>
      </w:r>
      <w:r w:rsidR="00885592">
        <w:rPr>
          <w:rFonts w:ascii="Courier New" w:hAnsi="Courier New" w:cs="Courier New"/>
          <w:sz w:val="16"/>
          <w:szCs w:val="16"/>
        </w:rPr>
        <w:t xml:space="preserve">, </w:t>
      </w:r>
      <w:r w:rsidRPr="00885592">
        <w:rPr>
          <w:rFonts w:ascii="Courier New" w:hAnsi="Courier New" w:cs="Courier New"/>
          <w:sz w:val="16"/>
          <w:szCs w:val="16"/>
        </w:rPr>
        <w:t>hair</w:t>
      </w:r>
    </w:p>
    <w:p w14:paraId="3868829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8D6867" w14:textId="4F867F60" w:rsidR="00D61912" w:rsidRPr="00D61912" w:rsidRDefault="00C56782" w:rsidP="00D61912">
      <w:pPr>
        <w:pStyle w:val="Heading1"/>
        <w:jc w:val="center"/>
        <w:rPr>
          <w:rFonts w:ascii="ZhoGlyph" w:hAnsi="ZhoGlyph"/>
        </w:rPr>
      </w:pPr>
      <w:r>
        <w:rPr>
          <w:rFonts w:ascii="ZhoGlyph" w:hAnsi="ZhoGlyph"/>
        </w:rPr>
        <w:br w:type="page"/>
      </w:r>
      <w:bookmarkStart w:id="46" w:name="_Toc110929011"/>
      <w:r w:rsidR="00D61912">
        <w:rPr>
          <w:rFonts w:ascii="ZhoGlyph" w:hAnsi="ZhoGlyph"/>
        </w:rPr>
        <w:lastRenderedPageBreak/>
        <w:t>V</w:t>
      </w:r>
      <w:bookmarkEnd w:id="46"/>
    </w:p>
    <w:p w14:paraId="75A3783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03FFB0C" w14:textId="62230C80"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ae'</w:t>
      </w:r>
      <w:r w:rsidR="00885592">
        <w:rPr>
          <w:rFonts w:ascii="Courier New" w:hAnsi="Courier New" w:cs="Courier New"/>
          <w:sz w:val="16"/>
          <w:szCs w:val="16"/>
        </w:rPr>
        <w:t xml:space="preserve">, </w:t>
      </w:r>
      <w:r w:rsidR="000A69A3" w:rsidRPr="00885592">
        <w:rPr>
          <w:rFonts w:ascii="Courier New" w:hAnsi="Courier New" w:cs="Courier New"/>
          <w:sz w:val="16"/>
          <w:szCs w:val="16"/>
        </w:rPr>
        <w:t>verb</w:t>
      </w:r>
      <w:r w:rsidR="00885592">
        <w:rPr>
          <w:rFonts w:ascii="Courier New" w:hAnsi="Courier New" w:cs="Courier New"/>
          <w:sz w:val="16"/>
          <w:szCs w:val="16"/>
        </w:rPr>
        <w:t xml:space="preserve">, </w:t>
      </w:r>
      <w:r w:rsidR="000A69A3" w:rsidRPr="00C22733">
        <w:rPr>
          <w:rFonts w:ascii="ZhoGlyph" w:hAnsi="ZhoGlyph" w:cs="Courier New"/>
          <w:sz w:val="16"/>
          <w:szCs w:val="16"/>
        </w:rPr>
        <w:t>VAE'</w:t>
      </w:r>
      <w:r w:rsidR="00885592">
        <w:rPr>
          <w:rFonts w:ascii="Courier New" w:hAnsi="Courier New" w:cs="Courier New"/>
          <w:sz w:val="16"/>
          <w:szCs w:val="16"/>
        </w:rPr>
        <w:t>,</w:t>
      </w:r>
      <w:r w:rsidR="000A69A3" w:rsidRPr="00885592">
        <w:rPr>
          <w:rFonts w:ascii="Courier New" w:hAnsi="Courier New" w:cs="Courier New"/>
          <w:sz w:val="16"/>
          <w:szCs w:val="16"/>
        </w:rPr>
        <w:t xml:space="preserve"> 'to shine'. Often used as a suffix to modify other words.</w:t>
      </w:r>
    </w:p>
    <w:p w14:paraId="318EBCB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E9E17D" w14:textId="23CCA33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VAQIETSKATL</w:t>
      </w:r>
      <w:r w:rsidR="00885592">
        <w:rPr>
          <w:rFonts w:ascii="Courier New" w:hAnsi="Courier New" w:cs="Courier New"/>
          <w:sz w:val="16"/>
          <w:szCs w:val="16"/>
        </w:rPr>
        <w:t xml:space="preserve">, </w:t>
      </w:r>
      <w:r w:rsidRPr="00885592">
        <w:rPr>
          <w:rFonts w:ascii="Courier New" w:hAnsi="Courier New" w:cs="Courier New"/>
          <w:sz w:val="16"/>
          <w:szCs w:val="16"/>
        </w:rPr>
        <w:t>lightning</w:t>
      </w:r>
    </w:p>
    <w:p w14:paraId="667C650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D3DB276" w14:textId="01407A7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vatldrik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w:t>
      </w:r>
      <w:r w:rsidR="00C22733">
        <w:rPr>
          <w:rFonts w:ascii="ZhoGlyph" w:hAnsi="ZhoGlyph" w:cs="Courier New"/>
          <w:sz w:val="16"/>
          <w:szCs w:val="16"/>
        </w:rPr>
        <w:t>ṪḌ</w:t>
      </w:r>
      <w:r w:rsidRPr="00C22733">
        <w:rPr>
          <w:rFonts w:ascii="ZhoGlyph" w:hAnsi="ZhoGlyph" w:cs="Courier New"/>
          <w:sz w:val="16"/>
          <w:szCs w:val="16"/>
        </w:rPr>
        <w:t>VA</w:t>
      </w:r>
      <w:r w:rsidR="00885592">
        <w:rPr>
          <w:rFonts w:ascii="Courier New" w:hAnsi="Courier New" w:cs="Courier New"/>
          <w:sz w:val="16"/>
          <w:szCs w:val="16"/>
        </w:rPr>
        <w:t xml:space="preserve">, </w:t>
      </w:r>
      <w:r w:rsidR="00C22733" w:rsidRPr="00885592">
        <w:rPr>
          <w:rFonts w:ascii="Courier New" w:hAnsi="Courier New" w:cs="Courier New"/>
          <w:sz w:val="16"/>
          <w:szCs w:val="16"/>
        </w:rPr>
        <w:t>iris valve</w:t>
      </w:r>
    </w:p>
    <w:p w14:paraId="52F433A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6F79BE" w14:textId="64F214E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vavielachte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VAV</w:t>
      </w:r>
      <w:r w:rsidR="00C22733">
        <w:rPr>
          <w:rFonts w:ascii="ZhoGlyph" w:hAnsi="ZhoGlyph" w:cs="Courier New" w:hint="eastAsia"/>
          <w:sz w:val="16"/>
          <w:szCs w:val="16"/>
        </w:rPr>
        <w:t>Ī</w:t>
      </w:r>
      <w:r w:rsidRPr="00C22733">
        <w:rPr>
          <w:rFonts w:ascii="ZhoGlyph" w:hAnsi="ZhoGlyph" w:cs="Courier New"/>
          <w:sz w:val="16"/>
          <w:szCs w:val="16"/>
        </w:rPr>
        <w:t>LA</w:t>
      </w:r>
      <w:r w:rsidR="00C22733">
        <w:rPr>
          <w:rFonts w:ascii="ZhoGlyph" w:hAnsi="ZhoGlyph" w:cs="Courier New"/>
          <w:sz w:val="16"/>
          <w:szCs w:val="16"/>
        </w:rPr>
        <w:t>Ĉ</w:t>
      </w:r>
      <w:r w:rsidRPr="00C22733">
        <w:rPr>
          <w:rFonts w:ascii="ZhoGlyph" w:hAnsi="ZhoGlyph" w:cs="Courier New"/>
          <w:sz w:val="16"/>
          <w:szCs w:val="16"/>
        </w:rPr>
        <w:t>TE</w:t>
      </w:r>
      <w:r w:rsidR="00885592">
        <w:rPr>
          <w:rFonts w:ascii="Courier New" w:hAnsi="Courier New" w:cs="Courier New"/>
          <w:sz w:val="16"/>
          <w:szCs w:val="16"/>
        </w:rPr>
        <w:t xml:space="preserve">, </w:t>
      </w:r>
      <w:r w:rsidRPr="00885592">
        <w:rPr>
          <w:rFonts w:ascii="Courier New" w:hAnsi="Courier New" w:cs="Courier New"/>
          <w:sz w:val="16"/>
          <w:szCs w:val="16"/>
        </w:rPr>
        <w:t>trousers</w:t>
      </w:r>
    </w:p>
    <w:p w14:paraId="389E5E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E9EB3EC" w14:textId="48A83ECA" w:rsidR="000A69A3" w:rsidRPr="00885592" w:rsidRDefault="00FB3561"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FB3561">
        <w:rPr>
          <w:rFonts w:ascii="Courier New" w:hAnsi="Courier New" w:cs="Courier New"/>
          <w:b/>
          <w:bCs/>
          <w:sz w:val="16"/>
          <w:szCs w:val="16"/>
        </w:rPr>
        <w:t>azhiaii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C22733">
        <w:rPr>
          <w:rFonts w:ascii="ZhoGlyph" w:hAnsi="ZhoGlyph" w:cs="Courier New"/>
          <w:sz w:val="16"/>
          <w:szCs w:val="16"/>
        </w:rPr>
        <w:t>VA</w:t>
      </w:r>
      <w:r w:rsidR="00C22733">
        <w:rPr>
          <w:rFonts w:ascii="ZhoGlyph" w:hAnsi="ZhoGlyph" w:cs="Courier New" w:hint="eastAsia"/>
          <w:sz w:val="16"/>
          <w:szCs w:val="16"/>
        </w:rPr>
        <w:t>Ź</w:t>
      </w:r>
      <w:r w:rsidR="00C22733">
        <w:rPr>
          <w:rFonts w:ascii="ZhoGlyph" w:hAnsi="ZhoGlyph" w:cs="Courier New"/>
          <w:sz w:val="16"/>
          <w:szCs w:val="16"/>
        </w:rPr>
        <w:t>IĨI</w:t>
      </w:r>
      <w:r w:rsidR="00885592">
        <w:rPr>
          <w:rFonts w:ascii="Courier New" w:hAnsi="Courier New" w:cs="Courier New"/>
          <w:sz w:val="16"/>
          <w:szCs w:val="16"/>
        </w:rPr>
        <w:t xml:space="preserve">, </w:t>
      </w:r>
      <w:r w:rsidR="000A69A3" w:rsidRPr="00885592">
        <w:rPr>
          <w:rFonts w:ascii="Courier New" w:hAnsi="Courier New" w:cs="Courier New"/>
          <w:sz w:val="16"/>
          <w:szCs w:val="16"/>
        </w:rPr>
        <w:t>laser turret</w:t>
      </w:r>
    </w:p>
    <w:p w14:paraId="1969370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4700C22" w14:textId="19400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C22733">
        <w:rPr>
          <w:rFonts w:ascii="ZhoGlyph" w:hAnsi="ZhoGlyph" w:cs="Courier New"/>
          <w:sz w:val="16"/>
          <w:szCs w:val="16"/>
        </w:rPr>
        <w:t>VE</w:t>
      </w:r>
      <w:r w:rsidR="00885592">
        <w:rPr>
          <w:rFonts w:ascii="Courier New" w:hAnsi="Courier New" w:cs="Courier New"/>
          <w:sz w:val="16"/>
          <w:szCs w:val="16"/>
        </w:rPr>
        <w:t xml:space="preserve">, </w:t>
      </w:r>
      <w:r w:rsidRPr="00885592">
        <w:rPr>
          <w:rFonts w:ascii="Courier New" w:hAnsi="Courier New" w:cs="Courier New"/>
          <w:sz w:val="16"/>
          <w:szCs w:val="16"/>
        </w:rPr>
        <w:t>yo</w:t>
      </w:r>
      <w:r w:rsidR="00962D66">
        <w:rPr>
          <w:rFonts w:ascii="Courier New" w:hAnsi="Courier New" w:cs="Courier New"/>
          <w:sz w:val="16"/>
          <w:szCs w:val="16"/>
        </w:rPr>
        <w:t>u (singular)</w:t>
      </w:r>
    </w:p>
    <w:p w14:paraId="098E6E5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2BA7FE" w14:textId="6ED71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prep.</w:t>
      </w:r>
      <w:r w:rsidR="00885592">
        <w:rPr>
          <w:rFonts w:ascii="Courier New" w:hAnsi="Courier New" w:cs="Courier New"/>
          <w:sz w:val="16"/>
          <w:szCs w:val="16"/>
        </w:rPr>
        <w:t xml:space="preserve">, </w:t>
      </w:r>
      <w:r w:rsidRPr="00962D66">
        <w:rPr>
          <w:rFonts w:ascii="ZhoGlyph" w:hAnsi="ZhoGlyph" w:cs="Courier New"/>
          <w:sz w:val="16"/>
          <w:szCs w:val="16"/>
        </w:rPr>
        <w:t>VEL</w:t>
      </w:r>
      <w:r w:rsidR="00885592">
        <w:rPr>
          <w:rFonts w:ascii="Courier New" w:hAnsi="Courier New" w:cs="Courier New"/>
          <w:sz w:val="16"/>
          <w:szCs w:val="16"/>
        </w:rPr>
        <w:t xml:space="preserve">, </w:t>
      </w:r>
      <w:r w:rsidRPr="00885592">
        <w:rPr>
          <w:rFonts w:ascii="Courier New" w:hAnsi="Courier New" w:cs="Courier New"/>
          <w:sz w:val="16"/>
          <w:szCs w:val="16"/>
        </w:rPr>
        <w:t>behind</w:t>
      </w:r>
    </w:p>
    <w:p w14:paraId="7DD8917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850718A" w14:textId="43BBEDA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B3561">
        <w:rPr>
          <w:rFonts w:ascii="Courier New" w:hAnsi="Courier New" w:cs="Courier New"/>
          <w:b/>
          <w:bCs/>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962D66">
        <w:rPr>
          <w:rFonts w:ascii="ZhoGlyph" w:hAnsi="ZhoGlyph" w:cs="Courier New"/>
          <w:sz w:val="16"/>
          <w:szCs w:val="16"/>
        </w:rPr>
        <w:t>VEO</w:t>
      </w:r>
      <w:r w:rsidR="00885592">
        <w:rPr>
          <w:rFonts w:ascii="Courier New" w:hAnsi="Courier New" w:cs="Courier New"/>
          <w:sz w:val="16"/>
          <w:szCs w:val="16"/>
        </w:rPr>
        <w:t xml:space="preserve">, </w:t>
      </w:r>
      <w:r w:rsidRPr="00885592">
        <w:rPr>
          <w:rFonts w:ascii="Courier New" w:hAnsi="Courier New" w:cs="Courier New"/>
          <w:sz w:val="16"/>
          <w:szCs w:val="16"/>
        </w:rPr>
        <w:t>your (singular)</w:t>
      </w:r>
    </w:p>
    <w:p w14:paraId="4120C5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135532E" w14:textId="34E1F17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Vestabl</w:t>
      </w:r>
      <w:r w:rsidRPr="00885592">
        <w:rPr>
          <w:rFonts w:ascii="Courier New" w:hAnsi="Courier New" w:cs="Courier New"/>
          <w:sz w:val="16"/>
          <w:szCs w:val="16"/>
        </w:rPr>
        <w:t>-</w:t>
      </w:r>
      <w:r w:rsidRPr="00D26E23">
        <w:rPr>
          <w:rFonts w:ascii="Courier New" w:hAnsi="Courier New" w:cs="Courier New"/>
          <w:b/>
          <w:bCs/>
          <w:sz w:val="16"/>
          <w:szCs w:val="16"/>
        </w:rPr>
        <w:t>Makarin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962D66">
        <w:rPr>
          <w:rFonts w:ascii="ZhoGlyph" w:hAnsi="ZhoGlyph" w:cs="Courier New"/>
          <w:sz w:val="16"/>
          <w:szCs w:val="16"/>
        </w:rPr>
        <w:t>VESTA</w:t>
      </w:r>
      <w:r w:rsidR="00962D66">
        <w:rPr>
          <w:rFonts w:ascii="ZhoGlyph" w:hAnsi="ZhoGlyph" w:cs="Courier New"/>
          <w:sz w:val="16"/>
          <w:szCs w:val="16"/>
        </w:rPr>
        <w:t>Ḃ</w:t>
      </w:r>
      <w:r w:rsidRPr="00962D66">
        <w:rPr>
          <w:rFonts w:ascii="ZhoGlyph" w:hAnsi="ZhoGlyph" w:cs="Courier New"/>
          <w:sz w:val="16"/>
          <w:szCs w:val="16"/>
        </w:rPr>
        <w:t>-MAKAREN</w:t>
      </w:r>
      <w:r w:rsidR="00885592">
        <w:rPr>
          <w:rFonts w:ascii="Courier New" w:hAnsi="Courier New" w:cs="Courier New"/>
          <w:sz w:val="16"/>
          <w:szCs w:val="16"/>
        </w:rPr>
        <w:t xml:space="preserve">, </w:t>
      </w:r>
      <w:r w:rsidRPr="00885592">
        <w:rPr>
          <w:rFonts w:ascii="Courier New" w:hAnsi="Courier New" w:cs="Courier New"/>
          <w:sz w:val="16"/>
          <w:szCs w:val="16"/>
        </w:rPr>
        <w:t>Zhodani megacorporation involved in interface trade with the Vargr Extents.</w:t>
      </w:r>
    </w:p>
    <w:p w14:paraId="15C4C70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153888" w14:textId="5F2CC63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VEṾ</w:t>
      </w:r>
      <w:r w:rsidR="00885592">
        <w:rPr>
          <w:rFonts w:ascii="Courier New" w:hAnsi="Courier New" w:cs="Courier New"/>
          <w:sz w:val="16"/>
          <w:szCs w:val="16"/>
        </w:rPr>
        <w:t xml:space="preserve">, </w:t>
      </w:r>
      <w:r w:rsidRPr="00885592">
        <w:rPr>
          <w:rFonts w:ascii="Courier New" w:hAnsi="Courier New" w:cs="Courier New"/>
          <w:sz w:val="16"/>
          <w:szCs w:val="16"/>
        </w:rPr>
        <w:t>a ship</w:t>
      </w:r>
    </w:p>
    <w:p w14:paraId="7E26881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3F5CD4" w14:textId="52DB2BB0" w:rsidR="000A69A3" w:rsidRPr="00885592"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evlfiar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962D66">
        <w:rPr>
          <w:rFonts w:ascii="ZhoGlyph" w:hAnsi="ZhoGlyph" w:cs="Courier New"/>
          <w:sz w:val="16"/>
          <w:szCs w:val="16"/>
        </w:rPr>
        <w:t>VE</w:t>
      </w:r>
      <w:r w:rsidR="00962D66">
        <w:rPr>
          <w:rFonts w:ascii="ZhoGlyph" w:hAnsi="ZhoGlyph" w:cs="Courier New"/>
          <w:sz w:val="16"/>
          <w:szCs w:val="16"/>
        </w:rPr>
        <w:t>Ṿ</w:t>
      </w:r>
      <w:r w:rsidR="000A69A3" w:rsidRPr="00962D66">
        <w:rPr>
          <w:rFonts w:ascii="ZhoGlyph" w:hAnsi="ZhoGlyph" w:cs="Courier New"/>
          <w:sz w:val="16"/>
          <w:szCs w:val="16"/>
        </w:rPr>
        <w:t>F</w:t>
      </w:r>
      <w:r w:rsidR="00962D66">
        <w:rPr>
          <w:rFonts w:ascii="ZhoGlyph" w:hAnsi="ZhoGlyph" w:cs="Courier New"/>
          <w:sz w:val="16"/>
          <w:szCs w:val="16"/>
        </w:rPr>
        <w:t>ĨR</w:t>
      </w:r>
      <w:r w:rsidR="00885592">
        <w:rPr>
          <w:rFonts w:ascii="Courier New" w:hAnsi="Courier New" w:cs="Courier New"/>
          <w:sz w:val="16"/>
          <w:szCs w:val="16"/>
        </w:rPr>
        <w:t xml:space="preserve">, </w:t>
      </w:r>
      <w:r w:rsidR="000A69A3" w:rsidRPr="00885592">
        <w:rPr>
          <w:rFonts w:ascii="Courier New" w:hAnsi="Courier New" w:cs="Courier New"/>
          <w:sz w:val="16"/>
          <w:szCs w:val="16"/>
        </w:rPr>
        <w:t>ship's boat</w:t>
      </w:r>
    </w:p>
    <w:p w14:paraId="44D90A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7C857D" w14:textId="3C0F84B3" w:rsidR="000A69A3" w:rsidRDefault="00D26E2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v</w:t>
      </w:r>
      <w:r w:rsidR="000A69A3" w:rsidRPr="00D26E23">
        <w:rPr>
          <w:rFonts w:ascii="Courier New" w:hAnsi="Courier New" w:cs="Courier New"/>
          <w:b/>
          <w:bCs/>
          <w:sz w:val="16"/>
          <w:szCs w:val="16"/>
        </w:rPr>
        <w:t>iaj</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VĨJ</w:t>
      </w:r>
      <w:r w:rsidR="00885592">
        <w:rPr>
          <w:rFonts w:ascii="Courier New" w:hAnsi="Courier New" w:cs="Courier New"/>
          <w:sz w:val="16"/>
          <w:szCs w:val="16"/>
        </w:rPr>
        <w:t xml:space="preserve">, </w:t>
      </w:r>
      <w:r w:rsidR="000A69A3" w:rsidRPr="00885592">
        <w:rPr>
          <w:rFonts w:ascii="Courier New" w:hAnsi="Courier New" w:cs="Courier New"/>
          <w:sz w:val="16"/>
          <w:szCs w:val="16"/>
        </w:rPr>
        <w:t>yes or truth</w:t>
      </w:r>
    </w:p>
    <w:p w14:paraId="3A62AA02" w14:textId="7620E68A" w:rsidR="00262B7B"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73937D6" w14:textId="4260EC03" w:rsidR="00262B7B" w:rsidRPr="00885592" w:rsidRDefault="00262B7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62B7B">
        <w:rPr>
          <w:rFonts w:ascii="Courier New" w:hAnsi="Courier New" w:cs="Courier New"/>
          <w:b/>
          <w:bCs/>
          <w:sz w:val="16"/>
          <w:szCs w:val="16"/>
        </w:rPr>
        <w:t>viakre’</w:t>
      </w:r>
      <w:r>
        <w:rPr>
          <w:rFonts w:ascii="Courier New" w:hAnsi="Courier New" w:cs="Courier New"/>
          <w:sz w:val="16"/>
          <w:szCs w:val="16"/>
        </w:rPr>
        <w:t xml:space="preserve">, verb, </w:t>
      </w:r>
      <w:r>
        <w:rPr>
          <w:rFonts w:ascii="ZhoGlyph" w:hAnsi="ZhoGlyph" w:cs="Courier New"/>
          <w:sz w:val="16"/>
          <w:szCs w:val="16"/>
        </w:rPr>
        <w:t>VĨ</w:t>
      </w:r>
      <w:r>
        <w:rPr>
          <w:rFonts w:ascii="ZhoGlyph" w:hAnsi="ZhoGlyph" w:cs="Courier New"/>
          <w:sz w:val="16"/>
          <w:szCs w:val="16"/>
        </w:rPr>
        <w:t>ḲE'</w:t>
      </w:r>
      <w:r>
        <w:rPr>
          <w:rFonts w:ascii="Courier New" w:hAnsi="Courier New" w:cs="Courier New"/>
          <w:sz w:val="16"/>
          <w:szCs w:val="16"/>
        </w:rPr>
        <w:t>, to hit</w:t>
      </w:r>
    </w:p>
    <w:p w14:paraId="2519EE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CDE978" w14:textId="197ECC6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vidle'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962D66">
        <w:rPr>
          <w:rFonts w:ascii="ZhoGlyph" w:hAnsi="ZhoGlyph" w:cs="Courier New"/>
          <w:sz w:val="16"/>
          <w:szCs w:val="16"/>
        </w:rPr>
        <w:t>VI</w:t>
      </w:r>
      <w:r w:rsidR="00962D66">
        <w:rPr>
          <w:rFonts w:ascii="ZhoGlyph" w:hAnsi="ZhoGlyph" w:cs="Courier New"/>
          <w:sz w:val="16"/>
          <w:szCs w:val="16"/>
        </w:rPr>
        <w:t>Ḋ</w:t>
      </w:r>
      <w:r w:rsidRPr="00962D66">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live</w:t>
      </w:r>
      <w:r w:rsidR="00D71FE8">
        <w:rPr>
          <w:rFonts w:ascii="Courier New" w:hAnsi="Courier New" w:cs="Courier New"/>
          <w:sz w:val="16"/>
          <w:szCs w:val="16"/>
        </w:rPr>
        <w:t xml:space="preserve"> (as in dwelling at a place)</w:t>
      </w:r>
    </w:p>
    <w:p w14:paraId="48AA6859" w14:textId="497B74E7" w:rsidR="00336F59"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0408F2C" w14:textId="05DA4B91" w:rsidR="00336F59" w:rsidRPr="00885592" w:rsidRDefault="00336F5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336F59">
        <w:rPr>
          <w:rFonts w:ascii="Courier New" w:hAnsi="Courier New" w:cs="Courier New"/>
          <w:b/>
          <w:bCs/>
          <w:sz w:val="16"/>
          <w:szCs w:val="16"/>
        </w:rPr>
        <w:t>viekli</w:t>
      </w:r>
      <w:r>
        <w:rPr>
          <w:rFonts w:ascii="Courier New" w:hAnsi="Courier New" w:cs="Courier New"/>
          <w:sz w:val="16"/>
          <w:szCs w:val="16"/>
        </w:rPr>
        <w:t xml:space="preserve">, noun, </w:t>
      </w:r>
      <w:r>
        <w:rPr>
          <w:rFonts w:ascii="ZhoGlyph" w:hAnsi="ZhoGlyph" w:cs="Courier New"/>
          <w:sz w:val="16"/>
          <w:szCs w:val="16"/>
        </w:rPr>
        <w:t>V</w:t>
      </w:r>
      <w:r>
        <w:rPr>
          <w:rFonts w:ascii="ZhoGlyph" w:hAnsi="ZhoGlyph" w:cs="Courier New" w:hint="eastAsia"/>
          <w:sz w:val="16"/>
          <w:szCs w:val="16"/>
        </w:rPr>
        <w:t>Ī</w:t>
      </w:r>
      <w:r>
        <w:rPr>
          <w:rFonts w:ascii="ZhoGlyph" w:hAnsi="ZhoGlyph" w:cs="Courier New"/>
          <w:sz w:val="16"/>
          <w:szCs w:val="16"/>
        </w:rPr>
        <w:t>ḰI</w:t>
      </w:r>
      <w:r>
        <w:rPr>
          <w:rFonts w:ascii="Courier New" w:hAnsi="Courier New" w:cs="Courier New"/>
          <w:sz w:val="16"/>
          <w:szCs w:val="16"/>
        </w:rPr>
        <w:t>, a bird’s beak</w:t>
      </w:r>
    </w:p>
    <w:p w14:paraId="6C8299C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9515003" w14:textId="116BD58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w:t>
      </w:r>
      <w:r w:rsidR="00885592">
        <w:rPr>
          <w:rFonts w:ascii="Courier New" w:hAnsi="Courier New" w:cs="Courier New"/>
          <w:sz w:val="16"/>
          <w:szCs w:val="16"/>
        </w:rPr>
        <w:t>,</w:t>
      </w:r>
      <w:r w:rsidRPr="00885592">
        <w:rPr>
          <w:rFonts w:ascii="Courier New" w:hAnsi="Courier New" w:cs="Courier New"/>
          <w:sz w:val="16"/>
          <w:szCs w:val="16"/>
        </w:rPr>
        <w:t xml:space="preserve"> </w:t>
      </w:r>
      <w:r w:rsidR="00962D66">
        <w:rPr>
          <w:rFonts w:ascii="Courier New" w:hAnsi="Courier New" w:cs="Courier New"/>
          <w:sz w:val="16"/>
          <w:szCs w:val="16"/>
        </w:rPr>
        <w:t>Zhdant’s single natural moon</w:t>
      </w:r>
    </w:p>
    <w:p w14:paraId="6F7767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2C19649" w14:textId="27F2855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Viepchakliashtie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PĈAḰĨ</w:t>
      </w:r>
      <w:r w:rsidR="00962D66">
        <w:rPr>
          <w:rFonts w:ascii="ZhoGlyph" w:hAnsi="ZhoGlyph" w:cs="Courier New" w:hint="eastAsia"/>
          <w:sz w:val="16"/>
          <w:szCs w:val="16"/>
        </w:rPr>
        <w:t>Ś</w:t>
      </w:r>
      <w:r w:rsidR="00962D66">
        <w:rPr>
          <w:rFonts w:ascii="ZhoGlyph" w:hAnsi="ZhoGlyph" w:cs="Courier New"/>
          <w:sz w:val="16"/>
          <w:szCs w:val="16"/>
        </w:rPr>
        <w:t>T</w:t>
      </w:r>
      <w:r w:rsidR="00962D66">
        <w:rPr>
          <w:rFonts w:ascii="ZhoGlyph" w:hAnsi="ZhoGlyph" w:cs="Courier New" w:hint="eastAsia"/>
          <w:sz w:val="16"/>
          <w:szCs w:val="16"/>
        </w:rPr>
        <w:t>Ī</w:t>
      </w:r>
      <w:r w:rsidR="00885592">
        <w:rPr>
          <w:rFonts w:ascii="Courier New" w:hAnsi="Courier New" w:cs="Courier New"/>
          <w:sz w:val="16"/>
          <w:szCs w:val="16"/>
        </w:rPr>
        <w:t xml:space="preserve">, </w:t>
      </w:r>
      <w:r w:rsidRPr="00885592">
        <w:rPr>
          <w:rFonts w:ascii="Courier New" w:hAnsi="Courier New" w:cs="Courier New"/>
          <w:sz w:val="16"/>
          <w:szCs w:val="16"/>
        </w:rPr>
        <w:t>'moon-worshipping' as from the Viepchakliashtie Empire.</w:t>
      </w:r>
    </w:p>
    <w:p w14:paraId="67AF4EA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69383B" w14:textId="5A7FF6E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PĈAḰṔEỜ</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The Ancient city built on Viepchakl and destroyed in the Final War.</w:t>
      </w:r>
    </w:p>
    <w:p w14:paraId="1E9F07E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FFD66E" w14:textId="6C7BCA3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PĈAḰSTĨL</w:t>
      </w:r>
      <w:r w:rsidR="00885592">
        <w:rPr>
          <w:rFonts w:ascii="Courier New" w:hAnsi="Courier New" w:cs="Courier New"/>
          <w:sz w:val="16"/>
          <w:szCs w:val="16"/>
        </w:rPr>
        <w:t>,</w:t>
      </w:r>
      <w:r w:rsidRPr="00885592">
        <w:rPr>
          <w:rFonts w:ascii="Courier New" w:hAnsi="Courier New" w:cs="Courier New"/>
          <w:sz w:val="16"/>
          <w:szCs w:val="16"/>
        </w:rPr>
        <w:t xml:space="preserve"> 'moonday' a festival of wild abandon held between </w:t>
      </w:r>
      <w:r w:rsidRPr="00962D66">
        <w:rPr>
          <w:rFonts w:ascii="Courier New" w:hAnsi="Courier New" w:cs="Courier New"/>
          <w:b/>
          <w:bCs/>
          <w:sz w:val="16"/>
          <w:szCs w:val="16"/>
        </w:rPr>
        <w:t>Atrint</w:t>
      </w:r>
      <w:r w:rsidRPr="00885592">
        <w:rPr>
          <w:rFonts w:ascii="Courier New" w:hAnsi="Courier New" w:cs="Courier New"/>
          <w:sz w:val="16"/>
          <w:szCs w:val="16"/>
        </w:rPr>
        <w:t xml:space="preserve"> and </w:t>
      </w:r>
      <w:r w:rsidRPr="00962D66">
        <w:rPr>
          <w:rFonts w:ascii="Courier New" w:hAnsi="Courier New" w:cs="Courier New"/>
          <w:b/>
          <w:bCs/>
          <w:sz w:val="16"/>
          <w:szCs w:val="16"/>
        </w:rPr>
        <w:t>Vrienstial</w:t>
      </w:r>
      <w:r w:rsidRPr="00885592">
        <w:rPr>
          <w:rFonts w:ascii="Courier New" w:hAnsi="Courier New" w:cs="Courier New"/>
          <w:sz w:val="16"/>
          <w:szCs w:val="16"/>
        </w:rPr>
        <w:t>.</w:t>
      </w:r>
    </w:p>
    <w:p w14:paraId="52D210C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B7651" w14:textId="01C502D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26E23">
        <w:rPr>
          <w:rFonts w:ascii="Courier New" w:hAnsi="Courier New" w:cs="Courier New"/>
          <w:b/>
          <w:bCs/>
          <w:sz w:val="16"/>
          <w:szCs w:val="16"/>
        </w:rPr>
        <w:t>Viepchaklts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962D66">
        <w:rPr>
          <w:rFonts w:ascii="ZhoGlyph" w:hAnsi="ZhoGlyph" w:cs="Courier New"/>
          <w:sz w:val="16"/>
          <w:szCs w:val="16"/>
        </w:rPr>
        <w:t>V</w:t>
      </w:r>
      <w:r w:rsidR="00962D66">
        <w:rPr>
          <w:rFonts w:ascii="ZhoGlyph" w:hAnsi="ZhoGlyph" w:cs="Courier New" w:hint="eastAsia"/>
          <w:sz w:val="16"/>
          <w:szCs w:val="16"/>
        </w:rPr>
        <w:t>Ī</w:t>
      </w:r>
      <w:r w:rsidR="00962D66">
        <w:rPr>
          <w:rFonts w:ascii="ZhoGlyph" w:hAnsi="ZhoGlyph" w:cs="Courier New"/>
          <w:sz w:val="16"/>
          <w:szCs w:val="16"/>
        </w:rPr>
        <w:t>PĈAḰṮ</w:t>
      </w:r>
      <w:r w:rsidR="00885592">
        <w:rPr>
          <w:rFonts w:ascii="Courier New" w:hAnsi="Courier New" w:cs="Courier New"/>
          <w:sz w:val="16"/>
          <w:szCs w:val="16"/>
        </w:rPr>
        <w:t>,</w:t>
      </w:r>
      <w:r w:rsidR="00962D66">
        <w:rPr>
          <w:rFonts w:ascii="Courier New" w:hAnsi="Courier New" w:cs="Courier New"/>
          <w:sz w:val="16"/>
          <w:szCs w:val="16"/>
        </w:rPr>
        <w:t xml:space="preserve"> </w:t>
      </w:r>
      <w:r w:rsidRPr="00885592">
        <w:rPr>
          <w:rFonts w:ascii="Courier New" w:hAnsi="Courier New" w:cs="Courier New"/>
          <w:sz w:val="16"/>
          <w:szCs w:val="16"/>
        </w:rPr>
        <w:t>'people of Viepchakl'. The Droyne/Chirper race which lived on Viepchakl until the Dzagtlas made them extinct.</w:t>
      </w:r>
    </w:p>
    <w:p w14:paraId="015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DCA3E7D" w14:textId="147C0B7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Viestlas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w:t>
      </w:r>
      <w:r w:rsidR="00F0075B">
        <w:rPr>
          <w:rFonts w:ascii="ZhoGlyph" w:hAnsi="ZhoGlyph" w:cs="Courier New" w:hint="eastAsia"/>
          <w:sz w:val="16"/>
          <w:szCs w:val="16"/>
        </w:rPr>
        <w:t>Ī</w:t>
      </w:r>
      <w:r w:rsidRPr="00F0075B">
        <w:rPr>
          <w:rFonts w:ascii="ZhoGlyph" w:hAnsi="ZhoGlyph" w:cs="Courier New"/>
          <w:sz w:val="16"/>
          <w:szCs w:val="16"/>
        </w:rPr>
        <w:t>S</w:t>
      </w:r>
      <w:r w:rsidR="00F0075B">
        <w:rPr>
          <w:rFonts w:ascii="ZhoGlyph" w:hAnsi="ZhoGlyph" w:cs="Courier New"/>
          <w:sz w:val="16"/>
          <w:szCs w:val="16"/>
        </w:rPr>
        <w:t>Ṫ</w:t>
      </w:r>
      <w:r w:rsidRPr="00F0075B">
        <w:rPr>
          <w:rFonts w:ascii="ZhoGlyph" w:hAnsi="ZhoGlyph" w:cs="Courier New"/>
          <w:sz w:val="16"/>
          <w:szCs w:val="16"/>
        </w:rPr>
        <w:t>AS</w:t>
      </w:r>
      <w:r w:rsidR="00885592">
        <w:rPr>
          <w:rFonts w:ascii="Courier New" w:hAnsi="Courier New" w:cs="Courier New"/>
          <w:sz w:val="16"/>
          <w:szCs w:val="16"/>
        </w:rPr>
        <w:t>,</w:t>
      </w:r>
      <w:r w:rsidRPr="00885592">
        <w:rPr>
          <w:rFonts w:ascii="Courier New" w:hAnsi="Courier New" w:cs="Courier New"/>
          <w:sz w:val="16"/>
          <w:szCs w:val="16"/>
        </w:rPr>
        <w:t xml:space="preserve"> 'highborn'. Character with Social Standing </w:t>
      </w:r>
      <w:r w:rsidR="00F0075B">
        <w:rPr>
          <w:rFonts w:ascii="Courier New" w:hAnsi="Courier New" w:cs="Courier New"/>
          <w:sz w:val="16"/>
          <w:szCs w:val="16"/>
        </w:rPr>
        <w:t>equivalent to an Imperial marquis.</w:t>
      </w:r>
    </w:p>
    <w:p w14:paraId="52CC4D4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2BE6D26" w14:textId="2A8811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w:t>
      </w:r>
      <w:r w:rsidR="00D46239">
        <w:rPr>
          <w:rFonts w:ascii="Courier New" w:hAnsi="Courier New" w:cs="Courier New"/>
          <w:b/>
          <w:bCs/>
          <w:sz w:val="16"/>
          <w:szCs w:val="16"/>
        </w:rPr>
        <w:t>IK</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F0075B">
        <w:rPr>
          <w:rFonts w:ascii="ZhoGlyph" w:hAnsi="ZhoGlyph" w:cs="Courier New"/>
          <w:sz w:val="16"/>
          <w:szCs w:val="16"/>
        </w:rPr>
        <w:t>VIK</w:t>
      </w:r>
      <w:r w:rsidR="00885592">
        <w:rPr>
          <w:rFonts w:ascii="Courier New" w:hAnsi="Courier New" w:cs="Courier New"/>
          <w:sz w:val="16"/>
          <w:szCs w:val="16"/>
        </w:rPr>
        <w:t>,</w:t>
      </w:r>
      <w:r w:rsidR="00325967">
        <w:rPr>
          <w:rFonts w:ascii="Courier New" w:hAnsi="Courier New" w:cs="Courier New"/>
          <w:sz w:val="16"/>
          <w:szCs w:val="16"/>
        </w:rPr>
        <w:t xml:space="preserve"> star system (vlezhd iazh kitlali)</w:t>
      </w:r>
      <w:r w:rsidR="00885592">
        <w:rPr>
          <w:rFonts w:ascii="Courier New" w:hAnsi="Courier New" w:cs="Courier New"/>
          <w:sz w:val="16"/>
          <w:szCs w:val="16"/>
        </w:rPr>
        <w:t xml:space="preserve"> </w:t>
      </w:r>
    </w:p>
    <w:p w14:paraId="5E6E0D0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D075A" w14:textId="79FE6B00" w:rsidR="00D61912" w:rsidRPr="00D61912" w:rsidRDefault="00D61912" w:rsidP="00D61912">
      <w:pPr>
        <w:pStyle w:val="Heading1"/>
        <w:jc w:val="center"/>
        <w:rPr>
          <w:rFonts w:ascii="ZhoGlyph" w:hAnsi="ZhoGlyph"/>
        </w:rPr>
      </w:pPr>
      <w:r>
        <w:br w:type="page"/>
      </w:r>
      <w:bookmarkStart w:id="47" w:name="_Toc110929012"/>
      <w:r>
        <w:rPr>
          <w:rFonts w:ascii="ZhoGlyph" w:hAnsi="ZhoGlyph"/>
        </w:rPr>
        <w:lastRenderedPageBreak/>
        <w:t>Ṿ</w:t>
      </w:r>
      <w:bookmarkEnd w:id="47"/>
    </w:p>
    <w:p w14:paraId="69C74ED4"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EF7285B" w14:textId="396EC6A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F0075B">
        <w:rPr>
          <w:rFonts w:ascii="Courier New" w:hAnsi="Courier New" w:cs="Courier New"/>
          <w:b/>
          <w:bCs/>
          <w:sz w:val="16"/>
          <w:szCs w:val="16"/>
        </w:rPr>
        <w:t>Vlanchiets Qlom</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AN</w:t>
      </w:r>
      <w:r w:rsidR="00F0075B">
        <w:rPr>
          <w:rFonts w:ascii="ZhoGlyph" w:hAnsi="ZhoGlyph" w:cs="Courier New"/>
          <w:sz w:val="16"/>
          <w:szCs w:val="16"/>
        </w:rPr>
        <w:t>Ĉ</w:t>
      </w:r>
      <w:r w:rsidR="00F0075B">
        <w:rPr>
          <w:rFonts w:ascii="ZhoGlyph" w:hAnsi="ZhoGlyph" w:cs="Courier New" w:hint="eastAsia"/>
          <w:sz w:val="16"/>
          <w:szCs w:val="16"/>
        </w:rPr>
        <w:t>Ī</w:t>
      </w:r>
      <w:r w:rsidR="00F0075B">
        <w:rPr>
          <w:rFonts w:ascii="ZhoGlyph" w:hAnsi="ZhoGlyph" w:cs="Courier New"/>
          <w:sz w:val="16"/>
          <w:szCs w:val="16"/>
        </w:rPr>
        <w:t>Ṯ</w:t>
      </w:r>
      <w:r w:rsidRPr="00F0075B">
        <w:rPr>
          <w:rFonts w:ascii="ZhoGlyph" w:hAnsi="ZhoGlyph" w:cs="Courier New"/>
          <w:sz w:val="16"/>
          <w:szCs w:val="16"/>
        </w:rPr>
        <w:t xml:space="preserve"> </w:t>
      </w:r>
      <w:r w:rsidR="00F0075B">
        <w:rPr>
          <w:rFonts w:ascii="ZhoGlyph" w:hAnsi="ZhoGlyph" w:cs="Courier New"/>
          <w:sz w:val="16"/>
          <w:szCs w:val="16"/>
        </w:rPr>
        <w:t>Ờ</w:t>
      </w:r>
      <w:r w:rsidRPr="00F0075B">
        <w:rPr>
          <w:rFonts w:ascii="ZhoGlyph" w:hAnsi="ZhoGlyph" w:cs="Courier New"/>
          <w:sz w:val="16"/>
          <w:szCs w:val="16"/>
        </w:rPr>
        <w:t>OM</w:t>
      </w:r>
      <w:r w:rsidR="00885592" w:rsidRPr="00F0075B">
        <w:rPr>
          <w:rFonts w:ascii="ZhoGlyph" w:hAnsi="ZhoGlyph" w:cs="Courier New"/>
          <w:sz w:val="16"/>
          <w:szCs w:val="16"/>
        </w:rPr>
        <w:t>,</w:t>
      </w:r>
      <w:r w:rsidR="00F0075B">
        <w:rPr>
          <w:rFonts w:ascii="ZhoGlyph" w:hAnsi="ZhoGlyph" w:cs="Courier New"/>
          <w:sz w:val="16"/>
          <w:szCs w:val="16"/>
        </w:rPr>
        <w:t xml:space="preserve"> </w:t>
      </w:r>
      <w:r w:rsidRPr="00885592">
        <w:rPr>
          <w:rFonts w:ascii="Courier New" w:hAnsi="Courier New" w:cs="Courier New"/>
          <w:sz w:val="16"/>
          <w:szCs w:val="16"/>
        </w:rPr>
        <w:t>Consulate province which encompasses all Zhodani claimed territory coreward of Chtierabl province.</w:t>
      </w:r>
    </w:p>
    <w:p w14:paraId="2AD3EE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FA340" w14:textId="72C7A4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0075B">
        <w:rPr>
          <w:rFonts w:ascii="ZhoGlyph" w:hAnsi="ZhoGlyph" w:cs="Courier New"/>
          <w:sz w:val="16"/>
          <w:szCs w:val="16"/>
        </w:rPr>
        <w:t>Ṿ</w:t>
      </w:r>
      <w:r w:rsidRPr="00F0075B">
        <w:rPr>
          <w:rFonts w:ascii="ZhoGlyph" w:hAnsi="ZhoGlyph" w:cs="Courier New"/>
          <w:sz w:val="16"/>
          <w:szCs w:val="16"/>
        </w:rPr>
        <w:t>AST</w:t>
      </w:r>
      <w:r w:rsidR="00F0075B">
        <w:rPr>
          <w:rFonts w:ascii="ZhoGlyph" w:hAnsi="ZhoGlyph" w:cs="Courier New"/>
          <w:sz w:val="16"/>
          <w:szCs w:val="16"/>
        </w:rPr>
        <w:t>Ĉ</w:t>
      </w:r>
      <w:r w:rsidRPr="00F0075B">
        <w:rPr>
          <w:rFonts w:ascii="ZhoGlyph" w:hAnsi="ZhoGlyph" w:cs="Courier New"/>
          <w:sz w:val="16"/>
          <w:szCs w:val="16"/>
        </w:rPr>
        <w:t>E</w:t>
      </w:r>
      <w:r w:rsidR="00F0075B">
        <w:rPr>
          <w:rFonts w:ascii="ZhoGlyph" w:hAnsi="ZhoGlyph" w:cs="Courier New"/>
          <w:sz w:val="16"/>
          <w:szCs w:val="16"/>
        </w:rPr>
        <w:t>Ḋ</w:t>
      </w:r>
      <w:r w:rsidRPr="00F0075B">
        <w:rPr>
          <w:rFonts w:ascii="ZhoGlyph" w:hAnsi="ZhoGlyph" w:cs="Courier New"/>
          <w:sz w:val="16"/>
          <w:szCs w:val="16"/>
        </w:rPr>
        <w:t>'</w:t>
      </w:r>
      <w:r w:rsidR="00885592">
        <w:rPr>
          <w:rFonts w:ascii="Courier New" w:hAnsi="Courier New" w:cs="Courier New"/>
          <w:sz w:val="16"/>
          <w:szCs w:val="16"/>
        </w:rPr>
        <w:t>,</w:t>
      </w:r>
      <w:r w:rsidRPr="00885592">
        <w:rPr>
          <w:rFonts w:ascii="Courier New" w:hAnsi="Courier New" w:cs="Courier New"/>
          <w:sz w:val="16"/>
          <w:szCs w:val="16"/>
        </w:rPr>
        <w:t xml:space="preserve"> 'superior guardians'. Official name for the psionically powerful religious oligarchy on Batlpat (1326 Ziafrplians).</w:t>
      </w:r>
    </w:p>
    <w:p w14:paraId="7EA6979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12E87A" w14:textId="5567B7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ṾASTEḄ</w:t>
      </w:r>
      <w:r w:rsidR="00885592">
        <w:rPr>
          <w:rFonts w:ascii="Courier New" w:hAnsi="Courier New" w:cs="Courier New"/>
          <w:sz w:val="16"/>
          <w:szCs w:val="16"/>
        </w:rPr>
        <w:t>,</w:t>
      </w:r>
      <w:r w:rsidRPr="00885592">
        <w:rPr>
          <w:rFonts w:ascii="Courier New" w:hAnsi="Courier New" w:cs="Courier New"/>
          <w:sz w:val="16"/>
          <w:szCs w:val="16"/>
        </w:rPr>
        <w:t xml:space="preserve"> 'superior' from Homo vlastebr 'superior man'.</w:t>
      </w:r>
    </w:p>
    <w:p w14:paraId="686D822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C264F2F" w14:textId="4A6181B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Vlastiansh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ṾASTĨN</w:t>
      </w:r>
      <w:r w:rsidR="00D46239">
        <w:rPr>
          <w:rFonts w:ascii="ZhoGlyph" w:hAnsi="ZhoGlyph" w:cs="Courier New" w:hint="eastAsia"/>
          <w:sz w:val="16"/>
          <w:szCs w:val="16"/>
        </w:rPr>
        <w:t>Ś</w:t>
      </w:r>
      <w:r w:rsidR="00885592">
        <w:rPr>
          <w:rFonts w:ascii="Courier New" w:hAnsi="Courier New" w:cs="Courier New"/>
          <w:sz w:val="16"/>
          <w:szCs w:val="16"/>
        </w:rPr>
        <w:t>,</w:t>
      </w:r>
      <w:r w:rsidRPr="00885592">
        <w:rPr>
          <w:rFonts w:ascii="Courier New" w:hAnsi="Courier New" w:cs="Courier New"/>
          <w:sz w:val="16"/>
          <w:szCs w:val="16"/>
        </w:rPr>
        <w:t xml:space="preserve"> 'superior path'. Official name for the philosophy followed by the religious dictatorship on Batlpat (1326 Ziafrplians).</w:t>
      </w:r>
    </w:p>
    <w:p w14:paraId="74B8891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66F9749" w14:textId="50F2CD2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w:t>
      </w:r>
      <w:r w:rsidR="00885592">
        <w:rPr>
          <w:rFonts w:ascii="Courier New" w:hAnsi="Courier New" w:cs="Courier New"/>
          <w:sz w:val="16"/>
          <w:szCs w:val="16"/>
        </w:rPr>
        <w:t xml:space="preserve">, </w:t>
      </w:r>
      <w:r w:rsidRPr="00885592">
        <w:rPr>
          <w:rFonts w:ascii="Courier New" w:hAnsi="Courier New" w:cs="Courier New"/>
          <w:sz w:val="16"/>
          <w:szCs w:val="16"/>
        </w:rPr>
        <w:t>star</w:t>
      </w:r>
    </w:p>
    <w:p w14:paraId="620BAF3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4EFB05" w14:textId="6A54DB2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ṾEŽEḊ</w:t>
      </w:r>
      <w:r w:rsidR="00885592">
        <w:rPr>
          <w:rFonts w:ascii="Courier New" w:hAnsi="Courier New" w:cs="Courier New"/>
          <w:sz w:val="16"/>
          <w:szCs w:val="16"/>
        </w:rPr>
        <w:t xml:space="preserve">, </w:t>
      </w:r>
      <w:r w:rsidRPr="00885592">
        <w:rPr>
          <w:rFonts w:ascii="Courier New" w:hAnsi="Courier New" w:cs="Courier New"/>
          <w:sz w:val="16"/>
          <w:szCs w:val="16"/>
        </w:rPr>
        <w:t>Constellation (Star group)</w:t>
      </w:r>
    </w:p>
    <w:p w14:paraId="7200E7A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C4B13D" w14:textId="4CEF57B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w:t>
      </w:r>
      <w:r w:rsidR="00885592">
        <w:rPr>
          <w:rFonts w:ascii="Courier New" w:hAnsi="Courier New" w:cs="Courier New"/>
          <w:sz w:val="16"/>
          <w:szCs w:val="16"/>
        </w:rPr>
        <w:t xml:space="preserve">, </w:t>
      </w:r>
      <w:r w:rsidRPr="00885592">
        <w:rPr>
          <w:rFonts w:ascii="Courier New" w:hAnsi="Courier New" w:cs="Courier New"/>
          <w:sz w:val="16"/>
          <w:szCs w:val="16"/>
        </w:rPr>
        <w:t>Sector (Star Region)</w:t>
      </w:r>
    </w:p>
    <w:p w14:paraId="3FD03F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1F6497" w14:textId="6FACCCA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Vlezhdivraji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ṾEŽIṼAJI</w:t>
      </w:r>
      <w:r w:rsidR="00885592">
        <w:rPr>
          <w:rFonts w:ascii="Courier New" w:hAnsi="Courier New" w:cs="Courier New"/>
          <w:sz w:val="16"/>
          <w:szCs w:val="16"/>
        </w:rPr>
        <w:t xml:space="preserve">, </w:t>
      </w:r>
      <w:r w:rsidRPr="00885592">
        <w:rPr>
          <w:rFonts w:ascii="Courier New" w:hAnsi="Courier New" w:cs="Courier New"/>
          <w:sz w:val="16"/>
          <w:szCs w:val="16"/>
        </w:rPr>
        <w:t>Subsecto</w:t>
      </w:r>
      <w:r w:rsidR="00D46239">
        <w:rPr>
          <w:rFonts w:ascii="Courier New" w:hAnsi="Courier New" w:cs="Courier New"/>
          <w:sz w:val="16"/>
          <w:szCs w:val="16"/>
        </w:rPr>
        <w:t>r</w:t>
      </w:r>
    </w:p>
    <w:p w14:paraId="5662BCB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4EE7360" w14:textId="35C67B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ṾEŽAṪ</w:t>
      </w:r>
      <w:r w:rsidR="00885592">
        <w:rPr>
          <w:rFonts w:ascii="Courier New" w:hAnsi="Courier New" w:cs="Courier New"/>
          <w:sz w:val="16"/>
          <w:szCs w:val="16"/>
        </w:rPr>
        <w:t>,</w:t>
      </w:r>
      <w:r w:rsidRPr="00885592">
        <w:rPr>
          <w:rFonts w:ascii="Courier New" w:hAnsi="Courier New" w:cs="Courier New"/>
          <w:sz w:val="16"/>
          <w:szCs w:val="16"/>
        </w:rPr>
        <w:t xml:space="preserve"> 'star lord'. Name of a class of 2000-ton frontier cruisers.</w:t>
      </w:r>
    </w:p>
    <w:p w14:paraId="6ACCFA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4C12469" w14:textId="487E008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46239">
        <w:rPr>
          <w:rFonts w:ascii="Courier New" w:hAnsi="Courier New" w:cs="Courier New"/>
          <w:b/>
          <w:bCs/>
          <w:sz w:val="16"/>
          <w:szCs w:val="16"/>
        </w:rPr>
        <w:t>Vlezhdets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46239">
        <w:rPr>
          <w:rFonts w:ascii="ZhoGlyph" w:hAnsi="ZhoGlyph" w:cs="Courier New"/>
          <w:sz w:val="16"/>
          <w:szCs w:val="16"/>
        </w:rPr>
        <w:t>ṾEŽEṮ</w:t>
      </w:r>
      <w:r w:rsidR="00885592">
        <w:rPr>
          <w:rFonts w:ascii="Courier New" w:hAnsi="Courier New" w:cs="Courier New"/>
          <w:sz w:val="16"/>
          <w:szCs w:val="16"/>
        </w:rPr>
        <w:t>,</w:t>
      </w:r>
      <w:r w:rsidRPr="00885592">
        <w:rPr>
          <w:rFonts w:ascii="Courier New" w:hAnsi="Courier New" w:cs="Courier New"/>
          <w:sz w:val="16"/>
          <w:szCs w:val="16"/>
        </w:rPr>
        <w:t xml:space="preserve"> 'star prince'. A 30-ton medium fighter carried aboard Vlezhdatl-class frontier cruisers.</w:t>
      </w:r>
    </w:p>
    <w:p w14:paraId="109EC37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BD4E40" w14:textId="5DAC07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Vlezhdizdivr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ṾEŽI</w:t>
      </w:r>
      <w:r w:rsidR="00216299">
        <w:rPr>
          <w:rFonts w:ascii="ZhoGlyph" w:hAnsi="ZhoGlyph" w:cs="Courier New" w:hint="eastAsia"/>
          <w:sz w:val="16"/>
          <w:szCs w:val="16"/>
        </w:rPr>
        <w:t>Ż</w:t>
      </w:r>
      <w:r w:rsidR="00216299">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Jump Drive</w:t>
      </w:r>
      <w:r w:rsidR="00216299">
        <w:rPr>
          <w:rFonts w:ascii="Courier New" w:hAnsi="Courier New" w:cs="Courier New"/>
          <w:sz w:val="16"/>
          <w:szCs w:val="16"/>
        </w:rPr>
        <w:t xml:space="preserve"> (star engine). More commonly called ‘qietsa el va’ or QEV (</w:t>
      </w:r>
      <w:r w:rsidR="00216299">
        <w:rPr>
          <w:rFonts w:ascii="ZhoGlyph" w:hAnsi="ZhoGlyph" w:cs="Courier New"/>
          <w:sz w:val="16"/>
          <w:szCs w:val="16"/>
        </w:rPr>
        <w:t>QEV</w:t>
      </w:r>
      <w:r w:rsidR="00216299">
        <w:rPr>
          <w:rFonts w:ascii="Courier New" w:hAnsi="Courier New" w:cs="Courier New"/>
          <w:sz w:val="16"/>
          <w:szCs w:val="16"/>
        </w:rPr>
        <w:t>).</w:t>
      </w:r>
    </w:p>
    <w:p w14:paraId="3A6FB28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A21F276" w14:textId="503CD1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ṾEŽ'JĨṖ</w:t>
      </w:r>
      <w:r w:rsidR="00885592">
        <w:rPr>
          <w:rFonts w:ascii="Courier New" w:hAnsi="Courier New" w:cs="Courier New"/>
          <w:sz w:val="16"/>
          <w:szCs w:val="16"/>
        </w:rPr>
        <w:t xml:space="preserve">, </w:t>
      </w:r>
      <w:r w:rsidRPr="00885592">
        <w:rPr>
          <w:rFonts w:ascii="Courier New" w:hAnsi="Courier New" w:cs="Courier New"/>
          <w:sz w:val="16"/>
          <w:szCs w:val="16"/>
        </w:rPr>
        <w:t>star chart</w:t>
      </w:r>
    </w:p>
    <w:p w14:paraId="335F82E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22D3F7D" w14:textId="75DE1E4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vlezhdjiaplebat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EBAT</w:t>
      </w:r>
      <w:r w:rsidR="00885592">
        <w:rPr>
          <w:rFonts w:ascii="Courier New" w:hAnsi="Courier New" w:cs="Courier New"/>
          <w:sz w:val="16"/>
          <w:szCs w:val="16"/>
        </w:rPr>
        <w:t xml:space="preserve">, </w:t>
      </w:r>
      <w:r w:rsidRPr="00885592">
        <w:rPr>
          <w:rFonts w:ascii="Courier New" w:hAnsi="Courier New" w:cs="Courier New"/>
          <w:sz w:val="16"/>
          <w:szCs w:val="16"/>
        </w:rPr>
        <w:t>astrogation dome</w:t>
      </w:r>
    </w:p>
    <w:p w14:paraId="4CE9965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3A8D02" w14:textId="77B6781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vlezhdjiapljdivrnad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Pr="00216299">
        <w:rPr>
          <w:rFonts w:ascii="ZhoGlyph" w:hAnsi="ZhoGlyph" w:cs="Courier New"/>
          <w:sz w:val="16"/>
          <w:szCs w:val="16"/>
        </w:rPr>
        <w:t>E</w:t>
      </w:r>
      <w:r w:rsidR="00216299">
        <w:rPr>
          <w:rFonts w:ascii="ZhoGlyph" w:hAnsi="ZhoGlyph" w:cs="Courier New"/>
          <w:sz w:val="16"/>
          <w:szCs w:val="16"/>
        </w:rPr>
        <w:t>Ž</w:t>
      </w:r>
      <w:r w:rsidRPr="00216299">
        <w:rPr>
          <w:rFonts w:ascii="ZhoGlyph" w:hAnsi="ZhoGlyph" w:cs="Courier New"/>
          <w:sz w:val="16"/>
          <w:szCs w:val="16"/>
        </w:rPr>
        <w:t>J</w:t>
      </w:r>
      <w:r w:rsidR="00216299">
        <w:rPr>
          <w:rFonts w:ascii="ZhoGlyph" w:hAnsi="ZhoGlyph" w:cs="Courier New"/>
          <w:sz w:val="16"/>
          <w:szCs w:val="16"/>
        </w:rPr>
        <w:t>ĨṖ</w:t>
      </w:r>
      <w:r w:rsidRPr="00216299">
        <w:rPr>
          <w:rFonts w:ascii="ZhoGlyph" w:hAnsi="ZhoGlyph" w:cs="Courier New"/>
          <w:sz w:val="16"/>
          <w:szCs w:val="16"/>
        </w:rPr>
        <w:t>JDI</w:t>
      </w:r>
      <w:r w:rsidR="00216299">
        <w:rPr>
          <w:rFonts w:ascii="ZhoGlyph" w:hAnsi="ZhoGlyph" w:cs="Courier New"/>
          <w:sz w:val="16"/>
          <w:szCs w:val="16"/>
        </w:rPr>
        <w:t>Ṽ</w:t>
      </w:r>
      <w:r w:rsidRPr="00216299">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Navigator (star path finder)</w:t>
      </w:r>
    </w:p>
    <w:p w14:paraId="39405F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58AF040" w14:textId="429E038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216299">
        <w:rPr>
          <w:rFonts w:ascii="Courier New" w:hAnsi="Courier New" w:cs="Courier New"/>
          <w:b/>
          <w:bCs/>
          <w:sz w:val="16"/>
          <w:szCs w:val="16"/>
        </w:rPr>
        <w:t>vlezhdvevl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w:t>
      </w:r>
      <w:r w:rsidR="00885592">
        <w:rPr>
          <w:rFonts w:ascii="Courier New" w:hAnsi="Courier New" w:cs="Courier New"/>
          <w:sz w:val="16"/>
          <w:szCs w:val="16"/>
        </w:rPr>
        <w:t xml:space="preserve">, </w:t>
      </w:r>
      <w:r w:rsidRPr="00885592">
        <w:rPr>
          <w:rFonts w:ascii="Courier New" w:hAnsi="Courier New" w:cs="Courier New"/>
          <w:sz w:val="16"/>
          <w:szCs w:val="16"/>
        </w:rPr>
        <w:t>starship</w:t>
      </w:r>
    </w:p>
    <w:p w14:paraId="6E2FBD7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885302A" w14:textId="24FEDC1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ṾEŽVEṾAṪ</w:t>
      </w:r>
      <w:r w:rsidR="00885592">
        <w:rPr>
          <w:rFonts w:ascii="Courier New" w:hAnsi="Courier New" w:cs="Courier New"/>
          <w:sz w:val="16"/>
          <w:szCs w:val="16"/>
        </w:rPr>
        <w:t xml:space="preserve">, </w:t>
      </w:r>
      <w:r w:rsidRPr="00885592">
        <w:rPr>
          <w:rFonts w:ascii="Courier New" w:hAnsi="Courier New" w:cs="Courier New"/>
          <w:sz w:val="16"/>
          <w:szCs w:val="16"/>
        </w:rPr>
        <w:t>Captain (starship lord)</w:t>
      </w:r>
    </w:p>
    <w:p w14:paraId="689587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B74C98D" w14:textId="4C82BD3C"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vlezhdvevldizhdiepria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216299">
        <w:rPr>
          <w:rFonts w:ascii="ZhoGlyph" w:hAnsi="ZhoGlyph" w:cs="Courier New"/>
          <w:sz w:val="16"/>
          <w:szCs w:val="16"/>
        </w:rPr>
        <w:t>Ṿ</w:t>
      </w:r>
      <w:r w:rsidR="000A69A3" w:rsidRPr="00216299">
        <w:rPr>
          <w:rFonts w:ascii="ZhoGlyph" w:hAnsi="ZhoGlyph" w:cs="Courier New"/>
          <w:sz w:val="16"/>
          <w:szCs w:val="16"/>
        </w:rPr>
        <w:t>E</w:t>
      </w:r>
      <w:r w:rsidR="00216299">
        <w:rPr>
          <w:rFonts w:ascii="ZhoGlyph" w:hAnsi="ZhoGlyph" w:cs="Courier New"/>
          <w:sz w:val="16"/>
          <w:szCs w:val="16"/>
        </w:rPr>
        <w:t>Ž</w:t>
      </w:r>
      <w:r w:rsidR="000A69A3" w:rsidRPr="00216299">
        <w:rPr>
          <w:rFonts w:ascii="ZhoGlyph" w:hAnsi="ZhoGlyph" w:cs="Courier New"/>
          <w:sz w:val="16"/>
          <w:szCs w:val="16"/>
        </w:rPr>
        <w:t>VE</w:t>
      </w:r>
      <w:r w:rsidR="00216299">
        <w:rPr>
          <w:rFonts w:ascii="ZhoGlyph" w:hAnsi="ZhoGlyph" w:cs="Courier New"/>
          <w:sz w:val="16"/>
          <w:szCs w:val="16"/>
        </w:rPr>
        <w:t>Ṿ</w:t>
      </w:r>
      <w:r w:rsidR="000A69A3" w:rsidRPr="00216299">
        <w:rPr>
          <w:rFonts w:ascii="ZhoGlyph" w:hAnsi="ZhoGlyph" w:cs="Courier New"/>
          <w:sz w:val="16"/>
          <w:szCs w:val="16"/>
        </w:rPr>
        <w:t>DI</w:t>
      </w:r>
      <w:r w:rsidR="00C6217B">
        <w:rPr>
          <w:rFonts w:ascii="ZhoGlyph" w:hAnsi="ZhoGlyph" w:cs="Courier New"/>
          <w:sz w:val="16"/>
          <w:szCs w:val="16"/>
        </w:rPr>
        <w:t>Ž</w:t>
      </w:r>
      <w:r w:rsidR="00C6217B">
        <w:rPr>
          <w:rFonts w:ascii="ZhoGlyph" w:hAnsi="ZhoGlyph" w:cs="Courier New" w:hint="eastAsia"/>
          <w:sz w:val="16"/>
          <w:szCs w:val="16"/>
        </w:rPr>
        <w:t>Ī</w:t>
      </w:r>
      <w:r w:rsidR="00C6217B">
        <w:rPr>
          <w:rFonts w:ascii="ZhoGlyph" w:hAnsi="ZhoGlyph" w:cs="Courier New"/>
          <w:sz w:val="16"/>
          <w:szCs w:val="16"/>
        </w:rPr>
        <w:t>ṔĨ</w:t>
      </w:r>
      <w:r w:rsidR="00885592">
        <w:rPr>
          <w:rFonts w:ascii="Courier New" w:hAnsi="Courier New" w:cs="Courier New"/>
          <w:sz w:val="16"/>
          <w:szCs w:val="16"/>
        </w:rPr>
        <w:t xml:space="preserve">, </w:t>
      </w:r>
      <w:r w:rsidR="000A69A3" w:rsidRPr="00885592">
        <w:rPr>
          <w:rFonts w:ascii="Courier New" w:hAnsi="Courier New" w:cs="Courier New"/>
          <w:sz w:val="16"/>
          <w:szCs w:val="16"/>
        </w:rPr>
        <w:t>bridge</w:t>
      </w:r>
      <w:r w:rsidR="00885592">
        <w:rPr>
          <w:rFonts w:ascii="Courier New" w:hAnsi="Courier New" w:cs="Courier New"/>
          <w:sz w:val="16"/>
          <w:szCs w:val="16"/>
        </w:rPr>
        <w:t>,</w:t>
      </w:r>
      <w:r w:rsidR="000A69A3" w:rsidRPr="00885592">
        <w:rPr>
          <w:rFonts w:ascii="Courier New" w:hAnsi="Courier New" w:cs="Courier New"/>
          <w:sz w:val="16"/>
          <w:szCs w:val="16"/>
        </w:rPr>
        <w:t xml:space="preserve"> flight deck</w:t>
      </w:r>
      <w:r w:rsidR="00885592">
        <w:rPr>
          <w:rFonts w:ascii="Courier New" w:hAnsi="Courier New" w:cs="Courier New"/>
          <w:sz w:val="16"/>
          <w:szCs w:val="16"/>
        </w:rPr>
        <w:t>,</w:t>
      </w:r>
      <w:r w:rsidR="000A69A3" w:rsidRPr="00885592">
        <w:rPr>
          <w:rFonts w:ascii="Courier New" w:hAnsi="Courier New" w:cs="Courier New"/>
          <w:sz w:val="16"/>
          <w:szCs w:val="16"/>
        </w:rPr>
        <w:t xml:space="preserve"> or CIC</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abbreviated VVP</w:t>
      </w:r>
      <w:r w:rsidR="00C6217B">
        <w:rPr>
          <w:rFonts w:ascii="Courier New" w:hAnsi="Courier New" w:cs="Courier New"/>
          <w:sz w:val="16"/>
          <w:szCs w:val="16"/>
        </w:rPr>
        <w:t xml:space="preserve"> (</w:t>
      </w:r>
      <w:r w:rsidR="00C6217B">
        <w:rPr>
          <w:rFonts w:ascii="ZhoGlyph" w:hAnsi="ZhoGlyph" w:cs="Courier New"/>
          <w:sz w:val="16"/>
          <w:szCs w:val="16"/>
        </w:rPr>
        <w:t>VVP</w:t>
      </w:r>
      <w:r w:rsidR="00C6217B">
        <w:rPr>
          <w:rFonts w:ascii="Courier New" w:hAnsi="Courier New" w:cs="Courier New"/>
          <w:sz w:val="16"/>
          <w:szCs w:val="16"/>
        </w:rPr>
        <w:t>)</w:t>
      </w:r>
    </w:p>
    <w:p w14:paraId="5A64F69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5607C7" w14:textId="62378EE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vlezhdvevlsteprnad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Pr="00C351FB">
        <w:rPr>
          <w:rFonts w:ascii="ZhoGlyph" w:hAnsi="ZhoGlyph" w:cs="Courier New"/>
          <w:sz w:val="16"/>
          <w:szCs w:val="16"/>
        </w:rPr>
        <w:t>E</w:t>
      </w:r>
      <w:r w:rsidR="0060424D">
        <w:rPr>
          <w:rFonts w:ascii="ZhoGlyph" w:hAnsi="ZhoGlyph" w:cs="Courier New"/>
          <w:sz w:val="16"/>
          <w:szCs w:val="16"/>
        </w:rPr>
        <w:t>Ž</w:t>
      </w:r>
      <w:r w:rsidRPr="00C351FB">
        <w:rPr>
          <w:rFonts w:ascii="ZhoGlyph" w:hAnsi="ZhoGlyph" w:cs="Courier New"/>
          <w:sz w:val="16"/>
          <w:szCs w:val="16"/>
        </w:rPr>
        <w:t>VE</w:t>
      </w:r>
      <w:r w:rsidR="0060424D">
        <w:rPr>
          <w:rFonts w:ascii="ZhoGlyph" w:hAnsi="ZhoGlyph" w:cs="Courier New"/>
          <w:sz w:val="16"/>
          <w:szCs w:val="16"/>
        </w:rPr>
        <w:t>Ṿ</w:t>
      </w:r>
      <w:r w:rsidRPr="00C351FB">
        <w:rPr>
          <w:rFonts w:ascii="ZhoGlyph" w:hAnsi="ZhoGlyph" w:cs="Courier New"/>
          <w:sz w:val="16"/>
          <w:szCs w:val="16"/>
        </w:rPr>
        <w:t>STE</w:t>
      </w:r>
      <w:r w:rsidR="0060424D">
        <w:rPr>
          <w:rFonts w:ascii="ZhoGlyph" w:hAnsi="ZhoGlyph" w:cs="Courier New"/>
          <w:sz w:val="16"/>
          <w:szCs w:val="16"/>
        </w:rPr>
        <w:t>Ṕ</w:t>
      </w:r>
      <w:r w:rsidRPr="00C351FB">
        <w:rPr>
          <w:rFonts w:ascii="ZhoGlyph" w:hAnsi="ZhoGlyph" w:cs="Courier New"/>
          <w:sz w:val="16"/>
          <w:szCs w:val="16"/>
        </w:rPr>
        <w:t>NAD</w:t>
      </w:r>
      <w:r w:rsidR="00885592">
        <w:rPr>
          <w:rFonts w:ascii="Courier New" w:hAnsi="Courier New" w:cs="Courier New"/>
          <w:sz w:val="16"/>
          <w:szCs w:val="16"/>
        </w:rPr>
        <w:t xml:space="preserve">, </w:t>
      </w:r>
      <w:r w:rsidR="0060424D" w:rsidRPr="00885592">
        <w:rPr>
          <w:rFonts w:ascii="Courier New" w:hAnsi="Courier New" w:cs="Courier New"/>
          <w:sz w:val="16"/>
          <w:szCs w:val="16"/>
        </w:rPr>
        <w:t xml:space="preserve">pilot </w:t>
      </w:r>
      <w:r w:rsidRPr="00885592">
        <w:rPr>
          <w:rFonts w:ascii="Courier New" w:hAnsi="Courier New" w:cs="Courier New"/>
          <w:sz w:val="16"/>
          <w:szCs w:val="16"/>
        </w:rPr>
        <w:t>(starship guide)</w:t>
      </w:r>
    </w:p>
    <w:p w14:paraId="75754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D34271" w14:textId="45761A12"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vlezhdvevlzdedrai</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ṾEŽVEṾDEḌAI</w:t>
      </w:r>
      <w:r w:rsidR="00885592">
        <w:rPr>
          <w:rFonts w:ascii="Courier New" w:hAnsi="Courier New" w:cs="Courier New"/>
          <w:sz w:val="16"/>
          <w:szCs w:val="16"/>
        </w:rPr>
        <w:t xml:space="preserve">, </w:t>
      </w:r>
      <w:r w:rsidR="000A69A3" w:rsidRPr="00885592">
        <w:rPr>
          <w:rFonts w:ascii="Courier New" w:hAnsi="Courier New" w:cs="Courier New"/>
          <w:sz w:val="16"/>
          <w:szCs w:val="16"/>
        </w:rPr>
        <w:t>Spaceport</w:t>
      </w:r>
    </w:p>
    <w:p w14:paraId="56A8AB3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BD1F5F" w14:textId="6F61B391"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vlezjaq</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60424D">
        <w:rPr>
          <w:rFonts w:ascii="ZhoGlyph" w:hAnsi="ZhoGlyph" w:cs="Courier New"/>
          <w:sz w:val="16"/>
          <w:szCs w:val="16"/>
        </w:rPr>
        <w:t>Ṿ</w:t>
      </w:r>
      <w:r w:rsidR="000A69A3" w:rsidRPr="0060424D">
        <w:rPr>
          <w:rFonts w:ascii="ZhoGlyph" w:hAnsi="ZhoGlyph" w:cs="Courier New"/>
          <w:sz w:val="16"/>
          <w:szCs w:val="16"/>
        </w:rPr>
        <w:t>EZJAQ</w:t>
      </w:r>
      <w:r w:rsidR="00885592">
        <w:rPr>
          <w:rFonts w:ascii="Courier New" w:hAnsi="Courier New" w:cs="Courier New"/>
          <w:sz w:val="16"/>
          <w:szCs w:val="16"/>
        </w:rPr>
        <w:t xml:space="preserve">, </w:t>
      </w:r>
      <w:r w:rsidR="000A69A3" w:rsidRPr="00885592">
        <w:rPr>
          <w:rFonts w:ascii="Courier New" w:hAnsi="Courier New" w:cs="Courier New"/>
          <w:sz w:val="16"/>
          <w:szCs w:val="16"/>
        </w:rPr>
        <w:t>A winged predator native to Dleqiats' eastern desert on Zhdant which vaguely resembles a cross between a Terran bat and a scorpion.</w:t>
      </w:r>
    </w:p>
    <w:p w14:paraId="3569307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305BC3B" w14:textId="6411690D" w:rsidR="00D61912" w:rsidRPr="00D61912" w:rsidRDefault="00D61912" w:rsidP="00D61912">
      <w:pPr>
        <w:pStyle w:val="Heading1"/>
        <w:jc w:val="center"/>
        <w:rPr>
          <w:rFonts w:ascii="ZhoGlyph" w:hAnsi="ZhoGlyph"/>
        </w:rPr>
      </w:pPr>
      <w:r>
        <w:br w:type="page"/>
      </w:r>
      <w:bookmarkStart w:id="48" w:name="_Toc110929013"/>
      <w:r>
        <w:rPr>
          <w:rFonts w:ascii="ZhoGlyph" w:hAnsi="ZhoGlyph"/>
        </w:rPr>
        <w:lastRenderedPageBreak/>
        <w:t>Ṽ</w:t>
      </w:r>
      <w:bookmarkEnd w:id="48"/>
    </w:p>
    <w:p w14:paraId="27EDF621" w14:textId="77777777" w:rsidR="00D61912" w:rsidRDefault="00D61912"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050EEE3A" w14:textId="3EA112CC" w:rsidR="00D21A97" w:rsidRP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vreli, </w:t>
      </w:r>
      <w:r>
        <w:rPr>
          <w:rFonts w:ascii="Courier New" w:hAnsi="Courier New" w:cs="Courier New"/>
          <w:sz w:val="16"/>
          <w:szCs w:val="16"/>
        </w:rPr>
        <w:t xml:space="preserve">noun, </w:t>
      </w:r>
      <w:r>
        <w:rPr>
          <w:rFonts w:ascii="ZhoGlyph" w:hAnsi="ZhoGlyph" w:cs="Courier New"/>
          <w:sz w:val="16"/>
          <w:szCs w:val="16"/>
        </w:rPr>
        <w:t>ṼELI</w:t>
      </w:r>
      <w:r>
        <w:rPr>
          <w:rFonts w:ascii="Courier New" w:hAnsi="Courier New" w:cs="Courier New"/>
          <w:sz w:val="16"/>
          <w:szCs w:val="16"/>
        </w:rPr>
        <w:t>, nipple (of the breast)</w:t>
      </w:r>
    </w:p>
    <w:p w14:paraId="3141C69B" w14:textId="77777777" w:rsidR="00D21A97" w:rsidRDefault="00D21A97"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F7429FB" w14:textId="28D5E86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387398">
        <w:rPr>
          <w:rFonts w:ascii="ZhoGlyph" w:hAnsi="ZhoGlyph" w:cs="Courier New"/>
          <w:sz w:val="16"/>
          <w:szCs w:val="16"/>
        </w:rPr>
        <w:t>Ṽ</w:t>
      </w:r>
      <w:r w:rsidRPr="00387398">
        <w:rPr>
          <w:rFonts w:ascii="ZhoGlyph" w:hAnsi="ZhoGlyph" w:cs="Courier New"/>
          <w:sz w:val="16"/>
          <w:szCs w:val="16"/>
        </w:rPr>
        <w:t>I</w:t>
      </w:r>
      <w:r w:rsidR="00885592">
        <w:rPr>
          <w:rFonts w:ascii="Courier New" w:hAnsi="Courier New" w:cs="Courier New"/>
          <w:sz w:val="16"/>
          <w:szCs w:val="16"/>
        </w:rPr>
        <w:t xml:space="preserve">, </w:t>
      </w:r>
      <w:r w:rsidRPr="00885592">
        <w:rPr>
          <w:rFonts w:ascii="Courier New" w:hAnsi="Courier New" w:cs="Courier New"/>
          <w:sz w:val="16"/>
          <w:szCs w:val="16"/>
        </w:rPr>
        <w:t>too much</w:t>
      </w:r>
    </w:p>
    <w:p w14:paraId="467B4E3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753BA7" w14:textId="08AEBED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VR</w:t>
      </w:r>
      <w:r w:rsidR="00A773E1">
        <w:rPr>
          <w:rFonts w:ascii="ZhoGlyph" w:hAnsi="ZhoGlyph" w:cs="Courier New" w:hint="eastAsia"/>
          <w:sz w:val="16"/>
          <w:szCs w:val="16"/>
        </w:rPr>
        <w:t>Ī</w:t>
      </w:r>
      <w:r w:rsidRPr="00A773E1">
        <w:rPr>
          <w:rFonts w:ascii="ZhoGlyph" w:hAnsi="ZhoGlyph" w:cs="Courier New"/>
          <w:sz w:val="16"/>
          <w:szCs w:val="16"/>
        </w:rPr>
        <w:t>N</w:t>
      </w:r>
      <w:r w:rsidR="00885592">
        <w:rPr>
          <w:rFonts w:ascii="Courier New" w:hAnsi="Courier New" w:cs="Courier New"/>
          <w:sz w:val="16"/>
          <w:szCs w:val="16"/>
        </w:rPr>
        <w:t xml:space="preserve">, </w:t>
      </w:r>
      <w:r w:rsidRPr="00885592">
        <w:rPr>
          <w:rFonts w:ascii="Courier New" w:hAnsi="Courier New" w:cs="Courier New"/>
          <w:sz w:val="16"/>
          <w:szCs w:val="16"/>
        </w:rPr>
        <w:t>hot</w:t>
      </w:r>
      <w:r w:rsidR="00885592">
        <w:rPr>
          <w:rFonts w:ascii="Courier New" w:hAnsi="Courier New" w:cs="Courier New"/>
          <w:sz w:val="16"/>
          <w:szCs w:val="16"/>
        </w:rPr>
        <w:t>,</w:t>
      </w:r>
      <w:r w:rsidRPr="00885592">
        <w:rPr>
          <w:rFonts w:ascii="Courier New" w:hAnsi="Courier New" w:cs="Courier New"/>
          <w:sz w:val="16"/>
          <w:szCs w:val="16"/>
        </w:rPr>
        <w:t xml:space="preserve"> heat</w:t>
      </w:r>
    </w:p>
    <w:p w14:paraId="437E1F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931268" w14:textId="2C75A54E"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00A773E1">
        <w:rPr>
          <w:rFonts w:ascii="ZhoGlyph" w:hAnsi="ZhoGlyph" w:cs="Courier New"/>
          <w:sz w:val="16"/>
          <w:szCs w:val="16"/>
        </w:rPr>
        <w:t>NA</w:t>
      </w:r>
      <w:r w:rsidR="00885592">
        <w:rPr>
          <w:rFonts w:ascii="Courier New" w:hAnsi="Courier New" w:cs="Courier New"/>
          <w:sz w:val="16"/>
          <w:szCs w:val="16"/>
        </w:rPr>
        <w:t xml:space="preserve">, </w:t>
      </w:r>
      <w:r w:rsidRPr="00885592">
        <w:rPr>
          <w:rFonts w:ascii="Courier New" w:hAnsi="Courier New" w:cs="Courier New"/>
          <w:sz w:val="16"/>
          <w:szCs w:val="16"/>
        </w:rPr>
        <w:t>ho</w:t>
      </w:r>
      <w:r w:rsidR="00A773E1">
        <w:rPr>
          <w:rFonts w:ascii="Courier New" w:hAnsi="Courier New" w:cs="Courier New"/>
          <w:sz w:val="16"/>
          <w:szCs w:val="16"/>
        </w:rPr>
        <w:t>t</w:t>
      </w:r>
    </w:p>
    <w:p w14:paraId="38535C3B" w14:textId="7106146E" w:rsidR="001F76B6"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4AA75D" w14:textId="56713CC9" w:rsidR="001F76B6" w:rsidRPr="00885592" w:rsidRDefault="001F76B6"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1F76B6">
        <w:rPr>
          <w:rFonts w:ascii="Courier New" w:hAnsi="Courier New" w:cs="Courier New"/>
          <w:b/>
          <w:bCs/>
          <w:sz w:val="16"/>
          <w:szCs w:val="16"/>
        </w:rPr>
        <w:t>vrienkali</w:t>
      </w:r>
      <w:r w:rsidR="004A517E">
        <w:rPr>
          <w:rFonts w:ascii="Courier New" w:hAnsi="Courier New" w:cs="Courier New"/>
          <w:b/>
          <w:bCs/>
          <w:sz w:val="16"/>
          <w:szCs w:val="16"/>
        </w:rPr>
        <w:t>kala</w:t>
      </w:r>
      <w:r>
        <w:rPr>
          <w:rFonts w:ascii="Courier New" w:hAnsi="Courier New" w:cs="Courier New"/>
          <w:sz w:val="16"/>
          <w:szCs w:val="16"/>
        </w:rPr>
        <w:t xml:space="preserve">, noun, </w:t>
      </w:r>
      <w:r>
        <w:rPr>
          <w:rFonts w:ascii="ZhoGlyph" w:hAnsi="ZhoGlyph" w:cs="Courier New"/>
          <w:sz w:val="16"/>
          <w:szCs w:val="16"/>
        </w:rPr>
        <w:t>Ṽ</w:t>
      </w:r>
      <w:r>
        <w:rPr>
          <w:rFonts w:ascii="ZhoGlyph" w:hAnsi="ZhoGlyph" w:cs="Courier New" w:hint="eastAsia"/>
          <w:sz w:val="16"/>
          <w:szCs w:val="16"/>
        </w:rPr>
        <w:t>Ī</w:t>
      </w:r>
      <w:r>
        <w:rPr>
          <w:rFonts w:ascii="ZhoGlyph" w:hAnsi="ZhoGlyph" w:cs="Courier New"/>
          <w:sz w:val="16"/>
          <w:szCs w:val="16"/>
        </w:rPr>
        <w:t>N</w:t>
      </w:r>
      <w:r>
        <w:rPr>
          <w:rFonts w:ascii="ZhoGlyph" w:hAnsi="ZhoGlyph" w:cs="Courier New"/>
          <w:sz w:val="16"/>
          <w:szCs w:val="16"/>
        </w:rPr>
        <w:t>KALI</w:t>
      </w:r>
      <w:r w:rsidR="004A517E">
        <w:rPr>
          <w:rFonts w:ascii="ZhoGlyph" w:hAnsi="ZhoGlyph" w:cs="Courier New"/>
          <w:sz w:val="16"/>
          <w:szCs w:val="16"/>
        </w:rPr>
        <w:t>KALA</w:t>
      </w:r>
      <w:r>
        <w:rPr>
          <w:rFonts w:ascii="Courier New" w:hAnsi="Courier New" w:cs="Courier New"/>
          <w:sz w:val="16"/>
          <w:szCs w:val="16"/>
        </w:rPr>
        <w:t>, hot springs</w:t>
      </w:r>
    </w:p>
    <w:p w14:paraId="1D360DB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DB877C6" w14:textId="47B9581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vriennefa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NNEFA</w:t>
      </w:r>
      <w:r w:rsidR="00885592">
        <w:rPr>
          <w:rFonts w:ascii="Courier New" w:hAnsi="Courier New" w:cs="Courier New"/>
          <w:sz w:val="16"/>
          <w:szCs w:val="16"/>
        </w:rPr>
        <w:t xml:space="preserve">, </w:t>
      </w:r>
      <w:r w:rsidRPr="00885592">
        <w:rPr>
          <w:rFonts w:ascii="Courier New" w:hAnsi="Courier New" w:cs="Courier New"/>
          <w:sz w:val="16"/>
          <w:szCs w:val="16"/>
        </w:rPr>
        <w:t>oven</w:t>
      </w:r>
    </w:p>
    <w:p w14:paraId="68D7C86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9304A0C" w14:textId="5F0D7DE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Vrienstial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A773E1">
        <w:rPr>
          <w:rFonts w:ascii="ZhoGlyph" w:hAnsi="ZhoGlyph" w:cs="Courier New"/>
          <w:sz w:val="16"/>
          <w:szCs w:val="16"/>
        </w:rPr>
        <w:t>Ṽ</w:t>
      </w:r>
      <w:r w:rsidR="00A773E1">
        <w:rPr>
          <w:rFonts w:ascii="ZhoGlyph" w:hAnsi="ZhoGlyph" w:cs="Courier New" w:hint="eastAsia"/>
          <w:sz w:val="16"/>
          <w:szCs w:val="16"/>
        </w:rPr>
        <w:t>Ī</w:t>
      </w:r>
      <w:r w:rsidRPr="00A773E1">
        <w:rPr>
          <w:rFonts w:ascii="ZhoGlyph" w:hAnsi="ZhoGlyph" w:cs="Courier New"/>
          <w:sz w:val="16"/>
          <w:szCs w:val="16"/>
        </w:rPr>
        <w:t>NST</w:t>
      </w:r>
      <w:r w:rsidR="00A773E1">
        <w:rPr>
          <w:rFonts w:ascii="ZhoGlyph" w:hAnsi="ZhoGlyph" w:cs="Courier New"/>
          <w:sz w:val="16"/>
          <w:szCs w:val="16"/>
        </w:rPr>
        <w:t>Ĩ</w:t>
      </w:r>
      <w:r w:rsidRPr="00A773E1">
        <w:rPr>
          <w:rFonts w:ascii="ZhoGlyph" w:hAnsi="ZhoGlyph" w:cs="Courier New"/>
          <w:sz w:val="16"/>
          <w:szCs w:val="16"/>
        </w:rPr>
        <w:t>L</w:t>
      </w:r>
      <w:r w:rsidR="00885592">
        <w:rPr>
          <w:rFonts w:ascii="Courier New" w:hAnsi="Courier New" w:cs="Courier New"/>
          <w:sz w:val="16"/>
          <w:szCs w:val="16"/>
        </w:rPr>
        <w:t xml:space="preserve">, </w:t>
      </w:r>
      <w:r w:rsidR="00A773E1" w:rsidRPr="00885592">
        <w:rPr>
          <w:rFonts w:ascii="Courier New" w:hAnsi="Courier New" w:cs="Courier New"/>
          <w:sz w:val="16"/>
          <w:szCs w:val="16"/>
        </w:rPr>
        <w:t>summer</w:t>
      </w:r>
    </w:p>
    <w:p w14:paraId="0C95896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849654" w14:textId="09E11892" w:rsidR="006F49DD" w:rsidRPr="006F49DD" w:rsidRDefault="00C56782" w:rsidP="006F49DD">
      <w:pPr>
        <w:pStyle w:val="Heading1"/>
        <w:jc w:val="center"/>
        <w:rPr>
          <w:rFonts w:ascii="ZhoGlyph" w:hAnsi="ZhoGlyph"/>
        </w:rPr>
      </w:pPr>
      <w:r>
        <w:rPr>
          <w:rFonts w:ascii="ZhoGlyph" w:hAnsi="ZhoGlyph"/>
        </w:rPr>
        <w:br w:type="page"/>
      </w:r>
      <w:bookmarkStart w:id="49" w:name="_Toc110929014"/>
      <w:r w:rsidR="006F49DD">
        <w:rPr>
          <w:rFonts w:ascii="ZhoGlyph" w:hAnsi="ZhoGlyph"/>
        </w:rPr>
        <w:lastRenderedPageBreak/>
        <w:t>Y</w:t>
      </w:r>
      <w:bookmarkEnd w:id="49"/>
    </w:p>
    <w:p w14:paraId="2E0E08DE"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FC4DC21" w14:textId="340B3C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A773E1">
        <w:rPr>
          <w:rFonts w:ascii="ZhoGlyph" w:hAnsi="ZhoGlyph" w:cs="Courier New"/>
          <w:sz w:val="16"/>
          <w:szCs w:val="16"/>
        </w:rPr>
        <w:t>YAYAME'</w:t>
      </w:r>
      <w:r w:rsidR="00885592">
        <w:rPr>
          <w:rFonts w:ascii="Courier New" w:hAnsi="Courier New" w:cs="Courier New"/>
          <w:sz w:val="16"/>
          <w:szCs w:val="16"/>
        </w:rPr>
        <w:t xml:space="preserve">, </w:t>
      </w:r>
      <w:r w:rsidRPr="00885592">
        <w:rPr>
          <w:rFonts w:ascii="Courier New" w:hAnsi="Courier New" w:cs="Courier New"/>
          <w:sz w:val="16"/>
          <w:szCs w:val="16"/>
        </w:rPr>
        <w:t>to slice</w:t>
      </w:r>
    </w:p>
    <w:p w14:paraId="1E3DC22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4EBFD7" w14:textId="0FB783BB"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w:t>
      </w:r>
      <w:r w:rsidR="00885592">
        <w:rPr>
          <w:rFonts w:ascii="Courier New" w:hAnsi="Courier New" w:cs="Courier New"/>
          <w:sz w:val="16"/>
          <w:szCs w:val="16"/>
        </w:rPr>
        <w:t xml:space="preserve">, </w:t>
      </w:r>
      <w:r w:rsidR="00A773E1">
        <w:rPr>
          <w:rFonts w:ascii="Courier New" w:hAnsi="Courier New" w:cs="Courier New"/>
          <w:sz w:val="16"/>
          <w:szCs w:val="16"/>
        </w:rPr>
        <w:t>pro</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w:t>
      </w:r>
      <w:r w:rsidR="00885592">
        <w:rPr>
          <w:rFonts w:ascii="Courier New" w:hAnsi="Courier New" w:cs="Courier New"/>
          <w:sz w:val="16"/>
          <w:szCs w:val="16"/>
        </w:rPr>
        <w:t xml:space="preserve">, </w:t>
      </w:r>
      <w:r w:rsidRPr="00885592">
        <w:rPr>
          <w:rFonts w:ascii="Courier New" w:hAnsi="Courier New" w:cs="Courier New"/>
          <w:sz w:val="16"/>
          <w:szCs w:val="16"/>
        </w:rPr>
        <w:t>they</w:t>
      </w:r>
      <w:r w:rsidR="00A773E1">
        <w:rPr>
          <w:rFonts w:ascii="Courier New" w:hAnsi="Courier New" w:cs="Courier New"/>
          <w:sz w:val="16"/>
          <w:szCs w:val="16"/>
        </w:rPr>
        <w:t xml:space="preserve"> or them, collective pronoun</w:t>
      </w:r>
    </w:p>
    <w:p w14:paraId="43F75A25" w14:textId="034A2239" w:rsidR="00FE1FAD" w:rsidRDefault="00FE1FA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FA3F2" w14:textId="7590A7AA" w:rsidR="00FE1FAD" w:rsidRPr="00885592" w:rsidRDefault="00FE1FAD" w:rsidP="00FE1FA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yentschapo</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00A773E1">
        <w:rPr>
          <w:rFonts w:ascii="ZhoGlyph" w:hAnsi="ZhoGlyph" w:cs="Courier New"/>
          <w:sz w:val="16"/>
          <w:szCs w:val="16"/>
        </w:rPr>
        <w:t>YE</w:t>
      </w:r>
      <w:r w:rsidRPr="00A773E1">
        <w:rPr>
          <w:rFonts w:ascii="ZhoGlyph" w:hAnsi="ZhoGlyph" w:cs="Courier New"/>
          <w:sz w:val="16"/>
          <w:szCs w:val="16"/>
        </w:rPr>
        <w:t>N</w:t>
      </w:r>
      <w:r w:rsidR="00A773E1">
        <w:rPr>
          <w:rFonts w:ascii="ZhoGlyph" w:hAnsi="ZhoGlyph" w:cs="Courier New"/>
          <w:sz w:val="16"/>
          <w:szCs w:val="16"/>
        </w:rPr>
        <w:t>ṮĈ</w:t>
      </w:r>
      <w:r w:rsidRPr="00A773E1">
        <w:rPr>
          <w:rFonts w:ascii="ZhoGlyph" w:hAnsi="ZhoGlyph" w:cs="Courier New"/>
          <w:sz w:val="16"/>
          <w:szCs w:val="16"/>
        </w:rPr>
        <w:t>APO</w:t>
      </w:r>
      <w:r>
        <w:rPr>
          <w:rFonts w:ascii="Courier New" w:hAnsi="Courier New" w:cs="Courier New"/>
          <w:sz w:val="16"/>
          <w:szCs w:val="16"/>
        </w:rPr>
        <w:t xml:space="preserve">, </w:t>
      </w:r>
      <w:r w:rsidRPr="00885592">
        <w:rPr>
          <w:rFonts w:ascii="Courier New" w:hAnsi="Courier New" w:cs="Courier New"/>
          <w:sz w:val="16"/>
          <w:szCs w:val="16"/>
        </w:rPr>
        <w:t>bacon</w:t>
      </w:r>
    </w:p>
    <w:p w14:paraId="62227B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DEAEB9" w14:textId="26BA779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YEO</w:t>
      </w:r>
      <w:r w:rsidR="00885592">
        <w:rPr>
          <w:rFonts w:ascii="Courier New" w:hAnsi="Courier New" w:cs="Courier New"/>
          <w:sz w:val="16"/>
          <w:szCs w:val="16"/>
        </w:rPr>
        <w:t xml:space="preserve">, </w:t>
      </w:r>
      <w:r w:rsidRPr="00885592">
        <w:rPr>
          <w:rFonts w:ascii="Courier New" w:hAnsi="Courier New" w:cs="Courier New"/>
          <w:sz w:val="16"/>
          <w:szCs w:val="16"/>
        </w:rPr>
        <w:t>their</w:t>
      </w:r>
      <w:r w:rsidR="00885592">
        <w:rPr>
          <w:rFonts w:ascii="Courier New" w:hAnsi="Courier New" w:cs="Courier New"/>
          <w:sz w:val="16"/>
          <w:szCs w:val="16"/>
        </w:rPr>
        <w:t>,</w:t>
      </w:r>
      <w:r w:rsidRPr="00885592">
        <w:rPr>
          <w:rFonts w:ascii="Courier New" w:hAnsi="Courier New" w:cs="Courier New"/>
          <w:sz w:val="16"/>
          <w:szCs w:val="16"/>
        </w:rPr>
        <w:t xml:space="preserve"> theirs</w:t>
      </w:r>
    </w:p>
    <w:p w14:paraId="7CE1C7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CB6E55B" w14:textId="188BDEC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A773E1">
        <w:rPr>
          <w:rFonts w:ascii="ZhoGlyph" w:hAnsi="ZhoGlyph" w:cs="Courier New"/>
          <w:sz w:val="16"/>
          <w:szCs w:val="16"/>
        </w:rPr>
        <w:t>YETSASL</w:t>
      </w:r>
      <w:r w:rsidR="00885592">
        <w:rPr>
          <w:rFonts w:ascii="Courier New" w:hAnsi="Courier New" w:cs="Courier New"/>
          <w:sz w:val="16"/>
          <w:szCs w:val="16"/>
        </w:rPr>
        <w:t xml:space="preserve">, </w:t>
      </w:r>
      <w:r w:rsidRPr="00885592">
        <w:rPr>
          <w:rFonts w:ascii="Courier New" w:hAnsi="Courier New" w:cs="Courier New"/>
          <w:sz w:val="16"/>
          <w:szCs w:val="16"/>
        </w:rPr>
        <w:t>A racing beast from Zhdant.</w:t>
      </w:r>
    </w:p>
    <w:p w14:paraId="0F89D14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2DE543" w14:textId="5C0F50E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30980">
        <w:rPr>
          <w:rFonts w:ascii="Courier New" w:hAnsi="Courier New" w:cs="Courier New"/>
          <w:b/>
          <w:bCs/>
          <w:sz w:val="16"/>
          <w:szCs w:val="16"/>
        </w:rPr>
        <w:t>yiaplatik</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A773E1">
        <w:rPr>
          <w:rFonts w:ascii="ZhoGlyph" w:hAnsi="ZhoGlyph" w:cs="Courier New"/>
          <w:sz w:val="16"/>
          <w:szCs w:val="16"/>
        </w:rPr>
        <w:t>Y</w:t>
      </w:r>
      <w:r w:rsidR="00A773E1">
        <w:rPr>
          <w:rFonts w:ascii="ZhoGlyph" w:hAnsi="ZhoGlyph" w:cs="Courier New"/>
          <w:sz w:val="16"/>
          <w:szCs w:val="16"/>
        </w:rPr>
        <w:t>ĨṖ</w:t>
      </w:r>
      <w:r w:rsidRPr="00A773E1">
        <w:rPr>
          <w:rFonts w:ascii="ZhoGlyph" w:hAnsi="ZhoGlyph" w:cs="Courier New"/>
          <w:sz w:val="16"/>
          <w:szCs w:val="16"/>
        </w:rPr>
        <w:t>ATIK</w:t>
      </w:r>
      <w:r w:rsidR="00885592">
        <w:rPr>
          <w:rFonts w:ascii="Courier New" w:hAnsi="Courier New" w:cs="Courier New"/>
          <w:sz w:val="16"/>
          <w:szCs w:val="16"/>
        </w:rPr>
        <w:t xml:space="preserve">, </w:t>
      </w:r>
      <w:r w:rsidRPr="00885592">
        <w:rPr>
          <w:rFonts w:ascii="Courier New" w:hAnsi="Courier New" w:cs="Courier New"/>
          <w:sz w:val="16"/>
          <w:szCs w:val="16"/>
        </w:rPr>
        <w:t>brown</w:t>
      </w:r>
    </w:p>
    <w:p w14:paraId="3CC100B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459AB0" w14:textId="7FCE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yolitle'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VYOLI</w:t>
      </w:r>
      <w:r w:rsidR="00830980">
        <w:rPr>
          <w:rFonts w:ascii="ZhoGlyph" w:hAnsi="ZhoGlyph" w:cs="Courier New"/>
          <w:sz w:val="16"/>
          <w:szCs w:val="16"/>
        </w:rPr>
        <w:t>Ṫ</w:t>
      </w:r>
      <w:r w:rsidRPr="00830980">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have the opportunity</w:t>
      </w:r>
    </w:p>
    <w:p w14:paraId="304C37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70E24" w14:textId="612B3030" w:rsidR="000A69A3" w:rsidRPr="00885592" w:rsidRDefault="00E624E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yonchobo</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0A69A3" w:rsidRPr="00830980">
        <w:rPr>
          <w:rFonts w:ascii="ZhoGlyph" w:hAnsi="ZhoGlyph" w:cs="Courier New"/>
          <w:sz w:val="16"/>
          <w:szCs w:val="16"/>
        </w:rPr>
        <w:t>YON</w:t>
      </w:r>
      <w:r w:rsidR="00830980">
        <w:rPr>
          <w:rFonts w:ascii="ZhoGlyph" w:hAnsi="ZhoGlyph" w:cs="Courier New"/>
          <w:sz w:val="16"/>
          <w:szCs w:val="16"/>
        </w:rPr>
        <w:t>Ĉ</w:t>
      </w:r>
      <w:r w:rsidR="000A69A3" w:rsidRPr="00830980">
        <w:rPr>
          <w:rFonts w:ascii="ZhoGlyph" w:hAnsi="ZhoGlyph" w:cs="Courier New"/>
          <w:sz w:val="16"/>
          <w:szCs w:val="16"/>
        </w:rPr>
        <w:t>OBO</w:t>
      </w:r>
      <w:r w:rsidR="00885592">
        <w:rPr>
          <w:rFonts w:ascii="Courier New" w:hAnsi="Courier New" w:cs="Courier New"/>
          <w:sz w:val="16"/>
          <w:szCs w:val="16"/>
        </w:rPr>
        <w:t xml:space="preserve">, </w:t>
      </w:r>
      <w:r w:rsidR="000A69A3" w:rsidRPr="00885592">
        <w:rPr>
          <w:rFonts w:ascii="Courier New" w:hAnsi="Courier New" w:cs="Courier New"/>
          <w:sz w:val="16"/>
          <w:szCs w:val="16"/>
        </w:rPr>
        <w:t>A slow but reliable draft animal from Zhdant that has adapted well on many worlds in the Consulate.</w:t>
      </w:r>
    </w:p>
    <w:p w14:paraId="64B66F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E0FF48" w14:textId="6F1B88B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85592">
        <w:rPr>
          <w:rFonts w:ascii="Courier New" w:hAnsi="Courier New" w:cs="Courier New"/>
          <w:sz w:val="16"/>
          <w:szCs w:val="16"/>
        </w:rPr>
        <w:t>-</w:t>
      </w:r>
      <w:r w:rsidRPr="00E624E9">
        <w:rPr>
          <w:rFonts w:ascii="Courier New" w:hAnsi="Courier New" w:cs="Courier New"/>
          <w:b/>
          <w:bCs/>
          <w:sz w:val="16"/>
          <w:szCs w:val="16"/>
        </w:rPr>
        <w:t>yotl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YOṪ</w:t>
      </w:r>
      <w:r w:rsidR="00885592">
        <w:rPr>
          <w:rFonts w:ascii="Courier New" w:hAnsi="Courier New" w:cs="Courier New"/>
          <w:sz w:val="16"/>
          <w:szCs w:val="16"/>
        </w:rPr>
        <w:t xml:space="preserve">, </w:t>
      </w:r>
      <w:r w:rsidR="00830980">
        <w:rPr>
          <w:rFonts w:ascii="Courier New" w:hAnsi="Courier New" w:cs="Courier New"/>
          <w:sz w:val="16"/>
          <w:szCs w:val="16"/>
        </w:rPr>
        <w:t>suffix indicating</w:t>
      </w:r>
      <w:r w:rsidRPr="00885592">
        <w:rPr>
          <w:rFonts w:ascii="Courier New" w:hAnsi="Courier New" w:cs="Courier New"/>
          <w:sz w:val="16"/>
          <w:szCs w:val="16"/>
        </w:rPr>
        <w:t xml:space="preserve"> a transportation machine</w:t>
      </w:r>
    </w:p>
    <w:p w14:paraId="63AE4F4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587F4" w14:textId="3FBBEFFF"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YZQE'</w:t>
      </w:r>
      <w:r w:rsidR="00885592">
        <w:rPr>
          <w:rFonts w:ascii="Courier New" w:hAnsi="Courier New" w:cs="Courier New"/>
          <w:sz w:val="16"/>
          <w:szCs w:val="16"/>
        </w:rPr>
        <w:t xml:space="preserve">, </w:t>
      </w:r>
      <w:r w:rsidRPr="00885592">
        <w:rPr>
          <w:rFonts w:ascii="Courier New" w:hAnsi="Courier New" w:cs="Courier New"/>
          <w:sz w:val="16"/>
          <w:szCs w:val="16"/>
        </w:rPr>
        <w:t>to behold</w:t>
      </w:r>
      <w:r w:rsidR="00885592">
        <w:rPr>
          <w:rFonts w:ascii="Courier New" w:hAnsi="Courier New" w:cs="Courier New"/>
          <w:sz w:val="16"/>
          <w:szCs w:val="16"/>
        </w:rPr>
        <w:t xml:space="preserve">, </w:t>
      </w:r>
      <w:r w:rsidRPr="00885592">
        <w:rPr>
          <w:rFonts w:ascii="Courier New" w:hAnsi="Courier New" w:cs="Courier New"/>
          <w:sz w:val="16"/>
          <w:szCs w:val="16"/>
        </w:rPr>
        <w:t>look at</w:t>
      </w:r>
      <w:r w:rsidR="00885592">
        <w:rPr>
          <w:rFonts w:ascii="Courier New" w:hAnsi="Courier New" w:cs="Courier New"/>
          <w:sz w:val="16"/>
          <w:szCs w:val="16"/>
        </w:rPr>
        <w:t xml:space="preserve">, </w:t>
      </w:r>
      <w:r w:rsidRPr="00885592">
        <w:rPr>
          <w:rFonts w:ascii="Courier New" w:hAnsi="Courier New" w:cs="Courier New"/>
          <w:sz w:val="16"/>
          <w:szCs w:val="16"/>
        </w:rPr>
        <w:t>observe</w:t>
      </w:r>
    </w:p>
    <w:p w14:paraId="27F2D4F1" w14:textId="71B37119" w:rsid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06C133" w14:textId="01AEE9F2" w:rsidR="00410713" w:rsidRPr="00410713" w:rsidRDefault="0041071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yzqenad, </w:t>
      </w:r>
      <w:r>
        <w:rPr>
          <w:rFonts w:ascii="Courier New" w:hAnsi="Courier New" w:cs="Courier New"/>
          <w:sz w:val="16"/>
          <w:szCs w:val="16"/>
        </w:rPr>
        <w:t xml:space="preserve">noun, </w:t>
      </w:r>
      <w:r w:rsidR="0043735B" w:rsidRPr="00830980">
        <w:rPr>
          <w:rFonts w:ascii="ZhoGlyph" w:hAnsi="ZhoGlyph" w:cs="Courier New"/>
          <w:sz w:val="16"/>
          <w:szCs w:val="16"/>
        </w:rPr>
        <w:t>YZQE</w:t>
      </w:r>
      <w:r w:rsidR="0043735B">
        <w:rPr>
          <w:rFonts w:ascii="ZhoGlyph" w:hAnsi="ZhoGlyph" w:cs="Courier New"/>
          <w:sz w:val="16"/>
          <w:szCs w:val="16"/>
        </w:rPr>
        <w:t>NAD</w:t>
      </w:r>
      <w:r>
        <w:rPr>
          <w:rFonts w:ascii="Courier New" w:hAnsi="Courier New" w:cs="Courier New"/>
          <w:sz w:val="16"/>
          <w:szCs w:val="16"/>
        </w:rPr>
        <w:t xml:space="preserve">, </w:t>
      </w:r>
      <w:r w:rsidR="0043735B">
        <w:rPr>
          <w:rFonts w:ascii="Courier New" w:hAnsi="Courier New" w:cs="Courier New"/>
          <w:sz w:val="16"/>
          <w:szCs w:val="16"/>
        </w:rPr>
        <w:t>observer; one who observes</w:t>
      </w:r>
    </w:p>
    <w:p w14:paraId="07DD77F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8F802" w14:textId="4A7BC692" w:rsidR="006F49DD" w:rsidRPr="006F49DD" w:rsidRDefault="00C56782" w:rsidP="006F49DD">
      <w:pPr>
        <w:pStyle w:val="Heading1"/>
        <w:jc w:val="center"/>
        <w:rPr>
          <w:rFonts w:ascii="ZhoGlyph" w:hAnsi="ZhoGlyph"/>
        </w:rPr>
      </w:pPr>
      <w:r>
        <w:rPr>
          <w:rFonts w:ascii="ZhoGlyph" w:hAnsi="ZhoGlyph"/>
        </w:rPr>
        <w:br w:type="page"/>
      </w:r>
      <w:bookmarkStart w:id="50" w:name="_Toc110929015"/>
      <w:r w:rsidR="006F49DD">
        <w:rPr>
          <w:rFonts w:ascii="ZhoGlyph" w:hAnsi="ZhoGlyph"/>
        </w:rPr>
        <w:lastRenderedPageBreak/>
        <w:t>Z</w:t>
      </w:r>
      <w:bookmarkEnd w:id="50"/>
    </w:p>
    <w:p w14:paraId="413FED6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564F9D16" w14:textId="3D60AFA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w:t>
      </w:r>
      <w:r w:rsidR="00885592">
        <w:rPr>
          <w:rFonts w:ascii="Courier New" w:hAnsi="Courier New" w:cs="Courier New"/>
          <w:sz w:val="16"/>
          <w:szCs w:val="16"/>
        </w:rPr>
        <w:t xml:space="preserve">, </w:t>
      </w:r>
      <w:r w:rsidRPr="00885592">
        <w:rPr>
          <w:rFonts w:ascii="Courier New" w:hAnsi="Courier New" w:cs="Courier New"/>
          <w:sz w:val="16"/>
          <w:szCs w:val="16"/>
        </w:rPr>
        <w:t>later</w:t>
      </w:r>
    </w:p>
    <w:p w14:paraId="474A3FD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7FF5B3" w14:textId="609CECD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Pr="00830980">
        <w:rPr>
          <w:rFonts w:ascii="ZhoGlyph" w:hAnsi="ZhoGlyph" w:cs="Courier New"/>
          <w:sz w:val="16"/>
          <w:szCs w:val="16"/>
        </w:rPr>
        <w:t>ZANA</w:t>
      </w:r>
      <w:r w:rsidR="00885592">
        <w:rPr>
          <w:rFonts w:ascii="Courier New" w:hAnsi="Courier New" w:cs="Courier New"/>
          <w:sz w:val="16"/>
          <w:szCs w:val="16"/>
        </w:rPr>
        <w:t xml:space="preserve">, </w:t>
      </w:r>
      <w:r w:rsidRPr="00885592">
        <w:rPr>
          <w:rFonts w:ascii="Courier New" w:hAnsi="Courier New" w:cs="Courier New"/>
          <w:sz w:val="16"/>
          <w:szCs w:val="16"/>
        </w:rPr>
        <w:t>old</w:t>
      </w:r>
    </w:p>
    <w:p w14:paraId="7601784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70ABCA" w14:textId="13A4AC1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ZANEN</w:t>
      </w:r>
      <w:r w:rsidR="00885592">
        <w:rPr>
          <w:rFonts w:ascii="Courier New" w:hAnsi="Courier New" w:cs="Courier New"/>
          <w:sz w:val="16"/>
          <w:szCs w:val="16"/>
        </w:rPr>
        <w:t xml:space="preserve">, </w:t>
      </w:r>
      <w:r w:rsidRPr="00885592">
        <w:rPr>
          <w:rFonts w:ascii="Courier New" w:hAnsi="Courier New" w:cs="Courier New"/>
          <w:sz w:val="16"/>
          <w:szCs w:val="16"/>
        </w:rPr>
        <w:t>a pen or other writing implement</w:t>
      </w:r>
    </w:p>
    <w:p w14:paraId="4A7B366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3E3EFD3" w14:textId="0CC62C1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ZAR</w:t>
      </w:r>
      <w:r w:rsidR="00885592">
        <w:rPr>
          <w:rFonts w:ascii="Courier New" w:hAnsi="Courier New" w:cs="Courier New"/>
          <w:sz w:val="16"/>
          <w:szCs w:val="16"/>
        </w:rPr>
        <w:t xml:space="preserve">, </w:t>
      </w:r>
      <w:r w:rsidRPr="00885592">
        <w:rPr>
          <w:rFonts w:ascii="Courier New" w:hAnsi="Courier New" w:cs="Courier New"/>
          <w:sz w:val="16"/>
          <w:szCs w:val="16"/>
        </w:rPr>
        <w:t>trek</w:t>
      </w:r>
    </w:p>
    <w:p w14:paraId="0A74780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12C65B4" w14:textId="25ECB73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E624E9">
        <w:rPr>
          <w:rFonts w:ascii="Courier New" w:hAnsi="Courier New" w:cs="Courier New"/>
          <w:b/>
          <w:bCs/>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ZARE'</w:t>
      </w:r>
      <w:r w:rsidR="00885592">
        <w:rPr>
          <w:rFonts w:ascii="Courier New" w:hAnsi="Courier New" w:cs="Courier New"/>
          <w:sz w:val="16"/>
          <w:szCs w:val="16"/>
        </w:rPr>
        <w:t xml:space="preserve">, </w:t>
      </w:r>
      <w:r w:rsidRPr="00885592">
        <w:rPr>
          <w:rFonts w:ascii="Courier New" w:hAnsi="Courier New" w:cs="Courier New"/>
          <w:sz w:val="16"/>
          <w:szCs w:val="16"/>
        </w:rPr>
        <w:t>to go on a trek; to travel (implies great distance and/or risk)</w:t>
      </w:r>
    </w:p>
    <w:p w14:paraId="0F466BB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B9FA766" w14:textId="7A2DCF8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w:t>
      </w:r>
      <w:r w:rsidR="00885592">
        <w:rPr>
          <w:rFonts w:ascii="Courier New" w:hAnsi="Courier New" w:cs="Courier New"/>
          <w:sz w:val="16"/>
          <w:szCs w:val="16"/>
        </w:rPr>
        <w:t xml:space="preserve">, </w:t>
      </w:r>
      <w:r w:rsidRPr="00885592">
        <w:rPr>
          <w:rFonts w:ascii="Courier New" w:hAnsi="Courier New" w:cs="Courier New"/>
          <w:sz w:val="16"/>
          <w:szCs w:val="16"/>
        </w:rPr>
        <w:t>gram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w:t>
      </w:r>
    </w:p>
    <w:p w14:paraId="56E5ABF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4027673" w14:textId="4FE9FDAD"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zatlzatl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30980">
        <w:rPr>
          <w:rFonts w:ascii="ZhoGlyph" w:hAnsi="ZhoGlyph" w:cs="Courier New"/>
          <w:sz w:val="16"/>
          <w:szCs w:val="16"/>
        </w:rPr>
        <w:t>ZAṪZAṪ</w:t>
      </w:r>
      <w:r w:rsidR="00885592">
        <w:rPr>
          <w:rFonts w:ascii="Courier New" w:hAnsi="Courier New" w:cs="Courier New"/>
          <w:sz w:val="16"/>
          <w:szCs w:val="16"/>
        </w:rPr>
        <w:t xml:space="preserve">, </w:t>
      </w:r>
      <w:r w:rsidRPr="00885592">
        <w:rPr>
          <w:rFonts w:ascii="Courier New" w:hAnsi="Courier New" w:cs="Courier New"/>
          <w:sz w:val="16"/>
          <w:szCs w:val="16"/>
        </w:rPr>
        <w:t>milliliter (equivalent)</w:t>
      </w:r>
      <w:r w:rsidR="00885592">
        <w:rPr>
          <w:rFonts w:ascii="Courier New" w:hAnsi="Courier New" w:cs="Courier New"/>
          <w:sz w:val="16"/>
          <w:szCs w:val="16"/>
        </w:rPr>
        <w:t xml:space="preserve">, </w:t>
      </w:r>
      <w:r w:rsidRPr="00885592">
        <w:rPr>
          <w:rFonts w:ascii="Courier New" w:hAnsi="Courier New" w:cs="Courier New"/>
          <w:sz w:val="16"/>
          <w:szCs w:val="16"/>
        </w:rPr>
        <w:t>abbreviated 'zzl'</w:t>
      </w:r>
      <w:r w:rsidR="00830980">
        <w:rPr>
          <w:rFonts w:ascii="Courier New" w:hAnsi="Courier New" w:cs="Courier New"/>
          <w:sz w:val="16"/>
          <w:szCs w:val="16"/>
        </w:rPr>
        <w:t xml:space="preserve"> (</w:t>
      </w:r>
      <w:r w:rsidR="00830980">
        <w:rPr>
          <w:rFonts w:ascii="ZhoGlyph" w:hAnsi="ZhoGlyph" w:cs="Courier New"/>
          <w:sz w:val="16"/>
          <w:szCs w:val="16"/>
        </w:rPr>
        <w:t>ZZL</w:t>
      </w:r>
      <w:r w:rsidR="00830980">
        <w:rPr>
          <w:rFonts w:ascii="Courier New" w:hAnsi="Courier New" w:cs="Courier New"/>
          <w:sz w:val="16"/>
          <w:szCs w:val="16"/>
        </w:rPr>
        <w:t>)</w:t>
      </w:r>
    </w:p>
    <w:p w14:paraId="2D86E63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3A3D39" w14:textId="72D7414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ZAYOLI</w:t>
      </w:r>
      <w:r w:rsidR="00885592">
        <w:rPr>
          <w:rFonts w:ascii="Courier New" w:hAnsi="Courier New" w:cs="Courier New"/>
          <w:sz w:val="16"/>
          <w:szCs w:val="16"/>
        </w:rPr>
        <w:t xml:space="preserve">, </w:t>
      </w:r>
      <w:r w:rsidRPr="00885592">
        <w:rPr>
          <w:rFonts w:ascii="Courier New" w:hAnsi="Courier New" w:cs="Courier New"/>
          <w:sz w:val="16"/>
          <w:szCs w:val="16"/>
        </w:rPr>
        <w:t>insect</w:t>
      </w:r>
    </w:p>
    <w:p w14:paraId="744B6F7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015965" w14:textId="42804148"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ZAZALA</w:t>
      </w:r>
      <w:r w:rsidR="00885592">
        <w:rPr>
          <w:rFonts w:ascii="Courier New" w:hAnsi="Courier New" w:cs="Courier New"/>
          <w:sz w:val="16"/>
          <w:szCs w:val="16"/>
        </w:rPr>
        <w:t xml:space="preserve">, </w:t>
      </w:r>
      <w:r w:rsidRPr="00885592">
        <w:rPr>
          <w:rFonts w:ascii="Courier New" w:hAnsi="Courier New" w:cs="Courier New"/>
          <w:sz w:val="16"/>
          <w:szCs w:val="16"/>
        </w:rPr>
        <w:t>patch</w:t>
      </w:r>
    </w:p>
    <w:p w14:paraId="07CF2DB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2199DE6" w14:textId="6EA25CD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Pr="00830980">
        <w:rPr>
          <w:rFonts w:ascii="ZhoGlyph" w:hAnsi="ZhoGlyph" w:cs="Courier New"/>
          <w:sz w:val="16"/>
          <w:szCs w:val="16"/>
        </w:rPr>
        <w:t>ZAZALE'</w:t>
      </w:r>
      <w:r w:rsidR="00885592">
        <w:rPr>
          <w:rFonts w:ascii="Courier New" w:hAnsi="Courier New" w:cs="Courier New"/>
          <w:sz w:val="16"/>
          <w:szCs w:val="16"/>
        </w:rPr>
        <w:t xml:space="preserve">, </w:t>
      </w:r>
      <w:r w:rsidRPr="00885592">
        <w:rPr>
          <w:rFonts w:ascii="Courier New" w:hAnsi="Courier New" w:cs="Courier New"/>
          <w:sz w:val="16"/>
          <w:szCs w:val="16"/>
        </w:rPr>
        <w:t>to patch</w:t>
      </w:r>
    </w:p>
    <w:p w14:paraId="1BCB40E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865255" w14:textId="6559021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Pr="00830980">
        <w:rPr>
          <w:rFonts w:ascii="ZhoGlyph" w:hAnsi="ZhoGlyph" w:cs="Courier New"/>
          <w:sz w:val="16"/>
          <w:szCs w:val="16"/>
        </w:rPr>
        <w:t>ZAZANI</w:t>
      </w:r>
      <w:r w:rsidR="00885592">
        <w:rPr>
          <w:rFonts w:ascii="Courier New" w:hAnsi="Courier New" w:cs="Courier New"/>
          <w:sz w:val="16"/>
          <w:szCs w:val="16"/>
        </w:rPr>
        <w:t xml:space="preserve">, </w:t>
      </w:r>
      <w:r w:rsidRPr="00885592">
        <w:rPr>
          <w:rFonts w:ascii="Courier New" w:hAnsi="Courier New" w:cs="Courier New"/>
          <w:sz w:val="16"/>
          <w:szCs w:val="16"/>
        </w:rPr>
        <w:t>a story or tale</w:t>
      </w:r>
    </w:p>
    <w:p w14:paraId="3F117459" w14:textId="2FE7A228"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DB4B0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E3A6A">
        <w:rPr>
          <w:rFonts w:ascii="ZhoGlyph" w:hAnsi="ZhoGlyph" w:cs="Courier New"/>
          <w:sz w:val="16"/>
          <w:szCs w:val="16"/>
        </w:rPr>
        <w:t>ZE</w:t>
      </w:r>
      <w:r>
        <w:rPr>
          <w:rFonts w:ascii="Courier New" w:hAnsi="Courier New" w:cs="Courier New"/>
          <w:sz w:val="16"/>
          <w:szCs w:val="16"/>
        </w:rPr>
        <w:t xml:space="preserve">, </w:t>
      </w:r>
      <w:r w:rsidRPr="00885592">
        <w:rPr>
          <w:rFonts w:ascii="Courier New" w:hAnsi="Courier New" w:cs="Courier New"/>
          <w:sz w:val="16"/>
          <w:szCs w:val="16"/>
        </w:rPr>
        <w:t>I</w:t>
      </w:r>
      <w:r>
        <w:rPr>
          <w:rFonts w:ascii="Courier New" w:hAnsi="Courier New" w:cs="Courier New"/>
          <w:sz w:val="16"/>
          <w:szCs w:val="16"/>
        </w:rPr>
        <w:t>,</w:t>
      </w:r>
      <w:r w:rsidRPr="00885592">
        <w:rPr>
          <w:rFonts w:ascii="Courier New" w:hAnsi="Courier New" w:cs="Courier New"/>
          <w:sz w:val="16"/>
          <w:szCs w:val="16"/>
        </w:rPr>
        <w:t xml:space="preserve"> me</w:t>
      </w:r>
    </w:p>
    <w:p w14:paraId="47DF6DF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8AE9A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zete'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E3A6A">
        <w:rPr>
          <w:rFonts w:ascii="ZhoGlyph" w:hAnsi="ZhoGlyph" w:cs="Courier New"/>
          <w:sz w:val="16"/>
          <w:szCs w:val="16"/>
        </w:rPr>
        <w:t>ZETE'</w:t>
      </w:r>
      <w:r>
        <w:rPr>
          <w:rFonts w:ascii="Courier New" w:hAnsi="Courier New" w:cs="Courier New"/>
          <w:sz w:val="16"/>
          <w:szCs w:val="16"/>
        </w:rPr>
        <w:t xml:space="preserve">, </w:t>
      </w:r>
      <w:r w:rsidRPr="00885592">
        <w:rPr>
          <w:rFonts w:ascii="Courier New" w:hAnsi="Courier New" w:cs="Courier New"/>
          <w:sz w:val="16"/>
          <w:szCs w:val="16"/>
        </w:rPr>
        <w:t>to add</w:t>
      </w:r>
    </w:p>
    <w:p w14:paraId="2932CA1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C7EC791" w14:textId="7168048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zeo</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sidRPr="007E3A6A">
        <w:rPr>
          <w:rFonts w:ascii="ZhoGlyph" w:hAnsi="ZhoGlyph" w:cs="Courier New"/>
          <w:sz w:val="16"/>
          <w:szCs w:val="16"/>
        </w:rPr>
        <w:t>ZEO</w:t>
      </w:r>
      <w:r>
        <w:rPr>
          <w:rFonts w:ascii="Courier New" w:hAnsi="Courier New" w:cs="Courier New"/>
          <w:sz w:val="16"/>
          <w:szCs w:val="16"/>
        </w:rPr>
        <w:t xml:space="preserve">, </w:t>
      </w:r>
      <w:r w:rsidRPr="00885592">
        <w:rPr>
          <w:rFonts w:ascii="Courier New" w:hAnsi="Courier New" w:cs="Courier New"/>
          <w:sz w:val="16"/>
          <w:szCs w:val="16"/>
        </w:rPr>
        <w:t>mine</w:t>
      </w:r>
      <w:r>
        <w:rPr>
          <w:rFonts w:ascii="Courier New" w:hAnsi="Courier New" w:cs="Courier New"/>
          <w:sz w:val="16"/>
          <w:szCs w:val="16"/>
        </w:rPr>
        <w:t xml:space="preserve"> or </w:t>
      </w:r>
      <w:proofErr w:type="gramStart"/>
      <w:r w:rsidRPr="00885592">
        <w:rPr>
          <w:rFonts w:ascii="Courier New" w:hAnsi="Courier New" w:cs="Courier New"/>
          <w:sz w:val="16"/>
          <w:szCs w:val="16"/>
        </w:rPr>
        <w:t>my</w:t>
      </w:r>
      <w:proofErr w:type="gramEnd"/>
    </w:p>
    <w:p w14:paraId="031E6325" w14:textId="58B5F928"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4AB6B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ziatl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ZĨṪ</w:t>
      </w:r>
      <w:r>
        <w:rPr>
          <w:rFonts w:ascii="Courier New" w:hAnsi="Courier New" w:cs="Courier New"/>
          <w:sz w:val="16"/>
          <w:szCs w:val="16"/>
        </w:rPr>
        <w:t xml:space="preserve">, </w:t>
      </w:r>
      <w:r w:rsidRPr="00885592">
        <w:rPr>
          <w:rFonts w:ascii="Courier New" w:hAnsi="Courier New" w:cs="Courier New"/>
          <w:sz w:val="16"/>
          <w:szCs w:val="16"/>
        </w:rPr>
        <w:t>table</w:t>
      </w:r>
    </w:p>
    <w:p w14:paraId="5E50D90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A3E5F8"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ziefrabnenqinad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E047F8">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E047F8">
        <w:rPr>
          <w:rFonts w:ascii="ZhoGlyph" w:hAnsi="ZhoGlyph" w:cs="Courier New"/>
          <w:sz w:val="16"/>
          <w:szCs w:val="16"/>
        </w:rPr>
        <w:t>ABNENQINAD</w:t>
      </w:r>
      <w:r>
        <w:rPr>
          <w:rFonts w:ascii="Courier New" w:hAnsi="Courier New" w:cs="Courier New"/>
          <w:sz w:val="16"/>
          <w:szCs w:val="16"/>
        </w:rPr>
        <w:t xml:space="preserve">, </w:t>
      </w:r>
      <w:r w:rsidRPr="00885592">
        <w:rPr>
          <w:rFonts w:ascii="Courier New" w:hAnsi="Courier New" w:cs="Courier New"/>
          <w:sz w:val="16"/>
          <w:szCs w:val="16"/>
        </w:rPr>
        <w:t>an archaic term used to describe one who has incestuous sexual relations</w:t>
      </w:r>
      <w:r>
        <w:rPr>
          <w:rFonts w:ascii="Courier New" w:hAnsi="Courier New" w:cs="Courier New"/>
          <w:sz w:val="16"/>
          <w:szCs w:val="16"/>
        </w:rPr>
        <w:t>. L</w:t>
      </w:r>
      <w:r w:rsidRPr="00885592">
        <w:rPr>
          <w:rFonts w:ascii="Courier New" w:hAnsi="Courier New" w:cs="Courier New"/>
          <w:sz w:val="16"/>
          <w:szCs w:val="16"/>
        </w:rPr>
        <w:t>iterally</w:t>
      </w:r>
      <w:r>
        <w:rPr>
          <w:rFonts w:ascii="Courier New" w:hAnsi="Courier New" w:cs="Courier New"/>
          <w:sz w:val="16"/>
          <w:szCs w:val="16"/>
        </w:rPr>
        <w:t>,</w:t>
      </w:r>
      <w:r w:rsidRPr="00885592">
        <w:rPr>
          <w:rFonts w:ascii="Courier New" w:hAnsi="Courier New" w:cs="Courier New"/>
          <w:sz w:val="16"/>
          <w:szCs w:val="16"/>
        </w:rPr>
        <w:t xml:space="preserve"> </w:t>
      </w:r>
      <w:r>
        <w:rPr>
          <w:rFonts w:ascii="Courier New" w:hAnsi="Courier New" w:cs="Courier New"/>
          <w:sz w:val="16"/>
          <w:szCs w:val="16"/>
        </w:rPr>
        <w:t>‘</w:t>
      </w:r>
      <w:r w:rsidRPr="00885592">
        <w:rPr>
          <w:rFonts w:ascii="Courier New" w:hAnsi="Courier New" w:cs="Courier New"/>
          <w:sz w:val="16"/>
          <w:szCs w:val="16"/>
        </w:rPr>
        <w:t>motherfucker.</w:t>
      </w:r>
      <w:r>
        <w:rPr>
          <w:rFonts w:ascii="Courier New" w:hAnsi="Courier New" w:cs="Courier New"/>
          <w:sz w:val="16"/>
          <w:szCs w:val="16"/>
        </w:rPr>
        <w:t>’</w:t>
      </w:r>
    </w:p>
    <w:p w14:paraId="50BA4CE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255D1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ziefrabr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ḟAḄ</w:t>
      </w:r>
      <w:r>
        <w:rPr>
          <w:rFonts w:ascii="Courier New" w:hAnsi="Courier New" w:cs="Courier New"/>
          <w:sz w:val="16"/>
          <w:szCs w:val="16"/>
        </w:rPr>
        <w:t xml:space="preserve">, </w:t>
      </w:r>
      <w:r w:rsidRPr="00885592">
        <w:rPr>
          <w:rFonts w:ascii="Courier New" w:hAnsi="Courier New" w:cs="Courier New"/>
          <w:sz w:val="16"/>
          <w:szCs w:val="16"/>
        </w:rPr>
        <w:t>mother</w:t>
      </w:r>
    </w:p>
    <w:p w14:paraId="3271EC8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8C3D2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ziefri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woman</w:t>
      </w:r>
    </w:p>
    <w:p w14:paraId="3A12E4E6"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E41C55" w14:textId="14EF80E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ziefrnam</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w:t>
      </w:r>
      <w:r w:rsidRPr="00D1138B">
        <w:rPr>
          <w:rFonts w:ascii="ZhoGlyph" w:hAnsi="ZhoGlyph" w:cs="Courier New"/>
          <w:sz w:val="16"/>
          <w:szCs w:val="16"/>
        </w:rPr>
        <w:t>NAM</w:t>
      </w:r>
      <w:r>
        <w:rPr>
          <w:rFonts w:ascii="Courier New" w:hAnsi="Courier New" w:cs="Courier New"/>
          <w:sz w:val="16"/>
          <w:szCs w:val="16"/>
        </w:rPr>
        <w:t xml:space="preserve">, </w:t>
      </w:r>
      <w:r w:rsidRPr="00885592">
        <w:rPr>
          <w:rFonts w:ascii="Courier New" w:hAnsi="Courier New" w:cs="Courier New"/>
          <w:sz w:val="16"/>
          <w:szCs w:val="16"/>
        </w:rPr>
        <w:t>wife</w:t>
      </w:r>
    </w:p>
    <w:p w14:paraId="4330D211" w14:textId="6E9255AA"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EED4C7F" w14:textId="00F3D551" w:rsidR="00F43A93" w:rsidRDefault="00F43A9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B41D1E">
        <w:rPr>
          <w:rFonts w:ascii="Courier New" w:hAnsi="Courier New" w:cs="Courier New"/>
          <w:b/>
          <w:bCs/>
          <w:sz w:val="16"/>
          <w:szCs w:val="16"/>
        </w:rPr>
        <w:t>ziefrpantli</w:t>
      </w:r>
      <w:r>
        <w:rPr>
          <w:rFonts w:ascii="Courier New" w:hAnsi="Courier New" w:cs="Courier New"/>
          <w:sz w:val="16"/>
          <w:szCs w:val="16"/>
        </w:rPr>
        <w:t xml:space="preserve">, 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w:t>
      </w:r>
      <w:r>
        <w:rPr>
          <w:rFonts w:ascii="Courier New" w:hAnsi="Courier New" w:cs="Courier New"/>
          <w:sz w:val="16"/>
          <w:szCs w:val="16"/>
        </w:rPr>
        <w:t>, breast (of a woman)</w:t>
      </w:r>
    </w:p>
    <w:p w14:paraId="254B3941" w14:textId="51E02843" w:rsid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F7579C8" w14:textId="3043EF00" w:rsidR="00B41D1E" w:rsidRPr="00B41D1E" w:rsidRDefault="00B41D1E"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ziefrpantlichani, </w:t>
      </w:r>
      <w:r>
        <w:rPr>
          <w:rFonts w:ascii="Courier New" w:hAnsi="Courier New" w:cs="Courier New"/>
          <w:sz w:val="16"/>
          <w:szCs w:val="16"/>
        </w:rPr>
        <w:t xml:space="preserve">noun,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ḟPANṪI</w:t>
      </w:r>
      <w:r>
        <w:rPr>
          <w:rFonts w:ascii="ZhoGlyph" w:hAnsi="ZhoGlyph" w:cs="Courier New"/>
          <w:sz w:val="16"/>
          <w:szCs w:val="16"/>
        </w:rPr>
        <w:t>ĈANI</w:t>
      </w:r>
      <w:r>
        <w:rPr>
          <w:rFonts w:ascii="Courier New" w:hAnsi="Courier New" w:cs="Courier New"/>
          <w:sz w:val="16"/>
          <w:szCs w:val="16"/>
        </w:rPr>
        <w:t xml:space="preserve">, a woman’s cleavage (often shortened to </w:t>
      </w:r>
      <w:r>
        <w:rPr>
          <w:rFonts w:ascii="Courier New" w:hAnsi="Courier New" w:cs="Courier New"/>
          <w:b/>
          <w:bCs/>
          <w:sz w:val="16"/>
          <w:szCs w:val="16"/>
        </w:rPr>
        <w:t>chani</w:t>
      </w:r>
      <w:r>
        <w:rPr>
          <w:rFonts w:ascii="Courier New" w:hAnsi="Courier New" w:cs="Courier New"/>
          <w:sz w:val="16"/>
          <w:szCs w:val="16"/>
        </w:rPr>
        <w:t>)</w:t>
      </w:r>
    </w:p>
    <w:p w14:paraId="271F950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1A46D6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zieprichtiozhi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I</w:t>
      </w:r>
      <w:r>
        <w:rPr>
          <w:rFonts w:ascii="ZhoGlyph" w:hAnsi="ZhoGlyph" w:cs="Courier New"/>
          <w:sz w:val="16"/>
          <w:szCs w:val="16"/>
        </w:rPr>
        <w:t>Ĉ</w:t>
      </w:r>
      <w:r w:rsidRPr="00D1138B">
        <w:rPr>
          <w:rFonts w:ascii="ZhoGlyph" w:hAnsi="ZhoGlyph" w:cs="Courier New"/>
          <w:sz w:val="16"/>
          <w:szCs w:val="16"/>
        </w:rPr>
        <w:t>TIO</w:t>
      </w:r>
      <w:r>
        <w:rPr>
          <w:rFonts w:ascii="ZhoGlyph" w:hAnsi="ZhoGlyph" w:cs="Courier New" w:hint="eastAsia"/>
          <w:sz w:val="16"/>
          <w:szCs w:val="16"/>
        </w:rPr>
        <w:t>Ź</w:t>
      </w:r>
      <w:r w:rsidRPr="00D1138B">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Orbit</w:t>
      </w:r>
    </w:p>
    <w:p w14:paraId="1C060D0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F2F25C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lastRenderedPageBreak/>
        <w:t>ziepre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circle</w:t>
      </w:r>
    </w:p>
    <w:p w14:paraId="3ECA27C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C6456D1"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zieprnal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w:t>
      </w:r>
      <w:r>
        <w:rPr>
          <w:rFonts w:ascii="ZhoGlyph" w:hAnsi="ZhoGlyph" w:cs="Courier New" w:hint="eastAsia"/>
          <w:sz w:val="16"/>
          <w:szCs w:val="16"/>
        </w:rPr>
        <w:t>Ī</w:t>
      </w:r>
      <w:r>
        <w:rPr>
          <w:rFonts w:ascii="ZhoGlyph" w:hAnsi="ZhoGlyph" w:cs="Courier New"/>
          <w:sz w:val="16"/>
          <w:szCs w:val="16"/>
        </w:rPr>
        <w:t>Ṕ</w:t>
      </w:r>
      <w:r w:rsidRPr="00D1138B">
        <w:rPr>
          <w:rFonts w:ascii="ZhoGlyph" w:hAnsi="ZhoGlyph" w:cs="Courier New"/>
          <w:sz w:val="16"/>
          <w:szCs w:val="16"/>
        </w:rPr>
        <w:t>NAL</w:t>
      </w:r>
      <w:r>
        <w:rPr>
          <w:rFonts w:ascii="Courier New" w:hAnsi="Courier New" w:cs="Courier New"/>
          <w:sz w:val="16"/>
          <w:szCs w:val="16"/>
        </w:rPr>
        <w:t xml:space="preserve">, </w:t>
      </w:r>
      <w:r w:rsidRPr="00885592">
        <w:rPr>
          <w:rFonts w:ascii="Courier New" w:hAnsi="Courier New" w:cs="Courier New"/>
          <w:sz w:val="16"/>
          <w:szCs w:val="16"/>
        </w:rPr>
        <w:t>diameter</w:t>
      </w:r>
    </w:p>
    <w:p w14:paraId="60637288"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22DA6BE"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w:t>
      </w:r>
      <w:r>
        <w:rPr>
          <w:rFonts w:ascii="Courier New" w:hAnsi="Courier New" w:cs="Courier New"/>
          <w:sz w:val="16"/>
          <w:szCs w:val="16"/>
        </w:rPr>
        <w:t xml:space="preserve">, noun, </w:t>
      </w:r>
      <w:r>
        <w:rPr>
          <w:rFonts w:ascii="ZhoGlyph" w:hAnsi="ZhoGlyph" w:cs="Courier New"/>
          <w:sz w:val="16"/>
          <w:szCs w:val="16"/>
        </w:rPr>
        <w:t>ZIL</w:t>
      </w:r>
      <w:r>
        <w:rPr>
          <w:rFonts w:ascii="Courier New" w:hAnsi="Courier New" w:cs="Courier New"/>
          <w:sz w:val="16"/>
          <w:szCs w:val="16"/>
        </w:rPr>
        <w:t>, prefix indicating a mistake or error</w:t>
      </w:r>
    </w:p>
    <w:p w14:paraId="0C62B0FA" w14:textId="77777777"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12C1427" w14:textId="77777777" w:rsidR="006F49DD" w:rsidRPr="00735DCB"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zilsht’zy</w:t>
      </w:r>
      <w:r>
        <w:rPr>
          <w:rFonts w:ascii="Courier New" w:hAnsi="Courier New" w:cs="Courier New"/>
          <w:sz w:val="16"/>
          <w:szCs w:val="16"/>
        </w:rPr>
        <w:t xml:space="preserve">, noun, </w:t>
      </w:r>
      <w:r>
        <w:rPr>
          <w:rFonts w:ascii="ZhoGlyph" w:hAnsi="ZhoGlyph" w:cs="Courier New"/>
          <w:sz w:val="16"/>
          <w:szCs w:val="16"/>
        </w:rPr>
        <w:t>ZIL</w:t>
      </w:r>
      <w:r>
        <w:rPr>
          <w:rFonts w:ascii="ZhoGlyph" w:hAnsi="ZhoGlyph" w:cs="Courier New" w:hint="eastAsia"/>
          <w:sz w:val="16"/>
          <w:szCs w:val="16"/>
        </w:rPr>
        <w:t>Ś</w:t>
      </w:r>
      <w:r>
        <w:rPr>
          <w:rFonts w:ascii="ZhoGlyph" w:hAnsi="ZhoGlyph" w:cs="Courier New"/>
          <w:sz w:val="16"/>
          <w:szCs w:val="16"/>
        </w:rPr>
        <w:t>T'ZY</w:t>
      </w:r>
      <w:r>
        <w:rPr>
          <w:rFonts w:ascii="Courier New" w:hAnsi="Courier New" w:cs="Courier New"/>
          <w:sz w:val="16"/>
          <w:szCs w:val="16"/>
        </w:rPr>
        <w:t>, a mental outburst that requires treatment or intervention</w:t>
      </w:r>
    </w:p>
    <w:p w14:paraId="530DF1E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905638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773E1">
        <w:rPr>
          <w:rFonts w:ascii="Courier New" w:hAnsi="Courier New" w:cs="Courier New"/>
          <w:b/>
          <w:bCs/>
          <w:sz w:val="16"/>
          <w:szCs w:val="16"/>
        </w:rPr>
        <w:t>zin</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A773E1">
        <w:rPr>
          <w:rFonts w:ascii="ZhoGlyph" w:hAnsi="ZhoGlyph" w:cs="Courier New"/>
          <w:sz w:val="16"/>
          <w:szCs w:val="16"/>
        </w:rPr>
        <w:t>ZIN</w:t>
      </w:r>
      <w:r>
        <w:rPr>
          <w:rFonts w:ascii="Courier New" w:hAnsi="Courier New" w:cs="Courier New"/>
          <w:sz w:val="16"/>
          <w:szCs w:val="16"/>
        </w:rPr>
        <w:t xml:space="preserve">, suffix indicating a </w:t>
      </w:r>
      <w:r w:rsidRPr="00885592">
        <w:rPr>
          <w:rFonts w:ascii="Courier New" w:hAnsi="Courier New" w:cs="Courier New"/>
          <w:sz w:val="16"/>
          <w:szCs w:val="16"/>
        </w:rPr>
        <w:t>child</w:t>
      </w:r>
      <w:r>
        <w:rPr>
          <w:rFonts w:ascii="Courier New" w:hAnsi="Courier New" w:cs="Courier New"/>
          <w:sz w:val="16"/>
          <w:szCs w:val="16"/>
        </w:rPr>
        <w:t>; a child</w:t>
      </w:r>
    </w:p>
    <w:p w14:paraId="3EC76E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3E55E7E"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zintla</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sidRPr="00A773E1">
        <w:rPr>
          <w:rFonts w:ascii="ZhoGlyph" w:hAnsi="ZhoGlyph" w:cs="Courier New"/>
          <w:sz w:val="16"/>
          <w:szCs w:val="16"/>
        </w:rPr>
        <w:t>ZIN</w:t>
      </w:r>
      <w:r>
        <w:rPr>
          <w:rFonts w:ascii="ZhoGlyph" w:hAnsi="ZhoGlyph" w:cs="Courier New"/>
          <w:sz w:val="16"/>
          <w:szCs w:val="16"/>
        </w:rPr>
        <w:t>Ṫ</w:t>
      </w:r>
      <w:r w:rsidRPr="00A773E1">
        <w:rPr>
          <w:rFonts w:ascii="ZhoGlyph" w:hAnsi="ZhoGlyph" w:cs="Courier New"/>
          <w:sz w:val="16"/>
          <w:szCs w:val="16"/>
        </w:rPr>
        <w:t>A</w:t>
      </w:r>
      <w:r>
        <w:rPr>
          <w:rFonts w:ascii="Courier New" w:hAnsi="Courier New" w:cs="Courier New"/>
          <w:sz w:val="16"/>
          <w:szCs w:val="16"/>
        </w:rPr>
        <w:t xml:space="preserve">, </w:t>
      </w:r>
      <w:r w:rsidRPr="00885592">
        <w:rPr>
          <w:rFonts w:ascii="Courier New" w:hAnsi="Courier New" w:cs="Courier New"/>
          <w:sz w:val="16"/>
          <w:szCs w:val="16"/>
        </w:rPr>
        <w:t>below</w:t>
      </w:r>
    </w:p>
    <w:p w14:paraId="1166AF0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55CD0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D1138B">
        <w:rPr>
          <w:rFonts w:ascii="ZhoGlyph" w:hAnsi="ZhoGlyph" w:cs="Courier New"/>
          <w:sz w:val="16"/>
          <w:szCs w:val="16"/>
        </w:rPr>
        <w:t>ZJIPYLI</w:t>
      </w:r>
      <w:r>
        <w:rPr>
          <w:rFonts w:ascii="Courier New" w:hAnsi="Courier New" w:cs="Courier New"/>
          <w:sz w:val="16"/>
          <w:szCs w:val="16"/>
        </w:rPr>
        <w:t xml:space="preserve">, </w:t>
      </w:r>
      <w:r w:rsidRPr="00885592">
        <w:rPr>
          <w:rFonts w:ascii="Courier New" w:hAnsi="Courier New" w:cs="Courier New"/>
          <w:sz w:val="16"/>
          <w:szCs w:val="16"/>
        </w:rPr>
        <w:t>A small animal native to Zhdant with the ability to change its colour and to some extent its shape</w:t>
      </w:r>
    </w:p>
    <w:p w14:paraId="15A66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BA1D2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ZOYONE'</w:t>
      </w:r>
      <w:r>
        <w:rPr>
          <w:rFonts w:ascii="Courier New" w:hAnsi="Courier New" w:cs="Courier New"/>
          <w:sz w:val="16"/>
          <w:szCs w:val="16"/>
        </w:rPr>
        <w:t xml:space="preserve">, </w:t>
      </w:r>
      <w:r w:rsidRPr="00885592">
        <w:rPr>
          <w:rFonts w:ascii="Courier New" w:hAnsi="Courier New" w:cs="Courier New"/>
          <w:sz w:val="16"/>
          <w:szCs w:val="16"/>
        </w:rPr>
        <w:t>to fry</w:t>
      </w:r>
    </w:p>
    <w:p w14:paraId="7A20CC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5DB58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zoyonchtoi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ZOYON</w:t>
      </w:r>
      <w:r>
        <w:rPr>
          <w:rFonts w:ascii="ZhoGlyph" w:hAnsi="ZhoGlyph" w:cs="Courier New"/>
          <w:sz w:val="16"/>
          <w:szCs w:val="16"/>
        </w:rPr>
        <w:t>Ĉ</w:t>
      </w:r>
      <w:r w:rsidRPr="007C183C">
        <w:rPr>
          <w:rFonts w:ascii="ZhoGlyph" w:hAnsi="ZhoGlyph" w:cs="Courier New"/>
          <w:sz w:val="16"/>
          <w:szCs w:val="16"/>
        </w:rPr>
        <w:t>TOI</w:t>
      </w:r>
      <w:r>
        <w:rPr>
          <w:rFonts w:ascii="Courier New" w:hAnsi="Courier New" w:cs="Courier New"/>
          <w:sz w:val="16"/>
          <w:szCs w:val="16"/>
        </w:rPr>
        <w:t xml:space="preserve">, </w:t>
      </w:r>
      <w:r w:rsidRPr="00885592">
        <w:rPr>
          <w:rFonts w:ascii="Courier New" w:hAnsi="Courier New" w:cs="Courier New"/>
          <w:sz w:val="16"/>
          <w:szCs w:val="16"/>
        </w:rPr>
        <w:t>frying pan</w:t>
      </w:r>
    </w:p>
    <w:p w14:paraId="4108F86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02E0F10"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zoche'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sidRPr="007C183C">
        <w:rPr>
          <w:rFonts w:ascii="ZhoGlyph" w:hAnsi="ZhoGlyph" w:cs="Courier New"/>
          <w:sz w:val="16"/>
          <w:szCs w:val="16"/>
        </w:rPr>
        <w:t>ZO</w:t>
      </w:r>
      <w:r>
        <w:rPr>
          <w:rFonts w:ascii="ZhoGlyph" w:hAnsi="ZhoGlyph" w:cs="Courier New"/>
          <w:sz w:val="16"/>
          <w:szCs w:val="16"/>
        </w:rPr>
        <w:t>ĈE</w:t>
      </w:r>
      <w:r w:rsidRPr="007C183C">
        <w:rPr>
          <w:rFonts w:ascii="ZhoGlyph" w:hAnsi="ZhoGlyph" w:cs="Courier New"/>
          <w:sz w:val="16"/>
          <w:szCs w:val="16"/>
        </w:rPr>
        <w:t>'</w:t>
      </w:r>
      <w:r>
        <w:rPr>
          <w:rFonts w:ascii="Courier New" w:hAnsi="Courier New" w:cs="Courier New"/>
          <w:sz w:val="16"/>
          <w:szCs w:val="16"/>
        </w:rPr>
        <w:t xml:space="preserve">, </w:t>
      </w:r>
      <w:r w:rsidRPr="00885592">
        <w:rPr>
          <w:rFonts w:ascii="Courier New" w:hAnsi="Courier New" w:cs="Courier New"/>
          <w:sz w:val="16"/>
          <w:szCs w:val="16"/>
        </w:rPr>
        <w:t>to display</w:t>
      </w:r>
    </w:p>
    <w:p w14:paraId="5204A08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68EE1A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zokatli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ZOKA</w:t>
      </w:r>
      <w:r>
        <w:rPr>
          <w:rFonts w:ascii="ZhoGlyph" w:hAnsi="ZhoGlyph" w:cs="Courier New"/>
          <w:sz w:val="16"/>
          <w:szCs w:val="16"/>
        </w:rPr>
        <w:t>Ṫ</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flower</w:t>
      </w:r>
      <w:r>
        <w:rPr>
          <w:rFonts w:ascii="Courier New" w:hAnsi="Courier New" w:cs="Courier New"/>
          <w:sz w:val="16"/>
          <w:szCs w:val="16"/>
        </w:rPr>
        <w:t>,</w:t>
      </w:r>
    </w:p>
    <w:p w14:paraId="0273037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585FC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zolpli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sidRPr="007C183C">
        <w:rPr>
          <w:rFonts w:ascii="ZhoGlyph" w:hAnsi="ZhoGlyph" w:cs="Courier New"/>
          <w:sz w:val="16"/>
          <w:szCs w:val="16"/>
        </w:rPr>
        <w:t>ZOL</w:t>
      </w:r>
      <w:r>
        <w:rPr>
          <w:rFonts w:ascii="ZhoGlyph" w:hAnsi="ZhoGlyph" w:cs="Courier New"/>
          <w:sz w:val="16"/>
          <w:szCs w:val="16"/>
        </w:rPr>
        <w:t>Ṗ</w:t>
      </w:r>
      <w:r w:rsidRPr="007C183C">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blanke</w:t>
      </w:r>
    </w:p>
    <w:p w14:paraId="065FC2B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2BED54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1138B">
        <w:rPr>
          <w:rFonts w:ascii="Courier New" w:hAnsi="Courier New" w:cs="Courier New"/>
          <w:b/>
          <w:bCs/>
          <w:sz w:val="16"/>
          <w:szCs w:val="16"/>
        </w:rPr>
        <w:t>zotl</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sz w:val="16"/>
          <w:szCs w:val="16"/>
        </w:rPr>
        <w:t>ZOṪ</w:t>
      </w:r>
      <w:r>
        <w:rPr>
          <w:rFonts w:ascii="Courier New" w:hAnsi="Courier New" w:cs="Courier New"/>
          <w:sz w:val="16"/>
          <w:szCs w:val="16"/>
        </w:rPr>
        <w:t xml:space="preserve">, </w:t>
      </w:r>
      <w:r w:rsidRPr="00885592">
        <w:rPr>
          <w:rFonts w:ascii="Courier New" w:hAnsi="Courier New" w:cs="Courier New"/>
          <w:sz w:val="16"/>
          <w:szCs w:val="16"/>
        </w:rPr>
        <w:t>dry</w:t>
      </w:r>
    </w:p>
    <w:p w14:paraId="5824565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4449885"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E42BD1" w14:textId="1DF07F46" w:rsidR="006F49DD" w:rsidRPr="006F49DD" w:rsidRDefault="006F49DD" w:rsidP="006F49DD">
      <w:pPr>
        <w:pStyle w:val="Heading1"/>
        <w:jc w:val="center"/>
        <w:rPr>
          <w:rFonts w:ascii="ZhoGlyph" w:hAnsi="ZhoGlyph"/>
        </w:rPr>
      </w:pPr>
      <w:r>
        <w:rPr>
          <w:rFonts w:ascii="ZhoGlyph" w:hAnsi="ZhoGlyph"/>
        </w:rPr>
        <w:br w:type="page"/>
      </w:r>
      <w:bookmarkStart w:id="51" w:name="_Toc110929016"/>
      <w:r>
        <w:rPr>
          <w:rFonts w:ascii="ZhoGlyph" w:hAnsi="ZhoGlyph" w:hint="eastAsia"/>
        </w:rPr>
        <w:lastRenderedPageBreak/>
        <w:t>Ż</w:t>
      </w:r>
      <w:bookmarkEnd w:id="51"/>
    </w:p>
    <w:p w14:paraId="007FDBD2"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1BA962A2" w14:textId="235B4C03"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zdadziare</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sidR="000A69A3" w:rsidRPr="00830980">
        <w:rPr>
          <w:rFonts w:ascii="ZhoGlyph" w:hAnsi="ZhoGlyph" w:cs="Courier New"/>
          <w:sz w:val="16"/>
          <w:szCs w:val="16"/>
        </w:rPr>
        <w:t>ADZ</w:t>
      </w:r>
      <w:r>
        <w:rPr>
          <w:rFonts w:ascii="ZhoGlyph" w:hAnsi="ZhoGlyph" w:cs="Courier New"/>
          <w:sz w:val="16"/>
          <w:szCs w:val="16"/>
        </w:rPr>
        <w:t>Ĩ</w:t>
      </w:r>
      <w:r w:rsidR="000A69A3" w:rsidRPr="00830980">
        <w:rPr>
          <w:rFonts w:ascii="ZhoGlyph" w:hAnsi="ZhoGlyph" w:cs="Courier New"/>
          <w:sz w:val="16"/>
          <w:szCs w:val="16"/>
        </w:rPr>
        <w:t>RE</w:t>
      </w:r>
      <w:r w:rsidR="00885592">
        <w:rPr>
          <w:rFonts w:ascii="Courier New" w:hAnsi="Courier New" w:cs="Courier New"/>
          <w:sz w:val="16"/>
          <w:szCs w:val="16"/>
        </w:rPr>
        <w:t xml:space="preserve">, </w:t>
      </w:r>
      <w:r w:rsidRPr="00885592">
        <w:rPr>
          <w:rFonts w:ascii="Courier New" w:hAnsi="Courier New" w:cs="Courier New"/>
          <w:sz w:val="16"/>
          <w:szCs w:val="16"/>
        </w:rPr>
        <w:t>intercom</w:t>
      </w:r>
    </w:p>
    <w:p w14:paraId="4C39B4B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D5F451" w14:textId="6489115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zdazh</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A</w:t>
      </w:r>
      <w:r w:rsidR="0076177D">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 (the right side of the ship as seen facing forward)</w:t>
      </w:r>
    </w:p>
    <w:p w14:paraId="170AB79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13218D7" w14:textId="3D677224"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Zdebr</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EḄ</w:t>
      </w:r>
      <w:r w:rsidR="00885592">
        <w:rPr>
          <w:rFonts w:ascii="Courier New" w:hAnsi="Courier New" w:cs="Courier New"/>
          <w:sz w:val="16"/>
          <w:szCs w:val="16"/>
        </w:rPr>
        <w:t xml:space="preserve">, </w:t>
      </w:r>
      <w:r w:rsidRPr="00885592">
        <w:rPr>
          <w:rFonts w:ascii="Courier New" w:hAnsi="Courier New" w:cs="Courier New"/>
          <w:sz w:val="16"/>
          <w:szCs w:val="16"/>
        </w:rPr>
        <w:t>A common 400-ton trader.</w:t>
      </w:r>
    </w:p>
    <w:p w14:paraId="49EFA2A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940DE5B" w14:textId="69287E0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zdedladi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Pr="0076177D">
        <w:rPr>
          <w:rFonts w:ascii="ZhoGlyph" w:hAnsi="ZhoGlyph" w:cs="Courier New"/>
          <w:sz w:val="16"/>
          <w:szCs w:val="16"/>
        </w:rPr>
        <w:t>E</w:t>
      </w:r>
      <w:r w:rsidR="0076177D">
        <w:rPr>
          <w:rFonts w:ascii="ZhoGlyph" w:hAnsi="ZhoGlyph" w:cs="Courier New"/>
          <w:sz w:val="16"/>
          <w:szCs w:val="16"/>
        </w:rPr>
        <w:t>Ḋ</w:t>
      </w:r>
      <w:r w:rsidRPr="0076177D">
        <w:rPr>
          <w:rFonts w:ascii="ZhoGlyph" w:hAnsi="ZhoGlyph" w:cs="Courier New"/>
          <w:sz w:val="16"/>
          <w:szCs w:val="16"/>
        </w:rPr>
        <w:t>ADI</w:t>
      </w:r>
      <w:r w:rsidR="00885592">
        <w:rPr>
          <w:rFonts w:ascii="Courier New" w:hAnsi="Courier New" w:cs="Courier New"/>
          <w:sz w:val="16"/>
          <w:szCs w:val="16"/>
        </w:rPr>
        <w:t xml:space="preserve">, </w:t>
      </w:r>
      <w:r w:rsidRPr="00885592">
        <w:rPr>
          <w:rFonts w:ascii="Courier New" w:hAnsi="Courier New" w:cs="Courier New"/>
          <w:sz w:val="16"/>
          <w:szCs w:val="16"/>
        </w:rPr>
        <w:t>mirror</w:t>
      </w:r>
    </w:p>
    <w:p w14:paraId="189F072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7E31314" w14:textId="177A595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zdedraiatl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EḌAĨṪ</w:t>
      </w:r>
      <w:r w:rsidR="00885592">
        <w:rPr>
          <w:rFonts w:ascii="Courier New" w:hAnsi="Courier New" w:cs="Courier New"/>
          <w:sz w:val="16"/>
          <w:szCs w:val="16"/>
        </w:rPr>
        <w:t xml:space="preserve">, </w:t>
      </w:r>
      <w:r w:rsidRPr="00885592">
        <w:rPr>
          <w:rFonts w:ascii="Courier New" w:hAnsi="Courier New" w:cs="Courier New"/>
          <w:sz w:val="16"/>
          <w:szCs w:val="16"/>
        </w:rPr>
        <w:t>Port Official</w:t>
      </w:r>
    </w:p>
    <w:p w14:paraId="4D5FB5E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BD2AF11" w14:textId="6150B41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Zdetl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EṪ</w:t>
      </w:r>
      <w:r w:rsidR="00885592">
        <w:rPr>
          <w:rFonts w:ascii="Courier New" w:hAnsi="Courier New" w:cs="Courier New"/>
          <w:sz w:val="16"/>
          <w:szCs w:val="16"/>
        </w:rPr>
        <w:t xml:space="preserve">, </w:t>
      </w:r>
      <w:r w:rsidRPr="00885592">
        <w:rPr>
          <w:rFonts w:ascii="Courier New" w:hAnsi="Courier New" w:cs="Courier New"/>
          <w:sz w:val="16"/>
          <w:szCs w:val="16"/>
        </w:rPr>
        <w:t>Standardised language used throughout the Zhodani Consulate.</w:t>
      </w:r>
    </w:p>
    <w:p w14:paraId="0C930FF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0D778A1" w14:textId="414EA08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zdev</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6177D">
        <w:rPr>
          <w:rFonts w:ascii="ZhoGlyph" w:hAnsi="ZhoGlyph" w:cs="Courier New" w:hint="eastAsia"/>
          <w:sz w:val="16"/>
          <w:szCs w:val="16"/>
        </w:rPr>
        <w:t>Ż</w:t>
      </w:r>
      <w:r w:rsidR="0076177D">
        <w:rPr>
          <w:rFonts w:ascii="ZhoGlyph" w:hAnsi="ZhoGlyph" w:cs="Courier New"/>
          <w:sz w:val="16"/>
          <w:szCs w:val="16"/>
        </w:rPr>
        <w:t>EV</w:t>
      </w:r>
      <w:r w:rsidR="00885592">
        <w:rPr>
          <w:rFonts w:ascii="Courier New" w:hAnsi="Courier New" w:cs="Courier New"/>
          <w:sz w:val="16"/>
          <w:szCs w:val="16"/>
        </w:rPr>
        <w:t xml:space="preserve">, </w:t>
      </w:r>
      <w:r w:rsidRPr="00885592">
        <w:rPr>
          <w:rFonts w:ascii="Courier New" w:hAnsi="Courier New" w:cs="Courier New"/>
          <w:sz w:val="16"/>
          <w:szCs w:val="16"/>
        </w:rPr>
        <w:t>meter</w:t>
      </w:r>
      <w:r w:rsidR="00885592">
        <w:rPr>
          <w:rFonts w:ascii="Courier New" w:hAnsi="Courier New" w:cs="Courier New"/>
          <w:sz w:val="16"/>
          <w:szCs w:val="16"/>
        </w:rPr>
        <w:t xml:space="preserve">, </w:t>
      </w:r>
      <w:r w:rsidRPr="00885592">
        <w:rPr>
          <w:rFonts w:ascii="Courier New" w:hAnsi="Courier New" w:cs="Courier New"/>
          <w:sz w:val="16"/>
          <w:szCs w:val="16"/>
        </w:rPr>
        <w:t>a unit of measurement</w:t>
      </w:r>
    </w:p>
    <w:p w14:paraId="653B776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561809E" w14:textId="214CE1BB"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w:t>
      </w:r>
      <w:r w:rsidR="00885592">
        <w:rPr>
          <w:rFonts w:ascii="Courier New" w:hAnsi="Courier New" w:cs="Courier New"/>
          <w:sz w:val="16"/>
          <w:szCs w:val="16"/>
        </w:rPr>
        <w:t xml:space="preserve">, </w:t>
      </w:r>
      <w:r w:rsidRPr="00885592">
        <w:rPr>
          <w:rFonts w:ascii="Courier New" w:hAnsi="Courier New" w:cs="Courier New"/>
          <w:sz w:val="16"/>
          <w:szCs w:val="16"/>
        </w:rPr>
        <w:t>engine</w:t>
      </w:r>
    </w:p>
    <w:p w14:paraId="789001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7980AA9" w14:textId="23C445D2"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zdivrpria</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Pr>
          <w:rFonts w:ascii="ZhoGlyph" w:hAnsi="ZhoGlyph" w:cs="Courier New" w:hint="eastAsia"/>
          <w:sz w:val="16"/>
          <w:szCs w:val="16"/>
        </w:rPr>
        <w:t>Ż</w:t>
      </w:r>
      <w:r>
        <w:rPr>
          <w:rFonts w:ascii="ZhoGlyph" w:hAnsi="ZhoGlyph" w:cs="Courier New"/>
          <w:sz w:val="16"/>
          <w:szCs w:val="16"/>
        </w:rPr>
        <w:t>IṼṔĨ</w:t>
      </w:r>
      <w:r w:rsidR="00885592">
        <w:rPr>
          <w:rFonts w:ascii="Courier New" w:hAnsi="Courier New" w:cs="Courier New"/>
          <w:sz w:val="16"/>
          <w:szCs w:val="16"/>
        </w:rPr>
        <w:t xml:space="preserve">, </w:t>
      </w:r>
      <w:r w:rsidRPr="00885592">
        <w:rPr>
          <w:rFonts w:ascii="Courier New" w:hAnsi="Courier New" w:cs="Courier New"/>
          <w:sz w:val="16"/>
          <w:szCs w:val="16"/>
        </w:rPr>
        <w:t xml:space="preserve">engine </w:t>
      </w:r>
      <w:r w:rsidR="000A69A3" w:rsidRPr="00885592">
        <w:rPr>
          <w:rFonts w:ascii="Courier New" w:hAnsi="Courier New" w:cs="Courier New"/>
          <w:sz w:val="16"/>
          <w:szCs w:val="16"/>
        </w:rPr>
        <w:t>room</w:t>
      </w:r>
    </w:p>
    <w:p w14:paraId="2EDDD53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851176" w14:textId="76D28543" w:rsidR="000A69A3" w:rsidRPr="006F49DD" w:rsidRDefault="006F49DD" w:rsidP="006F49DD">
      <w:pPr>
        <w:pStyle w:val="Heading1"/>
        <w:jc w:val="center"/>
        <w:rPr>
          <w:rFonts w:ascii="ZhoGlyph" w:hAnsi="ZhoGlyph"/>
        </w:rPr>
      </w:pPr>
      <w:r>
        <w:br w:type="page"/>
      </w:r>
      <w:bookmarkStart w:id="52" w:name="_Toc110929017"/>
      <w:r>
        <w:rPr>
          <w:rFonts w:ascii="ZhoGlyph" w:hAnsi="ZhoGlyph" w:hint="eastAsia"/>
        </w:rPr>
        <w:lastRenderedPageBreak/>
        <w:t>Ź</w:t>
      </w:r>
      <w:bookmarkEnd w:id="52"/>
    </w:p>
    <w:p w14:paraId="3E5674CD" w14:textId="77777777" w:rsidR="006F49DD" w:rsidRPr="00885592" w:rsidRDefault="006F49D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3FBBB2D" w14:textId="67795A6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w:t>
      </w:r>
      <w:r w:rsidR="00885592">
        <w:rPr>
          <w:rFonts w:ascii="Courier New" w:hAnsi="Courier New" w:cs="Courier New"/>
          <w:sz w:val="16"/>
          <w:szCs w:val="16"/>
        </w:rPr>
        <w:t xml:space="preserve">, </w:t>
      </w:r>
      <w:r w:rsidRPr="00885592">
        <w:rPr>
          <w:rFonts w:ascii="Courier New" w:hAnsi="Courier New" w:cs="Courier New"/>
          <w:sz w:val="16"/>
          <w:szCs w:val="16"/>
        </w:rPr>
        <w:t>now</w:t>
      </w:r>
    </w:p>
    <w:p w14:paraId="7B4888F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8BC0B02" w14:textId="22C50045"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Zhant'ad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Pr="007E3A6A">
        <w:rPr>
          <w:rFonts w:ascii="ZhoGlyph" w:hAnsi="ZhoGlyph" w:cs="Courier New"/>
          <w:sz w:val="16"/>
          <w:szCs w:val="16"/>
        </w:rPr>
        <w:t>ANT'AD</w:t>
      </w:r>
      <w:r w:rsidR="00885592">
        <w:rPr>
          <w:rFonts w:ascii="Courier New" w:hAnsi="Courier New" w:cs="Courier New"/>
          <w:sz w:val="16"/>
          <w:szCs w:val="16"/>
        </w:rPr>
        <w:t xml:space="preserve">, </w:t>
      </w:r>
      <w:r w:rsidRPr="00885592">
        <w:rPr>
          <w:rFonts w:ascii="Courier New" w:hAnsi="Courier New" w:cs="Courier New"/>
          <w:sz w:val="16"/>
          <w:szCs w:val="16"/>
        </w:rPr>
        <w:t>proles</w:t>
      </w:r>
    </w:p>
    <w:p w14:paraId="50FF0F16"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3F2A425" w14:textId="794FD1E6"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AṮ</w:t>
      </w:r>
      <w:r w:rsidR="00885592">
        <w:rPr>
          <w:rFonts w:ascii="Courier New" w:hAnsi="Courier New" w:cs="Courier New"/>
          <w:sz w:val="16"/>
          <w:szCs w:val="16"/>
        </w:rPr>
        <w:t xml:space="preserve">, </w:t>
      </w:r>
      <w:r w:rsidRPr="00885592">
        <w:rPr>
          <w:rFonts w:ascii="Courier New" w:hAnsi="Courier New" w:cs="Courier New"/>
          <w:sz w:val="16"/>
          <w:szCs w:val="16"/>
        </w:rPr>
        <w:t>thought</w:t>
      </w:r>
    </w:p>
    <w:p w14:paraId="6E90018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97429B" w14:textId="34463395"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zhazh</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hint="eastAsia"/>
          <w:sz w:val="16"/>
          <w:szCs w:val="16"/>
        </w:rPr>
        <w:t>Ź</w:t>
      </w:r>
      <w:r w:rsidR="007E3A6A">
        <w:rPr>
          <w:rFonts w:ascii="ZhoGlyph" w:hAnsi="ZhoGlyph" w:cs="Courier New"/>
          <w:sz w:val="16"/>
          <w:szCs w:val="16"/>
        </w:rPr>
        <w:t>A</w:t>
      </w:r>
      <w:r w:rsidR="007E3A6A">
        <w:rPr>
          <w:rFonts w:ascii="ZhoGlyph" w:hAnsi="ZhoGlyph" w:cs="Courier New" w:hint="eastAsia"/>
          <w:sz w:val="16"/>
          <w:szCs w:val="16"/>
        </w:rPr>
        <w:t>Ź</w:t>
      </w:r>
      <w:r w:rsidR="00885592">
        <w:rPr>
          <w:rFonts w:ascii="Courier New" w:hAnsi="Courier New" w:cs="Courier New"/>
          <w:sz w:val="16"/>
          <w:szCs w:val="16"/>
        </w:rPr>
        <w:t xml:space="preserve">, </w:t>
      </w:r>
      <w:r w:rsidRPr="00885592">
        <w:rPr>
          <w:rFonts w:ascii="Courier New" w:hAnsi="Courier New" w:cs="Courier New"/>
          <w:sz w:val="16"/>
          <w:szCs w:val="16"/>
        </w:rPr>
        <w:t>starboard</w:t>
      </w:r>
      <w:r>
        <w:rPr>
          <w:rFonts w:ascii="Courier New" w:hAnsi="Courier New" w:cs="Courier New"/>
          <w:sz w:val="16"/>
          <w:szCs w:val="16"/>
        </w:rPr>
        <w:t xml:space="preserve">, the right side of the ship </w:t>
      </w:r>
      <w:r w:rsidR="007E3A6A">
        <w:rPr>
          <w:rFonts w:ascii="Courier New" w:hAnsi="Courier New" w:cs="Courier New"/>
          <w:sz w:val="16"/>
          <w:szCs w:val="16"/>
        </w:rPr>
        <w:t>as perceived while facing forward</w:t>
      </w:r>
    </w:p>
    <w:p w14:paraId="36E2EE6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D5BFDF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zhedadenzh</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ŽEDADEN</w:t>
      </w:r>
      <w:r>
        <w:rPr>
          <w:rFonts w:ascii="ZhoGlyph" w:hAnsi="ZhoGlyph" w:cs="Courier New" w:hint="eastAsia"/>
          <w:sz w:val="16"/>
          <w:szCs w:val="16"/>
        </w:rPr>
        <w:t>Ź</w:t>
      </w:r>
      <w:r>
        <w:rPr>
          <w:rFonts w:ascii="Courier New" w:hAnsi="Courier New" w:cs="Courier New"/>
          <w:sz w:val="16"/>
          <w:szCs w:val="16"/>
        </w:rPr>
        <w:t xml:space="preserve">, </w:t>
      </w:r>
      <w:r w:rsidRPr="00885592">
        <w:rPr>
          <w:rFonts w:ascii="Courier New" w:hAnsi="Courier New" w:cs="Courier New"/>
          <w:sz w:val="16"/>
          <w:szCs w:val="16"/>
        </w:rPr>
        <w:t>cheese</w:t>
      </w:r>
    </w:p>
    <w:p w14:paraId="1D29D261"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78A62F"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zhenj</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ENJ</w:t>
      </w:r>
      <w:r>
        <w:rPr>
          <w:rFonts w:ascii="Courier New" w:hAnsi="Courier New" w:cs="Courier New"/>
          <w:sz w:val="16"/>
          <w:szCs w:val="16"/>
        </w:rPr>
        <w:t xml:space="preserve">, </w:t>
      </w:r>
      <w:r w:rsidRPr="00885592">
        <w:rPr>
          <w:rFonts w:ascii="Courier New" w:hAnsi="Courier New" w:cs="Courier New"/>
          <w:sz w:val="16"/>
          <w:szCs w:val="16"/>
        </w:rPr>
        <w:t>shirt</w:t>
      </w:r>
      <w:r>
        <w:rPr>
          <w:rFonts w:ascii="Courier New" w:hAnsi="Courier New" w:cs="Courier New"/>
          <w:sz w:val="16"/>
          <w:szCs w:val="16"/>
        </w:rPr>
        <w:t xml:space="preserve">, </w:t>
      </w:r>
      <w:r w:rsidRPr="00885592">
        <w:rPr>
          <w:rFonts w:ascii="Courier New" w:hAnsi="Courier New" w:cs="Courier New"/>
          <w:sz w:val="16"/>
          <w:szCs w:val="16"/>
        </w:rPr>
        <w:t>uniform shirt</w:t>
      </w:r>
    </w:p>
    <w:p w14:paraId="778C35D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8FA27A2"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zheplatlika</w:t>
      </w:r>
      <w:r>
        <w:rPr>
          <w:rFonts w:ascii="Courier New" w:hAnsi="Courier New" w:cs="Courier New"/>
          <w:sz w:val="16"/>
          <w:szCs w:val="16"/>
        </w:rPr>
        <w:t xml:space="preserve">, </w:t>
      </w:r>
      <w:r w:rsidRPr="00885592">
        <w:rPr>
          <w:rFonts w:ascii="Courier New" w:hAnsi="Courier New" w:cs="Courier New"/>
          <w:sz w:val="16"/>
          <w:szCs w:val="16"/>
        </w:rPr>
        <w:t>adj</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EPA</w:t>
      </w:r>
      <w:r>
        <w:rPr>
          <w:rFonts w:ascii="ZhoGlyph" w:hAnsi="ZhoGlyph" w:cs="Courier New"/>
          <w:sz w:val="16"/>
          <w:szCs w:val="16"/>
        </w:rPr>
        <w:t>Ṫ</w:t>
      </w:r>
      <w:r w:rsidRPr="00D611EE">
        <w:rPr>
          <w:rFonts w:ascii="ZhoGlyph" w:hAnsi="ZhoGlyph" w:cs="Courier New"/>
          <w:sz w:val="16"/>
          <w:szCs w:val="16"/>
        </w:rPr>
        <w:t>IKA</w:t>
      </w:r>
      <w:r>
        <w:rPr>
          <w:rFonts w:ascii="Courier New" w:hAnsi="Courier New" w:cs="Courier New"/>
          <w:sz w:val="16"/>
          <w:szCs w:val="16"/>
        </w:rPr>
        <w:t xml:space="preserve">, </w:t>
      </w:r>
      <w:r w:rsidRPr="00885592">
        <w:rPr>
          <w:rFonts w:ascii="Courier New" w:hAnsi="Courier New" w:cs="Courier New"/>
          <w:sz w:val="16"/>
          <w:szCs w:val="16"/>
        </w:rPr>
        <w:t>stuck</w:t>
      </w:r>
    </w:p>
    <w:p w14:paraId="0FCF6A6A"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33221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to; indicates movement toward</w:t>
      </w:r>
    </w:p>
    <w:p w14:paraId="554D3F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777132" w14:textId="59CCB61F"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w:t>
      </w:r>
      <w:r>
        <w:rPr>
          <w:rFonts w:ascii="Courier New" w:hAnsi="Courier New" w:cs="Courier New"/>
          <w:sz w:val="16"/>
          <w:szCs w:val="16"/>
        </w:rPr>
        <w:t xml:space="preserve">, </w:t>
      </w:r>
      <w:r w:rsidRPr="00885592">
        <w:rPr>
          <w:rFonts w:ascii="Courier New" w:hAnsi="Courier New" w:cs="Courier New"/>
          <w:sz w:val="16"/>
          <w:szCs w:val="16"/>
        </w:rPr>
        <w:t>prep.</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w:t>
      </w:r>
      <w:r>
        <w:rPr>
          <w:rFonts w:ascii="Courier New" w:hAnsi="Courier New" w:cs="Courier New"/>
          <w:sz w:val="16"/>
          <w:szCs w:val="16"/>
        </w:rPr>
        <w:t xml:space="preserve">, </w:t>
      </w:r>
      <w:r w:rsidRPr="00885592">
        <w:rPr>
          <w:rFonts w:ascii="Courier New" w:hAnsi="Courier New" w:cs="Courier New"/>
          <w:sz w:val="16"/>
          <w:szCs w:val="16"/>
        </w:rPr>
        <w:t>above</w:t>
      </w:r>
    </w:p>
    <w:p w14:paraId="1D73BBF9" w14:textId="5D49AC6C" w:rsid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E688811" w14:textId="524586A7" w:rsidR="00B45053" w:rsidRPr="00B45053" w:rsidRDefault="00B45053"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Pr>
          <w:rFonts w:ascii="Courier New" w:hAnsi="Courier New" w:cs="Courier New"/>
          <w:b/>
          <w:bCs/>
          <w:sz w:val="16"/>
          <w:szCs w:val="16"/>
        </w:rPr>
        <w:t xml:space="preserve">zhinstebr, </w:t>
      </w:r>
      <w:r>
        <w:rPr>
          <w:rFonts w:ascii="Courier New" w:hAnsi="Courier New" w:cs="Courier New"/>
          <w:sz w:val="16"/>
          <w:szCs w:val="16"/>
        </w:rPr>
        <w:t xml:space="preserve">noun, </w:t>
      </w:r>
      <w:r>
        <w:rPr>
          <w:rFonts w:ascii="ZhoGlyph" w:hAnsi="ZhoGlyph" w:cs="Courier New" w:hint="eastAsia"/>
          <w:sz w:val="16"/>
          <w:szCs w:val="16"/>
        </w:rPr>
        <w:t>Ź</w:t>
      </w:r>
      <w:r>
        <w:rPr>
          <w:rFonts w:ascii="ZhoGlyph" w:hAnsi="ZhoGlyph" w:cs="Courier New"/>
          <w:sz w:val="16"/>
          <w:szCs w:val="16"/>
        </w:rPr>
        <w:t>INSTEḄ</w:t>
      </w:r>
      <w:r>
        <w:rPr>
          <w:rFonts w:ascii="Courier New" w:hAnsi="Courier New" w:cs="Courier New"/>
          <w:sz w:val="16"/>
          <w:szCs w:val="16"/>
        </w:rPr>
        <w:t>, overseer</w:t>
      </w:r>
    </w:p>
    <w:p w14:paraId="743E3E7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2F02B83" w14:textId="2A1FBF7A" w:rsidR="006F49DD"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zhinqetse'</w:t>
      </w:r>
      <w:r>
        <w:rPr>
          <w:rFonts w:ascii="Courier New" w:hAnsi="Courier New" w:cs="Courier New"/>
          <w:sz w:val="16"/>
          <w:szCs w:val="16"/>
        </w:rPr>
        <w:t xml:space="preserve">, </w:t>
      </w:r>
      <w:r w:rsidRPr="00885592">
        <w:rPr>
          <w:rFonts w:ascii="Courier New" w:hAnsi="Courier New" w:cs="Courier New"/>
          <w:sz w:val="16"/>
          <w:szCs w:val="16"/>
        </w:rPr>
        <w:t>verb</w:t>
      </w:r>
      <w:r>
        <w:rPr>
          <w:rFonts w:ascii="Courier New" w:hAnsi="Courier New" w:cs="Courier New"/>
          <w:sz w:val="16"/>
          <w:szCs w:val="16"/>
        </w:rPr>
        <w:t xml:space="preserve">, </w:t>
      </w:r>
      <w:r>
        <w:rPr>
          <w:rFonts w:ascii="ZhoGlyph" w:hAnsi="ZhoGlyph" w:cs="Courier New" w:hint="eastAsia"/>
          <w:sz w:val="16"/>
          <w:szCs w:val="16"/>
        </w:rPr>
        <w:t>Ź</w:t>
      </w:r>
      <w:r w:rsidRPr="00D611EE">
        <w:rPr>
          <w:rFonts w:ascii="ZhoGlyph" w:hAnsi="ZhoGlyph" w:cs="Courier New"/>
          <w:sz w:val="16"/>
          <w:szCs w:val="16"/>
        </w:rPr>
        <w:t>INQETSE'</w:t>
      </w:r>
      <w:r>
        <w:rPr>
          <w:rFonts w:ascii="Courier New" w:hAnsi="Courier New" w:cs="Courier New"/>
          <w:sz w:val="16"/>
          <w:szCs w:val="16"/>
        </w:rPr>
        <w:t xml:space="preserve">, </w:t>
      </w:r>
      <w:r w:rsidRPr="00885592">
        <w:rPr>
          <w:rFonts w:ascii="Courier New" w:hAnsi="Courier New" w:cs="Courier New"/>
          <w:sz w:val="16"/>
          <w:szCs w:val="16"/>
        </w:rPr>
        <w:t>to ascend</w:t>
      </w:r>
    </w:p>
    <w:p w14:paraId="1F018563" w14:textId="1866E72E" w:rsidR="001B4CEF"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EBF9CBD" w14:textId="19F43563" w:rsidR="001B4CEF" w:rsidRPr="00885592" w:rsidRDefault="001B4CEF"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40F6B">
        <w:rPr>
          <w:rFonts w:ascii="Courier New" w:hAnsi="Courier New" w:cs="Courier New"/>
          <w:b/>
          <w:bCs/>
          <w:sz w:val="16"/>
          <w:szCs w:val="16"/>
        </w:rPr>
        <w:t>zhipyle</w:t>
      </w:r>
      <w:r w:rsidR="00740F6B" w:rsidRPr="00812EA4">
        <w:rPr>
          <w:rFonts w:ascii="Courier New" w:hAnsi="Courier New" w:cs="Courier New"/>
          <w:b/>
          <w:bCs/>
          <w:sz w:val="16"/>
          <w:szCs w:val="16"/>
        </w:rPr>
        <w:t>'</w:t>
      </w:r>
      <w:r>
        <w:rPr>
          <w:rFonts w:ascii="Courier New" w:hAnsi="Courier New" w:cs="Courier New"/>
          <w:sz w:val="16"/>
          <w:szCs w:val="16"/>
        </w:rPr>
        <w:t xml:space="preserve">, verb, </w:t>
      </w:r>
      <w:r>
        <w:rPr>
          <w:rFonts w:ascii="ZhoGlyph" w:hAnsi="ZhoGlyph" w:cs="Courier New" w:hint="eastAsia"/>
          <w:sz w:val="16"/>
          <w:szCs w:val="16"/>
        </w:rPr>
        <w:t>Ź</w:t>
      </w:r>
      <w:r>
        <w:rPr>
          <w:rFonts w:ascii="ZhoGlyph" w:hAnsi="ZhoGlyph" w:cs="Courier New"/>
          <w:sz w:val="16"/>
          <w:szCs w:val="16"/>
        </w:rPr>
        <w:t>IPYLE'</w:t>
      </w:r>
      <w:r>
        <w:rPr>
          <w:rFonts w:ascii="Courier New" w:hAnsi="Courier New" w:cs="Courier New"/>
          <w:sz w:val="16"/>
          <w:szCs w:val="16"/>
        </w:rPr>
        <w:t xml:space="preserve">, to camouflage or hide </w:t>
      </w:r>
      <w:proofErr w:type="gramStart"/>
      <w:r>
        <w:rPr>
          <w:rFonts w:ascii="Courier New" w:hAnsi="Courier New" w:cs="Courier New"/>
          <w:sz w:val="16"/>
          <w:szCs w:val="16"/>
        </w:rPr>
        <w:t>one’s self</w:t>
      </w:r>
      <w:proofErr w:type="gramEnd"/>
    </w:p>
    <w:p w14:paraId="22C1FBDC"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6E7F467"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Zhobrdievl</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Pr>
          <w:rFonts w:ascii="ZhoGlyph" w:hAnsi="ZhoGlyph" w:cs="Courier New"/>
          <w:sz w:val="16"/>
          <w:szCs w:val="16"/>
        </w:rPr>
        <w:t>OḄD</w:t>
      </w:r>
      <w:r>
        <w:rPr>
          <w:rFonts w:ascii="ZhoGlyph" w:hAnsi="ZhoGlyph" w:cs="Courier New" w:hint="eastAsia"/>
          <w:sz w:val="16"/>
          <w:szCs w:val="16"/>
        </w:rPr>
        <w:t>Ī</w:t>
      </w:r>
      <w:r>
        <w:rPr>
          <w:rFonts w:ascii="ZhoGlyph" w:hAnsi="ZhoGlyph" w:cs="Courier New"/>
          <w:sz w:val="16"/>
          <w:szCs w:val="16"/>
        </w:rPr>
        <w:t>Ṿ</w:t>
      </w:r>
      <w:r>
        <w:rPr>
          <w:rFonts w:ascii="Courier New" w:hAnsi="Courier New" w:cs="Courier New"/>
          <w:sz w:val="16"/>
          <w:szCs w:val="16"/>
        </w:rPr>
        <w:t>, ‘</w:t>
      </w:r>
      <w:r w:rsidRPr="00885592">
        <w:rPr>
          <w:rFonts w:ascii="Courier New" w:hAnsi="Courier New" w:cs="Courier New"/>
          <w:sz w:val="16"/>
          <w:szCs w:val="16"/>
        </w:rPr>
        <w:t>raised to nobility</w:t>
      </w:r>
      <w:r>
        <w:rPr>
          <w:rFonts w:ascii="Courier New" w:hAnsi="Courier New" w:cs="Courier New"/>
          <w:sz w:val="16"/>
          <w:szCs w:val="16"/>
        </w:rPr>
        <w:t>’</w:t>
      </w:r>
      <w:r w:rsidRPr="00885592">
        <w:rPr>
          <w:rFonts w:ascii="Courier New" w:hAnsi="Courier New" w:cs="Courier New"/>
          <w:sz w:val="16"/>
          <w:szCs w:val="16"/>
        </w:rPr>
        <w:t>. All characters with a Social Standing of 11 or higher; Nobles.</w:t>
      </w:r>
    </w:p>
    <w:p w14:paraId="0B97BFDB"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7A7DD05"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Zhobrtlasche'</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ḄṪ</w:t>
      </w:r>
      <w:r w:rsidRPr="00E047F8">
        <w:rPr>
          <w:rFonts w:ascii="ZhoGlyph" w:hAnsi="ZhoGlyph" w:cs="Courier New"/>
          <w:sz w:val="16"/>
          <w:szCs w:val="16"/>
        </w:rPr>
        <w:t>AS</w:t>
      </w:r>
      <w:r>
        <w:rPr>
          <w:rFonts w:ascii="ZhoGlyph" w:hAnsi="ZhoGlyph" w:cs="Courier New"/>
          <w:sz w:val="16"/>
          <w:szCs w:val="16"/>
        </w:rPr>
        <w:t>Ĉ</w:t>
      </w:r>
      <w:r w:rsidRPr="00E047F8">
        <w:rPr>
          <w:rFonts w:ascii="ZhoGlyph" w:hAnsi="ZhoGlyph" w:cs="Courier New"/>
          <w:sz w:val="16"/>
          <w:szCs w:val="16"/>
        </w:rPr>
        <w:t>E'</w:t>
      </w:r>
      <w:r>
        <w:rPr>
          <w:rFonts w:ascii="Courier New" w:hAnsi="Courier New" w:cs="Courier New"/>
          <w:sz w:val="16"/>
          <w:szCs w:val="16"/>
        </w:rPr>
        <w:t xml:space="preserve">, </w:t>
      </w:r>
      <w:r w:rsidRPr="00885592">
        <w:rPr>
          <w:rFonts w:ascii="Courier New" w:hAnsi="Courier New" w:cs="Courier New"/>
          <w:sz w:val="16"/>
          <w:szCs w:val="16"/>
        </w:rPr>
        <w:t>noble born'. Character with Social Standing of 14.</w:t>
      </w:r>
    </w:p>
    <w:p w14:paraId="5DD6E5F3"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409304"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zhochtli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w:t>
      </w:r>
      <w:r>
        <w:rPr>
          <w:rFonts w:ascii="ZhoGlyph" w:hAnsi="ZhoGlyph" w:cs="Courier New"/>
          <w:sz w:val="16"/>
          <w:szCs w:val="16"/>
        </w:rPr>
        <w:t>ĈṪ</w:t>
      </w:r>
      <w:r w:rsidRPr="00E047F8">
        <w:rPr>
          <w:rFonts w:ascii="ZhoGlyph" w:hAnsi="ZhoGlyph" w:cs="Courier New"/>
          <w:sz w:val="16"/>
          <w:szCs w:val="16"/>
        </w:rPr>
        <w:t>I</w:t>
      </w:r>
      <w:r>
        <w:rPr>
          <w:rFonts w:ascii="Courier New" w:hAnsi="Courier New" w:cs="Courier New"/>
          <w:sz w:val="16"/>
          <w:szCs w:val="16"/>
        </w:rPr>
        <w:t xml:space="preserve">, </w:t>
      </w:r>
      <w:r w:rsidRPr="00885592">
        <w:rPr>
          <w:rFonts w:ascii="Courier New" w:hAnsi="Courier New" w:cs="Courier New"/>
          <w:sz w:val="16"/>
          <w:szCs w:val="16"/>
        </w:rPr>
        <w:t>garden</w:t>
      </w:r>
    </w:p>
    <w:p w14:paraId="0054BDF9"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E08B1CD" w14:textId="77777777" w:rsidR="006F49DD" w:rsidRPr="00885592" w:rsidRDefault="006F49DD" w:rsidP="006F49DD">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zholnad</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hint="eastAsia"/>
          <w:sz w:val="16"/>
          <w:szCs w:val="16"/>
        </w:rPr>
        <w:t>Ź</w:t>
      </w:r>
      <w:r w:rsidRPr="00E047F8">
        <w:rPr>
          <w:rFonts w:ascii="ZhoGlyph" w:hAnsi="ZhoGlyph" w:cs="Courier New"/>
          <w:sz w:val="16"/>
          <w:szCs w:val="16"/>
        </w:rPr>
        <w:t>OLNAD</w:t>
      </w:r>
      <w:r>
        <w:rPr>
          <w:rFonts w:ascii="Courier New" w:hAnsi="Courier New" w:cs="Courier New"/>
          <w:sz w:val="16"/>
          <w:szCs w:val="16"/>
        </w:rPr>
        <w:t xml:space="preserve">, </w:t>
      </w:r>
      <w:r w:rsidRPr="00885592">
        <w:rPr>
          <w:rFonts w:ascii="Courier New" w:hAnsi="Courier New" w:cs="Courier New"/>
          <w:sz w:val="16"/>
          <w:szCs w:val="16"/>
        </w:rPr>
        <w:t>server</w:t>
      </w:r>
    </w:p>
    <w:p w14:paraId="2ADD6665"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483BC643" w14:textId="3AD1F634" w:rsidR="006F49DD" w:rsidRPr="006F49DD" w:rsidRDefault="00C56782" w:rsidP="006F49DD">
      <w:pPr>
        <w:pStyle w:val="Heading1"/>
        <w:jc w:val="center"/>
        <w:rPr>
          <w:rFonts w:ascii="ZhoGlyph" w:hAnsi="ZhoGlyph"/>
        </w:rPr>
      </w:pPr>
      <w:r>
        <w:rPr>
          <w:rFonts w:ascii="ZhoGlyph" w:hAnsi="ZhoGlyph"/>
        </w:rPr>
        <w:br w:type="page"/>
      </w:r>
      <w:bookmarkStart w:id="53" w:name="_Toc110929018"/>
      <w:r w:rsidR="006F49DD">
        <w:rPr>
          <w:rFonts w:ascii="ZhoGlyph" w:hAnsi="ZhoGlyph"/>
        </w:rPr>
        <w:lastRenderedPageBreak/>
        <w:t>Ž</w:t>
      </w:r>
      <w:bookmarkEnd w:id="53"/>
    </w:p>
    <w:p w14:paraId="199FE82A" w14:textId="77777777" w:rsidR="006F49DD" w:rsidRDefault="006F49DD" w:rsidP="000321EB">
      <w:pPr>
        <w:widowControl w:val="0"/>
        <w:autoSpaceDE w:val="0"/>
        <w:autoSpaceDN w:val="0"/>
        <w:adjustRightInd w:val="0"/>
        <w:spacing w:after="0" w:line="240" w:lineRule="auto"/>
        <w:ind w:left="720" w:hanging="720"/>
        <w:contextualSpacing/>
        <w:rPr>
          <w:rFonts w:ascii="Courier New" w:hAnsi="Courier New" w:cs="Courier New"/>
          <w:b/>
          <w:bCs/>
          <w:sz w:val="16"/>
          <w:szCs w:val="16"/>
        </w:rPr>
      </w:pPr>
    </w:p>
    <w:p w14:paraId="3ADFD050" w14:textId="34D10F4D"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zhdanstial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0A69A3" w:rsidRPr="007E3A6A">
        <w:rPr>
          <w:rFonts w:ascii="ZhoGlyph" w:hAnsi="ZhoGlyph" w:cs="Courier New"/>
          <w:sz w:val="16"/>
          <w:szCs w:val="16"/>
        </w:rPr>
        <w:t>ANST</w:t>
      </w:r>
      <w:r w:rsidR="007E3A6A">
        <w:rPr>
          <w:rFonts w:ascii="ZhoGlyph" w:hAnsi="ZhoGlyph" w:cs="Courier New"/>
          <w:sz w:val="16"/>
          <w:szCs w:val="16"/>
        </w:rPr>
        <w:t>Ĩ</w:t>
      </w:r>
      <w:r w:rsidR="000A69A3" w:rsidRPr="007E3A6A">
        <w:rPr>
          <w:rFonts w:ascii="ZhoGlyph" w:hAnsi="ZhoGlyph" w:cs="Courier New"/>
          <w:sz w:val="16"/>
          <w:szCs w:val="16"/>
        </w:rPr>
        <w:t>L</w:t>
      </w:r>
      <w:r w:rsidR="00885592">
        <w:rPr>
          <w:rFonts w:ascii="Courier New" w:hAnsi="Courier New" w:cs="Courier New"/>
          <w:sz w:val="16"/>
          <w:szCs w:val="16"/>
        </w:rPr>
        <w:t xml:space="preserve">, </w:t>
      </w:r>
      <w:r w:rsidR="000A69A3" w:rsidRPr="00885592">
        <w:rPr>
          <w:rFonts w:ascii="Courier New" w:hAnsi="Courier New" w:cs="Courier New"/>
          <w:sz w:val="16"/>
          <w:szCs w:val="16"/>
        </w:rPr>
        <w:t>A day</w:t>
      </w:r>
      <w:r w:rsidR="00885592">
        <w:rPr>
          <w:rFonts w:ascii="Courier New" w:hAnsi="Courier New" w:cs="Courier New"/>
          <w:sz w:val="16"/>
          <w:szCs w:val="16"/>
        </w:rPr>
        <w:t>,</w:t>
      </w:r>
      <w:r w:rsidR="000A69A3" w:rsidRPr="00885592">
        <w:rPr>
          <w:rFonts w:ascii="Courier New" w:hAnsi="Courier New" w:cs="Courier New"/>
          <w:sz w:val="16"/>
          <w:szCs w:val="16"/>
        </w:rPr>
        <w:t xml:space="preserve"> usually on Zhdant</w:t>
      </w:r>
      <w:r w:rsidR="00885592">
        <w:rPr>
          <w:rFonts w:ascii="Courier New" w:hAnsi="Courier New" w:cs="Courier New"/>
          <w:sz w:val="16"/>
          <w:szCs w:val="16"/>
        </w:rPr>
        <w:t>,</w:t>
      </w:r>
      <w:r w:rsidR="000A69A3" w:rsidRPr="00885592">
        <w:rPr>
          <w:rFonts w:ascii="Courier New" w:hAnsi="Courier New" w:cs="Courier New"/>
          <w:sz w:val="16"/>
          <w:szCs w:val="16"/>
        </w:rPr>
        <w:t xml:space="preserve"> but applied generically to any solar day</w:t>
      </w:r>
    </w:p>
    <w:p w14:paraId="3747551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975C5F" w14:textId="7DDF4F6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T</w:t>
      </w:r>
      <w:r w:rsidR="00885592">
        <w:rPr>
          <w:rFonts w:ascii="Courier New" w:hAnsi="Courier New" w:cs="Courier New"/>
          <w:sz w:val="16"/>
          <w:szCs w:val="16"/>
        </w:rPr>
        <w:t xml:space="preserve">, </w:t>
      </w:r>
      <w:r w:rsidRPr="00885592">
        <w:rPr>
          <w:rFonts w:ascii="Courier New" w:hAnsi="Courier New" w:cs="Courier New"/>
          <w:sz w:val="16"/>
          <w:szCs w:val="16"/>
        </w:rPr>
        <w:t>Zhodani homeworld in Pliebr's second orbit</w:t>
      </w:r>
      <w:r w:rsidR="007E3A6A">
        <w:rPr>
          <w:rFonts w:ascii="Courier New" w:hAnsi="Courier New" w:cs="Courier New"/>
          <w:sz w:val="16"/>
          <w:szCs w:val="16"/>
        </w:rPr>
        <w:t xml:space="preserve">; </w:t>
      </w:r>
      <w:r w:rsidR="00DE2793">
        <w:rPr>
          <w:rFonts w:ascii="Courier New" w:hAnsi="Courier New" w:cs="Courier New"/>
          <w:sz w:val="16"/>
          <w:szCs w:val="16"/>
        </w:rPr>
        <w:t>also,</w:t>
      </w:r>
      <w:r w:rsidR="007E3A6A">
        <w:rPr>
          <w:rFonts w:ascii="Courier New" w:hAnsi="Courier New" w:cs="Courier New"/>
          <w:sz w:val="16"/>
          <w:szCs w:val="16"/>
        </w:rPr>
        <w:t xml:space="preserve"> </w:t>
      </w:r>
      <w:r w:rsidRPr="00885592">
        <w:rPr>
          <w:rFonts w:ascii="Courier New" w:hAnsi="Courier New" w:cs="Courier New"/>
          <w:sz w:val="16"/>
          <w:szCs w:val="16"/>
        </w:rPr>
        <w:t>the sector in which the Zhodani homeworld is located.</w:t>
      </w:r>
    </w:p>
    <w:p w14:paraId="37BF714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6F07095" w14:textId="203895C2"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D611EE">
        <w:rPr>
          <w:rFonts w:ascii="Courier New" w:hAnsi="Courier New" w:cs="Courier New"/>
          <w:b/>
          <w:bCs/>
          <w:sz w:val="16"/>
          <w:szCs w:val="16"/>
        </w:rPr>
        <w:t>Zhdan</w:t>
      </w:r>
      <w:r>
        <w:rPr>
          <w:rFonts w:ascii="Courier New" w:hAnsi="Courier New" w:cs="Courier New"/>
          <w:b/>
          <w:bCs/>
          <w:sz w:val="16"/>
          <w:szCs w:val="16"/>
        </w:rPr>
        <w:t>t</w:t>
      </w:r>
      <w:r w:rsidRPr="00D611EE">
        <w:rPr>
          <w:rFonts w:ascii="Courier New" w:hAnsi="Courier New" w:cs="Courier New"/>
          <w:b/>
          <w:bCs/>
          <w:sz w:val="16"/>
          <w:szCs w:val="16"/>
        </w:rPr>
        <w:t>i</w:t>
      </w:r>
      <w:r>
        <w:rPr>
          <w:rFonts w:ascii="Courier New" w:hAnsi="Courier New" w:cs="Courier New"/>
          <w:b/>
          <w:bCs/>
          <w:sz w:val="16"/>
          <w:szCs w:val="16"/>
        </w:rPr>
        <w:t>a</w:t>
      </w:r>
      <w:r w:rsidRPr="00D611EE">
        <w:rPr>
          <w:rFonts w:ascii="Courier New" w:hAnsi="Courier New" w:cs="Courier New"/>
          <w:b/>
          <w:bCs/>
          <w:sz w:val="16"/>
          <w:szCs w:val="16"/>
        </w:rPr>
        <w:t>zar</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ŽANTĨZAR</w:t>
      </w:r>
      <w:r>
        <w:rPr>
          <w:rFonts w:ascii="Courier New" w:hAnsi="Courier New" w:cs="Courier New"/>
          <w:sz w:val="16"/>
          <w:szCs w:val="16"/>
        </w:rPr>
        <w:t xml:space="preserve">, </w:t>
      </w:r>
      <w:r w:rsidRPr="00885592">
        <w:rPr>
          <w:rFonts w:ascii="Courier New" w:hAnsi="Courier New" w:cs="Courier New"/>
          <w:sz w:val="16"/>
          <w:szCs w:val="16"/>
        </w:rPr>
        <w:t>Zhodani trek'. Official name for the Seventh Core Expedition.</w:t>
      </w:r>
    </w:p>
    <w:p w14:paraId="411BD74D" w14:textId="77777777" w:rsidR="00E047F8" w:rsidRPr="00885592" w:rsidRDefault="00E047F8" w:rsidP="00E047F8">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66925DA" w14:textId="64715B3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Zhdantpreql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ṔEỜ</w:t>
      </w:r>
      <w:r w:rsidR="00885592">
        <w:rPr>
          <w:rFonts w:ascii="Courier New" w:hAnsi="Courier New" w:cs="Courier New"/>
          <w:sz w:val="16"/>
          <w:szCs w:val="16"/>
        </w:rPr>
        <w:t xml:space="preserve">, </w:t>
      </w:r>
      <w:r w:rsidRPr="00885592">
        <w:rPr>
          <w:rFonts w:ascii="Courier New" w:hAnsi="Courier New" w:cs="Courier New"/>
          <w:sz w:val="16"/>
          <w:szCs w:val="16"/>
        </w:rPr>
        <w:t>The Ancient city built on the Qiknavra continent and destroyed during the Final War.</w:t>
      </w:r>
    </w:p>
    <w:p w14:paraId="4ADE087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F7A921" w14:textId="4BEE123A"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Zhdanzhdanstial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w:t>
      </w:r>
      <w:r w:rsidR="007E3A6A" w:rsidRPr="007E3A6A">
        <w:rPr>
          <w:rFonts w:ascii="ZhoGlyph" w:hAnsi="ZhoGlyph" w:cs="Courier New"/>
          <w:sz w:val="16"/>
          <w:szCs w:val="16"/>
        </w:rPr>
        <w:t>AN</w:t>
      </w:r>
      <w:r w:rsidR="007E3A6A">
        <w:rPr>
          <w:rFonts w:ascii="ZhoGlyph" w:hAnsi="ZhoGlyph" w:cs="Courier New"/>
          <w:sz w:val="16"/>
          <w:szCs w:val="16"/>
        </w:rPr>
        <w:t>Ž</w:t>
      </w:r>
      <w:r w:rsidR="007E3A6A" w:rsidRPr="007E3A6A">
        <w:rPr>
          <w:rFonts w:ascii="ZhoGlyph" w:hAnsi="ZhoGlyph" w:cs="Courier New"/>
          <w:sz w:val="16"/>
          <w:szCs w:val="16"/>
        </w:rPr>
        <w:t>ANST</w:t>
      </w:r>
      <w:r w:rsidR="007E3A6A">
        <w:rPr>
          <w:rFonts w:ascii="ZhoGlyph" w:hAnsi="ZhoGlyph" w:cs="Courier New"/>
          <w:sz w:val="16"/>
          <w:szCs w:val="16"/>
        </w:rPr>
        <w:t>Ĩ</w:t>
      </w:r>
      <w:r w:rsidR="007E3A6A" w:rsidRPr="007E3A6A">
        <w:rPr>
          <w:rFonts w:ascii="ZhoGlyph" w:hAnsi="ZhoGlyph" w:cs="Courier New"/>
          <w:sz w:val="16"/>
          <w:szCs w:val="16"/>
        </w:rPr>
        <w:t>L</w:t>
      </w:r>
      <w:r w:rsidR="00885592">
        <w:rPr>
          <w:rFonts w:ascii="Courier New" w:hAnsi="Courier New" w:cs="Courier New"/>
          <w:sz w:val="16"/>
          <w:szCs w:val="16"/>
        </w:rPr>
        <w:t xml:space="preserve">, </w:t>
      </w:r>
      <w:r w:rsidRPr="00885592">
        <w:rPr>
          <w:rFonts w:ascii="Courier New" w:hAnsi="Courier New" w:cs="Courier New"/>
          <w:sz w:val="16"/>
          <w:szCs w:val="16"/>
        </w:rPr>
        <w:t>any of the six Zhodani holidays</w:t>
      </w:r>
    </w:p>
    <w:p w14:paraId="3220200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7A23A9" w14:textId="7BD2BEEC" w:rsidR="000A69A3" w:rsidRPr="00885592" w:rsidRDefault="0076177D"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7E3A6A">
        <w:rPr>
          <w:rFonts w:ascii="ZhoGlyph" w:hAnsi="ZhoGlyph" w:cs="Courier New"/>
          <w:sz w:val="16"/>
          <w:szCs w:val="16"/>
        </w:rPr>
        <w:t>ŽAṪ</w:t>
      </w:r>
      <w:r w:rsidR="00885592">
        <w:rPr>
          <w:rFonts w:ascii="Courier New" w:hAnsi="Courier New" w:cs="Courier New"/>
          <w:sz w:val="16"/>
          <w:szCs w:val="16"/>
        </w:rPr>
        <w:t xml:space="preserve">, </w:t>
      </w:r>
      <w:r w:rsidR="000A69A3" w:rsidRPr="00885592">
        <w:rPr>
          <w:rFonts w:ascii="Courier New" w:hAnsi="Courier New" w:cs="Courier New"/>
          <w:sz w:val="16"/>
          <w:szCs w:val="16"/>
        </w:rPr>
        <w:t>learning</w:t>
      </w:r>
    </w:p>
    <w:p w14:paraId="09B6BFD2"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2E9A252" w14:textId="2015374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w:t>
      </w:r>
      <w:r w:rsidRP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learn</w:t>
      </w:r>
    </w:p>
    <w:p w14:paraId="18050520"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3A24E3B" w14:textId="5A7324C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zhdatlrnad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A</w:t>
      </w:r>
      <w:r w:rsidR="00FE33C7">
        <w:rPr>
          <w:rFonts w:ascii="ZhoGlyph" w:hAnsi="ZhoGlyph" w:cs="Courier New"/>
          <w:sz w:val="16"/>
          <w:szCs w:val="16"/>
        </w:rPr>
        <w:t>ṪŘ</w:t>
      </w:r>
      <w:r w:rsidRPr="00FE33C7">
        <w:rPr>
          <w:rFonts w:ascii="ZhoGlyph" w:hAnsi="ZhoGlyph" w:cs="Courier New"/>
          <w:sz w:val="16"/>
          <w:szCs w:val="16"/>
        </w:rPr>
        <w:t>NAD</w:t>
      </w:r>
      <w:r w:rsidR="00885592">
        <w:rPr>
          <w:rFonts w:ascii="Courier New" w:hAnsi="Courier New" w:cs="Courier New"/>
          <w:sz w:val="16"/>
          <w:szCs w:val="16"/>
        </w:rPr>
        <w:t xml:space="preserve">, </w:t>
      </w:r>
      <w:r w:rsidRPr="00885592">
        <w:rPr>
          <w:rFonts w:ascii="Courier New" w:hAnsi="Courier New" w:cs="Courier New"/>
          <w:sz w:val="16"/>
          <w:szCs w:val="16"/>
        </w:rPr>
        <w:t>a student or learner</w:t>
      </w:r>
    </w:p>
    <w:p w14:paraId="549FEA5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5EE4C06" w14:textId="3F536BC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zhdavadievl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ŽAVADĪṾ</w:t>
      </w:r>
      <w:r w:rsidR="00885592">
        <w:rPr>
          <w:rFonts w:ascii="Courier New" w:hAnsi="Courier New" w:cs="Courier New"/>
          <w:sz w:val="16"/>
          <w:szCs w:val="16"/>
        </w:rPr>
        <w:t xml:space="preserve">, </w:t>
      </w:r>
      <w:r w:rsidRPr="00885592">
        <w:rPr>
          <w:rFonts w:ascii="Courier New" w:hAnsi="Courier New" w:cs="Courier New"/>
          <w:sz w:val="16"/>
          <w:szCs w:val="16"/>
        </w:rPr>
        <w:t>precognition</w:t>
      </w:r>
    </w:p>
    <w:p w14:paraId="71E7470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09D21B3" w14:textId="154BF640"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zhdavrnad</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sidRPr="00FE33C7">
        <w:rPr>
          <w:rFonts w:ascii="ZhoGlyph" w:hAnsi="ZhoGlyph" w:cs="Courier New"/>
          <w:sz w:val="16"/>
          <w:szCs w:val="16"/>
        </w:rPr>
        <w:t>ŽA</w:t>
      </w:r>
      <w:r w:rsidR="00FE33C7">
        <w:rPr>
          <w:rFonts w:ascii="ZhoGlyph" w:hAnsi="ZhoGlyph" w:cs="Courier New"/>
          <w:sz w:val="16"/>
          <w:szCs w:val="16"/>
        </w:rPr>
        <w:t>ṼNAD</w:t>
      </w:r>
      <w:r w:rsidR="00885592">
        <w:rPr>
          <w:rFonts w:ascii="Courier New" w:hAnsi="Courier New" w:cs="Courier New"/>
          <w:sz w:val="16"/>
          <w:szCs w:val="16"/>
        </w:rPr>
        <w:t xml:space="preserve">, </w:t>
      </w:r>
      <w:r w:rsidRPr="00885592">
        <w:rPr>
          <w:rFonts w:ascii="Courier New" w:hAnsi="Courier New" w:cs="Courier New"/>
          <w:sz w:val="16"/>
          <w:szCs w:val="16"/>
        </w:rPr>
        <w:t>a person trained in precognition</w:t>
      </w:r>
    </w:p>
    <w:p w14:paraId="3722AC9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842F6AA" w14:textId="17316729"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zhdazhe'</w:t>
      </w:r>
      <w:r w:rsidR="00885592">
        <w:rPr>
          <w:rFonts w:ascii="Courier New" w:hAnsi="Courier New" w:cs="Courier New"/>
          <w:sz w:val="16"/>
          <w:szCs w:val="16"/>
        </w:rPr>
        <w:t xml:space="preserve">, </w:t>
      </w:r>
      <w:r w:rsidRPr="00885592">
        <w:rPr>
          <w:rFonts w:ascii="Courier New" w:hAnsi="Courier New" w:cs="Courier New"/>
          <w:sz w:val="16"/>
          <w:szCs w:val="16"/>
        </w:rPr>
        <w:t>verb</w:t>
      </w:r>
      <w:r w:rsidR="00885592">
        <w:rPr>
          <w:rFonts w:ascii="Courier New" w:hAnsi="Courier New" w:cs="Courier New"/>
          <w:sz w:val="16"/>
          <w:szCs w:val="16"/>
        </w:rPr>
        <w:t xml:space="preserve">, </w:t>
      </w:r>
      <w:r w:rsidR="00FE33C7">
        <w:rPr>
          <w:rFonts w:ascii="ZhoGlyph" w:hAnsi="ZhoGlyph" w:cs="Courier New"/>
          <w:sz w:val="16"/>
          <w:szCs w:val="16"/>
        </w:rPr>
        <w:t>ŽA</w:t>
      </w:r>
      <w:r w:rsidR="00FE33C7">
        <w:rPr>
          <w:rFonts w:ascii="ZhoGlyph" w:hAnsi="ZhoGlyph" w:cs="Courier New" w:hint="eastAsia"/>
          <w:sz w:val="16"/>
          <w:szCs w:val="16"/>
        </w:rPr>
        <w:t>Ź</w:t>
      </w:r>
      <w:r w:rsidR="00FE33C7">
        <w:rPr>
          <w:rFonts w:ascii="ZhoGlyph" w:hAnsi="ZhoGlyph" w:cs="Courier New"/>
          <w:sz w:val="16"/>
          <w:szCs w:val="16"/>
        </w:rPr>
        <w:t>E'</w:t>
      </w:r>
      <w:r w:rsidR="00885592">
        <w:rPr>
          <w:rFonts w:ascii="Courier New" w:hAnsi="Courier New" w:cs="Courier New"/>
          <w:sz w:val="16"/>
          <w:szCs w:val="16"/>
        </w:rPr>
        <w:t xml:space="preserve">, </w:t>
      </w:r>
      <w:r w:rsidRPr="00885592">
        <w:rPr>
          <w:rFonts w:ascii="Courier New" w:hAnsi="Courier New" w:cs="Courier New"/>
          <w:sz w:val="16"/>
          <w:szCs w:val="16"/>
        </w:rPr>
        <w:t>to catch</w:t>
      </w:r>
    </w:p>
    <w:p w14:paraId="4BFDB63E"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F45443C" w14:textId="78216F61"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Zhdeshtede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Pr="00FE33C7">
        <w:rPr>
          <w:rFonts w:ascii="ZhoGlyph" w:hAnsi="ZhoGlyph" w:cs="Courier New"/>
          <w:sz w:val="16"/>
          <w:szCs w:val="16"/>
        </w:rPr>
        <w:t>E</w:t>
      </w:r>
      <w:r w:rsidR="00FE33C7">
        <w:rPr>
          <w:rFonts w:ascii="ZhoGlyph" w:hAnsi="ZhoGlyph" w:cs="Courier New" w:hint="eastAsia"/>
          <w:sz w:val="16"/>
          <w:szCs w:val="16"/>
        </w:rPr>
        <w:t>Ś</w:t>
      </w:r>
      <w:r w:rsidRPr="00FE33C7">
        <w:rPr>
          <w:rFonts w:ascii="ZhoGlyph" w:hAnsi="ZhoGlyph" w:cs="Courier New"/>
          <w:sz w:val="16"/>
          <w:szCs w:val="16"/>
        </w:rPr>
        <w:t>TEDE</w:t>
      </w:r>
      <w:r w:rsidR="00885592">
        <w:rPr>
          <w:rFonts w:ascii="Courier New" w:hAnsi="Courier New" w:cs="Courier New"/>
          <w:sz w:val="16"/>
          <w:szCs w:val="16"/>
        </w:rPr>
        <w:t xml:space="preserve">, </w:t>
      </w:r>
      <w:r w:rsidRPr="00885592">
        <w:rPr>
          <w:rFonts w:ascii="Courier New" w:hAnsi="Courier New" w:cs="Courier New"/>
          <w:sz w:val="16"/>
          <w:szCs w:val="16"/>
        </w:rPr>
        <w:t>consularists'. Official name for the Sixth Core Expedition.</w:t>
      </w:r>
    </w:p>
    <w:p w14:paraId="35BAE236" w14:textId="21CD256B" w:rsidR="0043735B"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6212B2C" w14:textId="250A1C3E" w:rsidR="0043735B" w:rsidRPr="00885592" w:rsidRDefault="0043735B"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43735B">
        <w:rPr>
          <w:rFonts w:ascii="Courier New" w:hAnsi="Courier New" w:cs="Courier New"/>
          <w:b/>
          <w:bCs/>
          <w:sz w:val="16"/>
          <w:szCs w:val="16"/>
        </w:rPr>
        <w:t>Zhdevvi</w:t>
      </w:r>
      <w:r>
        <w:rPr>
          <w:rFonts w:ascii="Courier New" w:hAnsi="Courier New" w:cs="Courier New"/>
          <w:sz w:val="16"/>
          <w:szCs w:val="16"/>
        </w:rPr>
        <w:t xml:space="preserve">, noun, </w:t>
      </w:r>
      <w:r>
        <w:rPr>
          <w:rFonts w:ascii="ZhoGlyph" w:hAnsi="ZhoGlyph" w:cs="Courier New"/>
          <w:sz w:val="16"/>
          <w:szCs w:val="16"/>
        </w:rPr>
        <w:t>ŽEVVI</w:t>
      </w:r>
      <w:r>
        <w:rPr>
          <w:rFonts w:ascii="Courier New" w:hAnsi="Courier New" w:cs="Courier New"/>
          <w:sz w:val="16"/>
          <w:szCs w:val="16"/>
        </w:rPr>
        <w:t>, a religious rank equivalent to deacon</w:t>
      </w:r>
    </w:p>
    <w:p w14:paraId="7F57983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E77A829" w14:textId="3167A933"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Zhdiblivlits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ŽIḂIṾIṮ</w:t>
      </w:r>
      <w:r w:rsidR="00885592">
        <w:rPr>
          <w:rFonts w:ascii="Courier New" w:hAnsi="Courier New" w:cs="Courier New"/>
          <w:sz w:val="16"/>
          <w:szCs w:val="16"/>
        </w:rPr>
        <w:t xml:space="preserve">, </w:t>
      </w:r>
      <w:r w:rsidRPr="00885592">
        <w:rPr>
          <w:rFonts w:ascii="Courier New" w:hAnsi="Courier New" w:cs="Courier New"/>
          <w:sz w:val="16"/>
          <w:szCs w:val="16"/>
        </w:rPr>
        <w:t>Final conquest of the frontier'. Official name for the Fourth Core Expedition.</w:t>
      </w:r>
    </w:p>
    <w:p w14:paraId="2F7B04A3"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D6DAF98" w14:textId="2303FBBC"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885592">
        <w:rPr>
          <w:rFonts w:ascii="Courier New" w:hAnsi="Courier New" w:cs="Courier New"/>
          <w:sz w:val="16"/>
          <w:szCs w:val="16"/>
        </w:rPr>
        <w:t xml:space="preserve">, </w:t>
      </w:r>
      <w:r w:rsidRPr="00885592">
        <w:rPr>
          <w:rFonts w:ascii="Courier New" w:hAnsi="Courier New" w:cs="Courier New"/>
          <w:sz w:val="16"/>
          <w:szCs w:val="16"/>
        </w:rPr>
        <w:t>tree</w:t>
      </w:r>
    </w:p>
    <w:p w14:paraId="13F60D8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1727798" w14:textId="66A2A1EF"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ĈEḊ</w:t>
      </w:r>
      <w:r w:rsidR="00885592">
        <w:rPr>
          <w:rFonts w:ascii="Courier New" w:hAnsi="Courier New" w:cs="Courier New"/>
          <w:sz w:val="16"/>
          <w:szCs w:val="16"/>
        </w:rPr>
        <w:t xml:space="preserve">, </w:t>
      </w:r>
      <w:r w:rsidRPr="00885592">
        <w:rPr>
          <w:rFonts w:ascii="Courier New" w:hAnsi="Courier New" w:cs="Courier New"/>
          <w:sz w:val="16"/>
          <w:szCs w:val="16"/>
        </w:rPr>
        <w:t>forest</w:t>
      </w:r>
    </w:p>
    <w:p w14:paraId="7F62E3D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2558AB24" w14:textId="2619576E"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w:t>
      </w:r>
      <w:r>
        <w:rPr>
          <w:rFonts w:ascii="Courier New" w:hAnsi="Courier New" w:cs="Courier New"/>
          <w:b/>
          <w:bCs/>
          <w:sz w:val="16"/>
          <w:szCs w:val="16"/>
        </w:rPr>
        <w:t>dl</w:t>
      </w:r>
      <w:r w:rsidRPr="0076177D">
        <w:rPr>
          <w:rFonts w:ascii="Courier New" w:hAnsi="Courier New" w:cs="Courier New"/>
          <w:b/>
          <w:bCs/>
          <w:sz w:val="16"/>
          <w:szCs w:val="16"/>
        </w:rPr>
        <w:t>chali</w:t>
      </w:r>
      <w:r>
        <w:rPr>
          <w:rFonts w:ascii="Courier New" w:hAnsi="Courier New" w:cs="Courier New"/>
          <w:sz w:val="16"/>
          <w:szCs w:val="16"/>
        </w:rPr>
        <w:t xml:space="preserve">, </w:t>
      </w:r>
      <w:r w:rsidRPr="00885592">
        <w:rPr>
          <w:rFonts w:ascii="Courier New" w:hAnsi="Courier New" w:cs="Courier New"/>
          <w:sz w:val="16"/>
          <w:szCs w:val="16"/>
        </w:rPr>
        <w:t>noun</w:t>
      </w:r>
      <w:r>
        <w:rPr>
          <w:rFonts w:ascii="Courier New" w:hAnsi="Courier New" w:cs="Courier New"/>
          <w:sz w:val="16"/>
          <w:szCs w:val="16"/>
        </w:rPr>
        <w:t xml:space="preserve">, </w:t>
      </w:r>
      <w:r>
        <w:rPr>
          <w:rFonts w:ascii="ZhoGlyph" w:hAnsi="ZhoGlyph" w:cs="Courier New"/>
          <w:sz w:val="16"/>
          <w:szCs w:val="16"/>
        </w:rPr>
        <w:t>Ž</w:t>
      </w:r>
      <w:r>
        <w:rPr>
          <w:rFonts w:ascii="ZhoGlyph" w:hAnsi="ZhoGlyph" w:cs="Courier New" w:hint="eastAsia"/>
          <w:sz w:val="16"/>
          <w:szCs w:val="16"/>
        </w:rPr>
        <w:t>Ī</w:t>
      </w:r>
      <w:r>
        <w:rPr>
          <w:rFonts w:ascii="ZhoGlyph" w:hAnsi="ZhoGlyph" w:cs="Courier New"/>
          <w:sz w:val="16"/>
          <w:szCs w:val="16"/>
        </w:rPr>
        <w:t>ĈEḊĈ</w:t>
      </w:r>
      <w:r w:rsidRPr="00812EA4">
        <w:rPr>
          <w:rFonts w:ascii="ZhoGlyph" w:hAnsi="ZhoGlyph" w:cs="Courier New"/>
          <w:sz w:val="16"/>
          <w:szCs w:val="16"/>
        </w:rPr>
        <w:t>ALI</w:t>
      </w:r>
      <w:r>
        <w:rPr>
          <w:rFonts w:ascii="Courier New" w:hAnsi="Courier New" w:cs="Courier New"/>
          <w:sz w:val="16"/>
          <w:szCs w:val="16"/>
        </w:rPr>
        <w:t xml:space="preserve">, </w:t>
      </w:r>
      <w:r w:rsidRPr="00885592">
        <w:rPr>
          <w:rFonts w:ascii="Courier New" w:hAnsi="Courier New" w:cs="Courier New"/>
          <w:sz w:val="16"/>
          <w:szCs w:val="16"/>
        </w:rPr>
        <w:t>forest understory between the floor and canopy</w:t>
      </w:r>
    </w:p>
    <w:p w14:paraId="55AA5AD8" w14:textId="77777777" w:rsidR="00812EA4" w:rsidRPr="00885592" w:rsidRDefault="00812EA4" w:rsidP="00812EA4">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FCBEFAD" w14:textId="6FE62D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zhdiechedlchima</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Pr="00FE33C7">
        <w:rPr>
          <w:rFonts w:ascii="ZhoGlyph" w:hAnsi="ZhoGlyph" w:cs="Courier New"/>
          <w:sz w:val="16"/>
          <w:szCs w:val="16"/>
        </w:rPr>
        <w:t>E</w:t>
      </w:r>
      <w:r w:rsidR="00812EA4">
        <w:rPr>
          <w:rFonts w:ascii="ZhoGlyph" w:hAnsi="ZhoGlyph" w:cs="Courier New"/>
          <w:sz w:val="16"/>
          <w:szCs w:val="16"/>
        </w:rPr>
        <w:t>Ḋ</w:t>
      </w:r>
      <w:r w:rsidR="00FE33C7">
        <w:rPr>
          <w:rFonts w:ascii="ZhoGlyph" w:hAnsi="ZhoGlyph" w:cs="Courier New"/>
          <w:sz w:val="16"/>
          <w:szCs w:val="16"/>
        </w:rPr>
        <w:t>Ĉ</w:t>
      </w:r>
      <w:r w:rsidRPr="00FE33C7">
        <w:rPr>
          <w:rFonts w:ascii="ZhoGlyph" w:hAnsi="ZhoGlyph" w:cs="Courier New"/>
          <w:sz w:val="16"/>
          <w:szCs w:val="16"/>
        </w:rPr>
        <w:t>IMA</w:t>
      </w:r>
      <w:r w:rsidR="00885592">
        <w:rPr>
          <w:rFonts w:ascii="Courier New" w:hAnsi="Courier New" w:cs="Courier New"/>
          <w:sz w:val="16"/>
          <w:szCs w:val="16"/>
        </w:rPr>
        <w:t xml:space="preserve">, </w:t>
      </w:r>
      <w:r w:rsidRPr="00885592">
        <w:rPr>
          <w:rFonts w:ascii="Courier New" w:hAnsi="Courier New" w:cs="Courier New"/>
          <w:sz w:val="16"/>
          <w:szCs w:val="16"/>
        </w:rPr>
        <w:t>forest canopy layer</w:t>
      </w:r>
      <w:r w:rsidR="00885592">
        <w:rPr>
          <w:rFonts w:ascii="Courier New" w:hAnsi="Courier New" w:cs="Courier New"/>
          <w:sz w:val="16"/>
          <w:szCs w:val="16"/>
        </w:rPr>
        <w:t xml:space="preserve"> </w:t>
      </w:r>
    </w:p>
    <w:p w14:paraId="1DB66C6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A6A94B8" w14:textId="0B9A6E1E"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zhdiechedlkochal</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FE33C7">
        <w:rPr>
          <w:rFonts w:ascii="ZhoGlyph" w:hAnsi="ZhoGlyph" w:cs="Courier New"/>
          <w:sz w:val="16"/>
          <w:szCs w:val="16"/>
        </w:rPr>
        <w:t>Ž</w:t>
      </w:r>
      <w:r w:rsidR="00FE33C7">
        <w:rPr>
          <w:rFonts w:ascii="ZhoGlyph" w:hAnsi="ZhoGlyph" w:cs="Courier New" w:hint="eastAsia"/>
          <w:sz w:val="16"/>
          <w:szCs w:val="16"/>
        </w:rPr>
        <w:t>Ī</w:t>
      </w:r>
      <w:r w:rsidR="00FE33C7">
        <w:rPr>
          <w:rFonts w:ascii="ZhoGlyph" w:hAnsi="ZhoGlyph" w:cs="Courier New"/>
          <w:sz w:val="16"/>
          <w:szCs w:val="16"/>
        </w:rPr>
        <w:t>Ĉ</w:t>
      </w:r>
      <w:r w:rsidR="00FE33C7" w:rsidRPr="00FE33C7">
        <w:rPr>
          <w:rFonts w:ascii="ZhoGlyph" w:hAnsi="ZhoGlyph" w:cs="Courier New"/>
          <w:sz w:val="16"/>
          <w:szCs w:val="16"/>
        </w:rPr>
        <w:t>E</w:t>
      </w:r>
      <w:r w:rsidR="00812EA4">
        <w:rPr>
          <w:rFonts w:ascii="ZhoGlyph" w:hAnsi="ZhoGlyph" w:cs="Courier New"/>
          <w:sz w:val="16"/>
          <w:szCs w:val="16"/>
        </w:rPr>
        <w:t>ḊKOĈAL</w:t>
      </w:r>
      <w:r w:rsidR="00885592">
        <w:rPr>
          <w:rFonts w:ascii="Courier New" w:hAnsi="Courier New" w:cs="Courier New"/>
          <w:sz w:val="16"/>
          <w:szCs w:val="16"/>
        </w:rPr>
        <w:t xml:space="preserve">, </w:t>
      </w:r>
      <w:r w:rsidRPr="00885592">
        <w:rPr>
          <w:rFonts w:ascii="Courier New" w:hAnsi="Courier New" w:cs="Courier New"/>
          <w:sz w:val="16"/>
          <w:szCs w:val="16"/>
        </w:rPr>
        <w:t>forest floor</w:t>
      </w:r>
    </w:p>
    <w:p w14:paraId="65D85219"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3AE60B58" w14:textId="1EB577A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76177D">
        <w:rPr>
          <w:rFonts w:ascii="Courier New" w:hAnsi="Courier New" w:cs="Courier New"/>
          <w:b/>
          <w:bCs/>
          <w:sz w:val="16"/>
          <w:szCs w:val="16"/>
        </w:rPr>
        <w:t>zhdiechtlas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00812EA4">
        <w:rPr>
          <w:rFonts w:ascii="ZhoGlyph" w:hAnsi="ZhoGlyph" w:cs="Courier New" w:hint="eastAsia"/>
          <w:sz w:val="16"/>
          <w:szCs w:val="16"/>
        </w:rPr>
        <w:t>Ī</w:t>
      </w:r>
      <w:r w:rsidR="00812EA4">
        <w:rPr>
          <w:rFonts w:ascii="ZhoGlyph" w:hAnsi="ZhoGlyph" w:cs="Courier New"/>
          <w:sz w:val="16"/>
          <w:szCs w:val="16"/>
        </w:rPr>
        <w:t>ĈṪ</w:t>
      </w:r>
      <w:r w:rsidRPr="00812EA4">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topmost layer of the forest</w:t>
      </w:r>
    </w:p>
    <w:p w14:paraId="264DFD58"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18FCF2A9" w14:textId="57C61549" w:rsidR="000A69A3"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zhdipali</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w:t>
      </w:r>
      <w:r w:rsidRPr="00812EA4">
        <w:rPr>
          <w:rFonts w:ascii="ZhoGlyph" w:hAnsi="ZhoGlyph" w:cs="Courier New"/>
          <w:sz w:val="16"/>
          <w:szCs w:val="16"/>
        </w:rPr>
        <w:t>IPALI</w:t>
      </w:r>
      <w:r w:rsidR="00885592">
        <w:rPr>
          <w:rFonts w:ascii="Courier New" w:hAnsi="Courier New" w:cs="Courier New"/>
          <w:sz w:val="16"/>
          <w:szCs w:val="16"/>
        </w:rPr>
        <w:t xml:space="preserve">, </w:t>
      </w:r>
      <w:r w:rsidRPr="00885592">
        <w:rPr>
          <w:rFonts w:ascii="Courier New" w:hAnsi="Courier New" w:cs="Courier New"/>
          <w:sz w:val="16"/>
          <w:szCs w:val="16"/>
        </w:rPr>
        <w:t>lips</w:t>
      </w:r>
    </w:p>
    <w:p w14:paraId="652B7F96" w14:textId="50CA972D" w:rsidR="00AD4B19"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7167297" w14:textId="6D1FB2AC" w:rsidR="00AD4B19" w:rsidRPr="00885592" w:rsidRDefault="00AD4B19"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AD4B19">
        <w:rPr>
          <w:rFonts w:ascii="Courier New" w:hAnsi="Courier New" w:cs="Courier New"/>
          <w:b/>
          <w:bCs/>
          <w:sz w:val="16"/>
          <w:szCs w:val="16"/>
        </w:rPr>
        <w:lastRenderedPageBreak/>
        <w:t>zhdipalitepl</w:t>
      </w:r>
      <w:r w:rsidR="00DE17C9">
        <w:rPr>
          <w:rFonts w:ascii="Courier New" w:hAnsi="Courier New" w:cs="Courier New"/>
          <w:b/>
          <w:bCs/>
          <w:sz w:val="16"/>
          <w:szCs w:val="16"/>
        </w:rPr>
        <w:t>its</w:t>
      </w:r>
      <w:r w:rsidRPr="00AD4B19">
        <w:rPr>
          <w:rFonts w:ascii="Courier New" w:hAnsi="Courier New" w:cs="Courier New"/>
          <w:b/>
          <w:bCs/>
          <w:sz w:val="16"/>
          <w:szCs w:val="16"/>
        </w:rPr>
        <w:t>i</w:t>
      </w:r>
      <w:r>
        <w:rPr>
          <w:rFonts w:ascii="Courier New" w:hAnsi="Courier New" w:cs="Courier New"/>
          <w:sz w:val="16"/>
          <w:szCs w:val="16"/>
        </w:rPr>
        <w:t xml:space="preserve">, noun, </w:t>
      </w:r>
      <w:r>
        <w:rPr>
          <w:rFonts w:ascii="ZhoGlyph" w:hAnsi="ZhoGlyph" w:cs="Courier New"/>
          <w:sz w:val="16"/>
          <w:szCs w:val="16"/>
        </w:rPr>
        <w:t>Ž</w:t>
      </w:r>
      <w:r w:rsidRPr="00812EA4">
        <w:rPr>
          <w:rFonts w:ascii="ZhoGlyph" w:hAnsi="ZhoGlyph" w:cs="Courier New"/>
          <w:sz w:val="16"/>
          <w:szCs w:val="16"/>
        </w:rPr>
        <w:t>IPALI</w:t>
      </w:r>
      <w:r>
        <w:rPr>
          <w:rFonts w:ascii="ZhoGlyph" w:hAnsi="ZhoGlyph" w:cs="Courier New"/>
          <w:sz w:val="16"/>
          <w:szCs w:val="16"/>
        </w:rPr>
        <w:t>TEṖI</w:t>
      </w:r>
      <w:r w:rsidR="00DE17C9">
        <w:rPr>
          <w:rFonts w:ascii="ZhoGlyph" w:hAnsi="ZhoGlyph" w:cs="Courier New"/>
          <w:sz w:val="16"/>
          <w:szCs w:val="16"/>
        </w:rPr>
        <w:t>ṮI</w:t>
      </w:r>
      <w:r>
        <w:rPr>
          <w:rFonts w:ascii="Courier New" w:hAnsi="Courier New" w:cs="Courier New"/>
          <w:sz w:val="16"/>
          <w:szCs w:val="16"/>
        </w:rPr>
        <w:t>, the lips of the vulva</w:t>
      </w:r>
    </w:p>
    <w:p w14:paraId="3AF60121"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A9630A0" w14:textId="3637659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Zhdits</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812EA4">
        <w:rPr>
          <w:rFonts w:ascii="ZhoGlyph" w:hAnsi="ZhoGlyph" w:cs="Courier New"/>
          <w:sz w:val="16"/>
          <w:szCs w:val="16"/>
        </w:rPr>
        <w:t>ŽIṮ</w:t>
      </w:r>
      <w:r w:rsidR="00885592">
        <w:rPr>
          <w:rFonts w:ascii="Courier New" w:hAnsi="Courier New" w:cs="Courier New"/>
          <w:sz w:val="16"/>
          <w:szCs w:val="16"/>
        </w:rPr>
        <w:t xml:space="preserve">, </w:t>
      </w:r>
      <w:r w:rsidRPr="00885592">
        <w:rPr>
          <w:rFonts w:ascii="Courier New" w:hAnsi="Courier New" w:cs="Courier New"/>
          <w:sz w:val="16"/>
          <w:szCs w:val="16"/>
        </w:rPr>
        <w:t>Name of a relatively unsuccessful class of 400-ton destroyer escorts.</w:t>
      </w:r>
    </w:p>
    <w:p w14:paraId="3ED4113D"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8A623F4" w14:textId="1CD46D9F"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zhdivrzdanjatl</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ANJAṪ</w:t>
      </w:r>
      <w:r w:rsidR="00885592">
        <w:rPr>
          <w:rFonts w:ascii="Courier New" w:hAnsi="Courier New" w:cs="Courier New"/>
          <w:sz w:val="16"/>
          <w:szCs w:val="16"/>
        </w:rPr>
        <w:t xml:space="preserve">, </w:t>
      </w:r>
      <w:r w:rsidR="000A69A3" w:rsidRPr="00885592">
        <w:rPr>
          <w:rFonts w:ascii="Courier New" w:hAnsi="Courier New" w:cs="Courier New"/>
          <w:sz w:val="16"/>
          <w:szCs w:val="16"/>
        </w:rPr>
        <w:t>chief engineer</w:t>
      </w:r>
    </w:p>
    <w:p w14:paraId="48BE3CD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45306E27" w14:textId="700F4C48" w:rsidR="000A69A3" w:rsidRPr="00885592" w:rsidRDefault="00812EA4"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zhdivrzdanjnad</w:t>
      </w:r>
      <w:r w:rsidR="00885592">
        <w:rPr>
          <w:rFonts w:ascii="Courier New" w:hAnsi="Courier New" w:cs="Courier New"/>
          <w:sz w:val="16"/>
          <w:szCs w:val="16"/>
        </w:rPr>
        <w:t xml:space="preserve">, </w:t>
      </w:r>
      <w:r w:rsidR="000A69A3"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ŽIṼ</w:t>
      </w:r>
      <w:r w:rsidR="00D611EE">
        <w:rPr>
          <w:rFonts w:ascii="ZhoGlyph" w:hAnsi="ZhoGlyph" w:cs="Courier New" w:hint="eastAsia"/>
          <w:sz w:val="16"/>
          <w:szCs w:val="16"/>
        </w:rPr>
        <w:t>Ż</w:t>
      </w:r>
      <w:r w:rsidR="00D611EE">
        <w:rPr>
          <w:rFonts w:ascii="ZhoGlyph" w:hAnsi="ZhoGlyph" w:cs="Courier New"/>
          <w:sz w:val="16"/>
          <w:szCs w:val="16"/>
        </w:rPr>
        <w:t>ANJNAD</w:t>
      </w:r>
      <w:r w:rsidR="00885592">
        <w:rPr>
          <w:rFonts w:ascii="Courier New" w:hAnsi="Courier New" w:cs="Courier New"/>
          <w:sz w:val="16"/>
          <w:szCs w:val="16"/>
        </w:rPr>
        <w:t xml:space="preserve">, </w:t>
      </w:r>
      <w:r w:rsidR="000A69A3" w:rsidRPr="00885592">
        <w:rPr>
          <w:rFonts w:ascii="Courier New" w:hAnsi="Courier New" w:cs="Courier New"/>
          <w:sz w:val="16"/>
          <w:szCs w:val="16"/>
        </w:rPr>
        <w:t>engineer</w:t>
      </w:r>
    </w:p>
    <w:p w14:paraId="6DFE9F8A"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C3B5503" w14:textId="6FF3F881"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zhdonzhabe</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ON</w:t>
      </w:r>
      <w:r w:rsidR="00D611EE">
        <w:rPr>
          <w:rFonts w:ascii="ZhoGlyph" w:hAnsi="ZhoGlyph" w:cs="Courier New" w:hint="eastAsia"/>
          <w:sz w:val="16"/>
          <w:szCs w:val="16"/>
        </w:rPr>
        <w:t>Ź</w:t>
      </w:r>
      <w:r w:rsidRPr="00D611EE">
        <w:rPr>
          <w:rFonts w:ascii="ZhoGlyph" w:hAnsi="ZhoGlyph" w:cs="Courier New"/>
          <w:sz w:val="16"/>
          <w:szCs w:val="16"/>
        </w:rPr>
        <w:t>ABE</w:t>
      </w:r>
      <w:r w:rsidR="00885592">
        <w:rPr>
          <w:rFonts w:ascii="Courier New" w:hAnsi="Courier New" w:cs="Courier New"/>
          <w:sz w:val="16"/>
          <w:szCs w:val="16"/>
        </w:rPr>
        <w:t xml:space="preserve">, </w:t>
      </w:r>
      <w:r w:rsidR="00812EA4" w:rsidRPr="00885592">
        <w:rPr>
          <w:rFonts w:ascii="Courier New" w:hAnsi="Courier New" w:cs="Courier New"/>
          <w:sz w:val="16"/>
          <w:szCs w:val="16"/>
        </w:rPr>
        <w:t>passengers</w:t>
      </w:r>
    </w:p>
    <w:p w14:paraId="6B3932DF"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0C618C9A" w14:textId="0F1DA6F2"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zhdoq</w:t>
      </w:r>
      <w:r w:rsidR="00885592">
        <w:rPr>
          <w:rFonts w:ascii="Courier New" w:hAnsi="Courier New" w:cs="Courier New"/>
          <w:sz w:val="16"/>
          <w:szCs w:val="16"/>
        </w:rPr>
        <w:t xml:space="preserve">, </w:t>
      </w:r>
      <w:r w:rsidRPr="00885592">
        <w:rPr>
          <w:rFonts w:ascii="Courier New" w:hAnsi="Courier New" w:cs="Courier New"/>
          <w:sz w:val="16"/>
          <w:szCs w:val="16"/>
        </w:rPr>
        <w:t>noun</w:t>
      </w:r>
      <w:r w:rsidR="00885592">
        <w:rPr>
          <w:rFonts w:ascii="Courier New" w:hAnsi="Courier New" w:cs="Courier New"/>
          <w:sz w:val="16"/>
          <w:szCs w:val="16"/>
        </w:rPr>
        <w:t xml:space="preserve">, </w:t>
      </w:r>
      <w:r w:rsidR="00D611EE">
        <w:rPr>
          <w:rFonts w:ascii="ZhoGlyph" w:hAnsi="ZhoGlyph" w:cs="Courier New"/>
          <w:sz w:val="16"/>
          <w:szCs w:val="16"/>
        </w:rPr>
        <w:t>ŽOQ</w:t>
      </w:r>
      <w:r w:rsidR="00885592">
        <w:rPr>
          <w:rFonts w:ascii="Courier New" w:hAnsi="Courier New" w:cs="Courier New"/>
          <w:sz w:val="16"/>
          <w:szCs w:val="16"/>
        </w:rPr>
        <w:t xml:space="preserve">, </w:t>
      </w:r>
      <w:r w:rsidRPr="00885592">
        <w:rPr>
          <w:rFonts w:ascii="Courier New" w:hAnsi="Courier New" w:cs="Courier New"/>
          <w:sz w:val="16"/>
          <w:szCs w:val="16"/>
        </w:rPr>
        <w:t>Scavenger and reducer insects that fill the same niche as cockroaches and scarab beetles</w:t>
      </w:r>
    </w:p>
    <w:p w14:paraId="155B9F87"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703BEA1" w14:textId="3132AD4B"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r w:rsidRPr="00812EA4">
        <w:rPr>
          <w:rFonts w:ascii="Courier New" w:hAnsi="Courier New" w:cs="Courier New"/>
          <w:b/>
          <w:bCs/>
          <w:sz w:val="16"/>
          <w:szCs w:val="16"/>
        </w:rPr>
        <w:t>zhdotlas</w:t>
      </w:r>
      <w:r w:rsidR="00885592">
        <w:rPr>
          <w:rFonts w:ascii="Courier New" w:hAnsi="Courier New" w:cs="Courier New"/>
          <w:sz w:val="16"/>
          <w:szCs w:val="16"/>
        </w:rPr>
        <w:t xml:space="preserve">, </w:t>
      </w:r>
      <w:r w:rsidRPr="00885592">
        <w:rPr>
          <w:rFonts w:ascii="Courier New" w:hAnsi="Courier New" w:cs="Courier New"/>
          <w:sz w:val="16"/>
          <w:szCs w:val="16"/>
        </w:rPr>
        <w:t>adj</w:t>
      </w:r>
      <w:r w:rsidR="00885592">
        <w:rPr>
          <w:rFonts w:ascii="Courier New" w:hAnsi="Courier New" w:cs="Courier New"/>
          <w:sz w:val="16"/>
          <w:szCs w:val="16"/>
        </w:rPr>
        <w:t xml:space="preserve">, </w:t>
      </w:r>
      <w:r w:rsidR="00D611EE">
        <w:rPr>
          <w:rFonts w:ascii="ZhoGlyph" w:hAnsi="ZhoGlyph" w:cs="Courier New"/>
          <w:sz w:val="16"/>
          <w:szCs w:val="16"/>
        </w:rPr>
        <w:t>Ž</w:t>
      </w:r>
      <w:r w:rsidRPr="00D611EE">
        <w:rPr>
          <w:rFonts w:ascii="ZhoGlyph" w:hAnsi="ZhoGlyph" w:cs="Courier New"/>
          <w:sz w:val="16"/>
          <w:szCs w:val="16"/>
        </w:rPr>
        <w:t>O</w:t>
      </w:r>
      <w:r w:rsidR="00D611EE">
        <w:rPr>
          <w:rFonts w:ascii="ZhoGlyph" w:hAnsi="ZhoGlyph" w:cs="Courier New"/>
          <w:sz w:val="16"/>
          <w:szCs w:val="16"/>
        </w:rPr>
        <w:t>Ṫ</w:t>
      </w:r>
      <w:r w:rsidRPr="00D611EE">
        <w:rPr>
          <w:rFonts w:ascii="ZhoGlyph" w:hAnsi="ZhoGlyph" w:cs="Courier New"/>
          <w:sz w:val="16"/>
          <w:szCs w:val="16"/>
        </w:rPr>
        <w:t>AS</w:t>
      </w:r>
      <w:r w:rsidR="00885592">
        <w:rPr>
          <w:rFonts w:ascii="Courier New" w:hAnsi="Courier New" w:cs="Courier New"/>
          <w:sz w:val="16"/>
          <w:szCs w:val="16"/>
        </w:rPr>
        <w:t xml:space="preserve">, </w:t>
      </w:r>
      <w:r w:rsidRPr="00885592">
        <w:rPr>
          <w:rFonts w:ascii="Courier New" w:hAnsi="Courier New" w:cs="Courier New"/>
          <w:sz w:val="16"/>
          <w:szCs w:val="16"/>
        </w:rPr>
        <w:t>supreme</w:t>
      </w:r>
    </w:p>
    <w:p w14:paraId="65B5165B"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7F96AD84"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6F3220FC"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p w14:paraId="55312117" w14:textId="77777777" w:rsidR="00B90FA7" w:rsidRDefault="00B90FA7"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sectPr w:rsidR="00B90FA7" w:rsidSect="00935820">
          <w:footerReference w:type="default" r:id="rId12"/>
          <w:pgSz w:w="7920" w:h="12240" w:code="6"/>
          <w:pgMar w:top="720" w:right="720" w:bottom="720" w:left="720" w:header="144" w:footer="144" w:gutter="0"/>
          <w:pgNumType w:start="1"/>
          <w:cols w:space="720"/>
          <w:noEndnote/>
          <w:docGrid w:linePitch="299"/>
        </w:sectPr>
      </w:pPr>
    </w:p>
    <w:p w14:paraId="5E37D7A5" w14:textId="77777777" w:rsidR="00B90FA7" w:rsidRPr="003237AC" w:rsidRDefault="00B90FA7" w:rsidP="00B90FA7">
      <w:pPr>
        <w:pStyle w:val="Heading1"/>
        <w:jc w:val="center"/>
      </w:pPr>
      <w:bookmarkStart w:id="54" w:name="_Toc105090113"/>
      <w:bookmarkStart w:id="55" w:name="_Toc110929019"/>
      <w:r w:rsidRPr="003237AC">
        <w:lastRenderedPageBreak/>
        <w:t>Legal</w:t>
      </w:r>
      <w:bookmarkEnd w:id="54"/>
      <w:bookmarkEnd w:id="55"/>
    </w:p>
    <w:p w14:paraId="1F58CA48"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THIS LICENSE IS APPROVED FOR GENERAL USE. PERMISSION TO DISTRIBUTE THIS LICENSE IS MADE BY FAR FUTURE ENTERPRISES</w:t>
      </w:r>
    </w:p>
    <w:p w14:paraId="2C54F0DE"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OPEN GAME LICENSE Version 1.0a</w:t>
      </w:r>
    </w:p>
    <w:p w14:paraId="51A93DC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The following text is the property of Far Future Enterprises, Inc. and is Copyright 2000 Far Future Enterprises, Inc ("FFE"). All Rights Reserved.</w:t>
      </w:r>
    </w:p>
    <w:p w14:paraId="64B3DFE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14:paraId="63A238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2.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14:paraId="615A8ED3"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3.Offer and Acceptance: By Using the Open Game Content You indicate Your acceptance of the terms of this License.</w:t>
      </w:r>
    </w:p>
    <w:p w14:paraId="6A26127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4. Grant and Consideration: In consideration for agreeing to use this License, the Contributors grant You a perpetual, worldwide, royalty-free, non-exclusive license with the exact terms of this License to Use, the Open Game Content.</w:t>
      </w:r>
    </w:p>
    <w:p w14:paraId="519F229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5.Representation of Authority to Contribute: If You are contributing original material as Open Game Content, You represent that Your Contributions are Your original creation and/or You have sufficient rights to grant the rights conveyed by this License.</w:t>
      </w:r>
    </w:p>
    <w:p w14:paraId="60FEE002"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6.Notice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14:paraId="2CE48EC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7.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14:paraId="57476C1F"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8. Identification: If you distribute Open Game Content You must clearly indicate which portions of the work that you are distributing are Open Game Content.</w:t>
      </w:r>
    </w:p>
    <w:p w14:paraId="6A0BC1B1"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9. Updating the License: FFE or its designated Agents may publish updated versions of this License. You may use any authorized version of this License to copy, modify and distribute any Open Game Content originally distributed under any version of this License.</w:t>
      </w:r>
    </w:p>
    <w:p w14:paraId="60129ABC"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lastRenderedPageBreak/>
        <w:t>10 Copy of this License: You MUST include a copy of this License with every copy of the Open Game Content You Distribute.</w:t>
      </w:r>
    </w:p>
    <w:p w14:paraId="44C70CAB"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11. Use of Contributor Credits: You may not market or advertise the Open Game Content using the name of any Contributor unless You have written permission from the Contributor to do so.</w:t>
      </w:r>
    </w:p>
    <w:p w14:paraId="233DC4F4"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 xml:space="preserve">12 Inability to Comply: If it is impossible for You to comply with any of the terms of this License with respect to some or </w:t>
      </w:r>
      <w:proofErr w:type="gramStart"/>
      <w:r w:rsidRPr="00B90FA7">
        <w:rPr>
          <w:rFonts w:cs="Calibri"/>
          <w:color w:val="000000"/>
          <w:sz w:val="20"/>
          <w:szCs w:val="20"/>
        </w:rPr>
        <w:t>all of</w:t>
      </w:r>
      <w:proofErr w:type="gramEnd"/>
      <w:r w:rsidRPr="00B90FA7">
        <w:rPr>
          <w:rFonts w:cs="Calibri"/>
          <w:color w:val="000000"/>
          <w:sz w:val="20"/>
          <w:szCs w:val="20"/>
        </w:rPr>
        <w:t xml:space="preserve"> the Open Game Content due to statute, judicial order, or governmental regulation then You may not Use any Open Game Material so affected.</w:t>
      </w:r>
    </w:p>
    <w:p w14:paraId="13B98D6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13 Termination: This License will terminate automatically if You fail to comply with all terms herein and fail to cure such breach within 30 days of becoming aware of the breach. All sublicenses shall survive the termination of this License.</w:t>
      </w:r>
    </w:p>
    <w:p w14:paraId="507243D7"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14 Reformation: If any provision of this License is held to be unenforceable, such provision shall be reformed only to the extent necessary to make it enforceable.</w:t>
      </w:r>
    </w:p>
    <w:p w14:paraId="4AA17B60"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15 Affiliation: This product is not affiliated with either Mongoose Publishing or Far Future Enterprises and makes no claim or challenges to trademarks held by either party. The use of the Traveller System Reference Document does not convey the endorsement of this publication by either Mongoose Publishing or Far Future Enterprises as a product of either of their product lines.</w:t>
      </w:r>
    </w:p>
    <w:p w14:paraId="3006FDC6" w14:textId="77777777" w:rsidR="00B90FA7" w:rsidRPr="00B90FA7" w:rsidRDefault="00B90FA7" w:rsidP="00B90FA7">
      <w:pPr>
        <w:spacing w:before="100" w:beforeAutospacing="1" w:after="100" w:afterAutospacing="1" w:line="240" w:lineRule="auto"/>
        <w:rPr>
          <w:rFonts w:cs="Calibri"/>
          <w:color w:val="000000"/>
          <w:sz w:val="20"/>
          <w:szCs w:val="20"/>
        </w:rPr>
      </w:pPr>
      <w:r w:rsidRPr="00B90FA7">
        <w:rPr>
          <w:rFonts w:cs="Calibri"/>
          <w:color w:val="000000"/>
          <w:sz w:val="20"/>
          <w:szCs w:val="20"/>
        </w:rPr>
        <w:t>16 COPYRIGHT NOTICE</w:t>
      </w:r>
      <w:r w:rsidRPr="00B90FA7">
        <w:rPr>
          <w:rFonts w:cs="Calibri"/>
          <w:color w:val="000000"/>
          <w:sz w:val="20"/>
          <w:szCs w:val="20"/>
        </w:rPr>
        <w:br/>
        <w:t>Open Game License v 1.0 Copyright 2000, Far Future Enterprises, Inc.</w:t>
      </w:r>
    </w:p>
    <w:p w14:paraId="71284BC5" w14:textId="77777777" w:rsidR="000A69A3" w:rsidRPr="00885592" w:rsidRDefault="000A69A3" w:rsidP="000321EB">
      <w:pPr>
        <w:widowControl w:val="0"/>
        <w:autoSpaceDE w:val="0"/>
        <w:autoSpaceDN w:val="0"/>
        <w:adjustRightInd w:val="0"/>
        <w:spacing w:after="0" w:line="240" w:lineRule="auto"/>
        <w:ind w:left="720" w:hanging="720"/>
        <w:contextualSpacing/>
        <w:rPr>
          <w:rFonts w:ascii="Courier New" w:hAnsi="Courier New" w:cs="Courier New"/>
          <w:sz w:val="16"/>
          <w:szCs w:val="16"/>
        </w:rPr>
      </w:pPr>
    </w:p>
    <w:sectPr w:rsidR="000A69A3" w:rsidRPr="00885592" w:rsidSect="00935820">
      <w:footerReference w:type="default" r:id="rId13"/>
      <w:pgSz w:w="7920" w:h="12240" w:code="6"/>
      <w:pgMar w:top="720" w:right="720" w:bottom="720" w:left="720" w:header="144" w:footer="144"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246EA" w14:textId="77777777" w:rsidR="00A70A31" w:rsidRDefault="00A70A31" w:rsidP="003C2CE7">
      <w:pPr>
        <w:spacing w:after="0" w:line="240" w:lineRule="auto"/>
      </w:pPr>
      <w:r>
        <w:separator/>
      </w:r>
    </w:p>
  </w:endnote>
  <w:endnote w:type="continuationSeparator" w:id="0">
    <w:p w14:paraId="7D4BB70D" w14:textId="77777777" w:rsidR="00A70A31" w:rsidRDefault="00A70A31" w:rsidP="003C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hoGlyph">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DB08" w14:textId="1A6C5401" w:rsidR="003C2CE7" w:rsidRDefault="003C2CE7">
    <w:pPr>
      <w:pStyle w:val="Footer"/>
      <w:jc w:val="center"/>
    </w:pPr>
  </w:p>
  <w:p w14:paraId="3B7E7A3A" w14:textId="77777777" w:rsidR="003C2CE7" w:rsidRDefault="003C2C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E3AE" w14:textId="77777777" w:rsidR="000350E3" w:rsidRDefault="000350E3">
    <w:pPr>
      <w:pStyle w:val="Footer"/>
      <w:jc w:val="center"/>
    </w:pPr>
    <w:r>
      <w:fldChar w:fldCharType="begin"/>
    </w:r>
    <w:r>
      <w:instrText xml:space="preserve"> PAGE   \* MERGEFORMAT </w:instrText>
    </w:r>
    <w:r>
      <w:fldChar w:fldCharType="separate"/>
    </w:r>
    <w:r>
      <w:rPr>
        <w:noProof/>
      </w:rPr>
      <w:t>2</w:t>
    </w:r>
    <w:r>
      <w:rPr>
        <w:noProof/>
      </w:rPr>
      <w:fldChar w:fldCharType="end"/>
    </w:r>
  </w:p>
  <w:p w14:paraId="7E91BC6C" w14:textId="77777777" w:rsidR="00FF2D7F" w:rsidRDefault="00FF2D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BB7A8" w14:textId="57ADCC76" w:rsidR="00B90FA7" w:rsidRDefault="00B90FA7">
    <w:pPr>
      <w:pStyle w:val="Footer"/>
      <w:jc w:val="center"/>
    </w:pPr>
  </w:p>
  <w:p w14:paraId="57516971" w14:textId="77777777" w:rsidR="00B90FA7" w:rsidRDefault="00B90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C79E7" w14:textId="77777777" w:rsidR="00A70A31" w:rsidRDefault="00A70A31" w:rsidP="003C2CE7">
      <w:pPr>
        <w:spacing w:after="0" w:line="240" w:lineRule="auto"/>
      </w:pPr>
      <w:r>
        <w:separator/>
      </w:r>
    </w:p>
  </w:footnote>
  <w:footnote w:type="continuationSeparator" w:id="0">
    <w:p w14:paraId="3D0FCD36" w14:textId="77777777" w:rsidR="00A70A31" w:rsidRDefault="00A70A31" w:rsidP="003C2CE7">
      <w:pPr>
        <w:spacing w:after="0" w:line="240" w:lineRule="auto"/>
      </w:pPr>
      <w:r>
        <w:continuationSeparator/>
      </w:r>
    </w:p>
  </w:footnote>
  <w:footnote w:id="1">
    <w:p w14:paraId="2789198F" w14:textId="77777777" w:rsidR="007B0004" w:rsidRDefault="007B0004" w:rsidP="007B0004">
      <w:pPr>
        <w:pStyle w:val="FootnoteText"/>
        <w:rPr>
          <w:sz w:val="16"/>
          <w:szCs w:val="16"/>
        </w:rPr>
      </w:pPr>
      <w:r>
        <w:rPr>
          <w:rStyle w:val="FootnoteReference"/>
          <w:sz w:val="16"/>
          <w:szCs w:val="16"/>
        </w:rPr>
        <w:footnoteRef/>
      </w:r>
      <w:r>
        <w:rPr>
          <w:sz w:val="16"/>
          <w:szCs w:val="16"/>
        </w:rPr>
        <w:t xml:space="preserve"> </w:t>
      </w:r>
      <w:hyperlink r:id="rId1" w:history="1">
        <w:r>
          <w:rPr>
            <w:rStyle w:val="Hyperlink"/>
            <w:sz w:val="16"/>
            <w:szCs w:val="16"/>
          </w:rPr>
          <w:t>Zdetl (language) - Traveller (travellerrpg.com)</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 Kazmierski">
    <w15:presenceInfo w15:providerId="Windows Live" w15:userId="f70a2d720ca3e8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69A3"/>
    <w:rsid w:val="0000649D"/>
    <w:rsid w:val="00010ABF"/>
    <w:rsid w:val="00013228"/>
    <w:rsid w:val="0001369E"/>
    <w:rsid w:val="00021A89"/>
    <w:rsid w:val="000223DE"/>
    <w:rsid w:val="000321EB"/>
    <w:rsid w:val="000331AF"/>
    <w:rsid w:val="000350E3"/>
    <w:rsid w:val="00040E93"/>
    <w:rsid w:val="00076418"/>
    <w:rsid w:val="00091DC2"/>
    <w:rsid w:val="000A3225"/>
    <w:rsid w:val="000A69A3"/>
    <w:rsid w:val="000B57E6"/>
    <w:rsid w:val="000D5FEB"/>
    <w:rsid w:val="000F2ED8"/>
    <w:rsid w:val="00167725"/>
    <w:rsid w:val="00174C57"/>
    <w:rsid w:val="00175517"/>
    <w:rsid w:val="00181A65"/>
    <w:rsid w:val="001906FB"/>
    <w:rsid w:val="001A7413"/>
    <w:rsid w:val="001B4CEF"/>
    <w:rsid w:val="001E146C"/>
    <w:rsid w:val="001E471D"/>
    <w:rsid w:val="001E6EA5"/>
    <w:rsid w:val="001F19D4"/>
    <w:rsid w:val="001F6B77"/>
    <w:rsid w:val="001F76B6"/>
    <w:rsid w:val="00202491"/>
    <w:rsid w:val="002046FA"/>
    <w:rsid w:val="00216299"/>
    <w:rsid w:val="002218A9"/>
    <w:rsid w:val="002218AF"/>
    <w:rsid w:val="00262B7B"/>
    <w:rsid w:val="00263032"/>
    <w:rsid w:val="00283344"/>
    <w:rsid w:val="002B5D79"/>
    <w:rsid w:val="002C23DD"/>
    <w:rsid w:val="002C263E"/>
    <w:rsid w:val="002C755F"/>
    <w:rsid w:val="00303BF2"/>
    <w:rsid w:val="00311FA8"/>
    <w:rsid w:val="00325967"/>
    <w:rsid w:val="00325B2F"/>
    <w:rsid w:val="003271ED"/>
    <w:rsid w:val="00336F59"/>
    <w:rsid w:val="00337B41"/>
    <w:rsid w:val="00366CA8"/>
    <w:rsid w:val="00387398"/>
    <w:rsid w:val="003A1040"/>
    <w:rsid w:val="003A1918"/>
    <w:rsid w:val="003A1F75"/>
    <w:rsid w:val="003A2BD5"/>
    <w:rsid w:val="003A4A76"/>
    <w:rsid w:val="003A6C56"/>
    <w:rsid w:val="003B1420"/>
    <w:rsid w:val="003B5FB0"/>
    <w:rsid w:val="003C2CE7"/>
    <w:rsid w:val="003C4440"/>
    <w:rsid w:val="003D768C"/>
    <w:rsid w:val="003E2693"/>
    <w:rsid w:val="003F712F"/>
    <w:rsid w:val="00402585"/>
    <w:rsid w:val="00410713"/>
    <w:rsid w:val="00433196"/>
    <w:rsid w:val="00433F30"/>
    <w:rsid w:val="0043735B"/>
    <w:rsid w:val="00450117"/>
    <w:rsid w:val="00482605"/>
    <w:rsid w:val="004A517E"/>
    <w:rsid w:val="00527600"/>
    <w:rsid w:val="005353B5"/>
    <w:rsid w:val="00542576"/>
    <w:rsid w:val="005627C1"/>
    <w:rsid w:val="005732BF"/>
    <w:rsid w:val="005741A4"/>
    <w:rsid w:val="00583738"/>
    <w:rsid w:val="00587550"/>
    <w:rsid w:val="0059269C"/>
    <w:rsid w:val="0059491E"/>
    <w:rsid w:val="005A6A4A"/>
    <w:rsid w:val="005E262F"/>
    <w:rsid w:val="005F39E5"/>
    <w:rsid w:val="0060424D"/>
    <w:rsid w:val="00614E56"/>
    <w:rsid w:val="00614EEE"/>
    <w:rsid w:val="00635459"/>
    <w:rsid w:val="006624C9"/>
    <w:rsid w:val="00664DCA"/>
    <w:rsid w:val="00685434"/>
    <w:rsid w:val="006C5988"/>
    <w:rsid w:val="006C5CAF"/>
    <w:rsid w:val="006D62BB"/>
    <w:rsid w:val="006E1685"/>
    <w:rsid w:val="006E254E"/>
    <w:rsid w:val="006F49DD"/>
    <w:rsid w:val="00707DC7"/>
    <w:rsid w:val="00711CD7"/>
    <w:rsid w:val="007176A3"/>
    <w:rsid w:val="00721444"/>
    <w:rsid w:val="00726B7C"/>
    <w:rsid w:val="00735DCB"/>
    <w:rsid w:val="00740B81"/>
    <w:rsid w:val="00740F6B"/>
    <w:rsid w:val="0076177D"/>
    <w:rsid w:val="00774FCB"/>
    <w:rsid w:val="007821A5"/>
    <w:rsid w:val="007844B7"/>
    <w:rsid w:val="00794E2A"/>
    <w:rsid w:val="007A1055"/>
    <w:rsid w:val="007A2ACF"/>
    <w:rsid w:val="007A7076"/>
    <w:rsid w:val="007B0004"/>
    <w:rsid w:val="007C183C"/>
    <w:rsid w:val="007E3A6A"/>
    <w:rsid w:val="007F2A08"/>
    <w:rsid w:val="00804D3E"/>
    <w:rsid w:val="00812EA4"/>
    <w:rsid w:val="00824EBC"/>
    <w:rsid w:val="0082775B"/>
    <w:rsid w:val="00830980"/>
    <w:rsid w:val="0083575C"/>
    <w:rsid w:val="00837113"/>
    <w:rsid w:val="00885592"/>
    <w:rsid w:val="008F0EE1"/>
    <w:rsid w:val="008F18C6"/>
    <w:rsid w:val="008F3425"/>
    <w:rsid w:val="008F6A35"/>
    <w:rsid w:val="00921B30"/>
    <w:rsid w:val="00927244"/>
    <w:rsid w:val="00935820"/>
    <w:rsid w:val="00962D66"/>
    <w:rsid w:val="00982195"/>
    <w:rsid w:val="009C2FFD"/>
    <w:rsid w:val="009E6817"/>
    <w:rsid w:val="00A00428"/>
    <w:rsid w:val="00A04D78"/>
    <w:rsid w:val="00A3512E"/>
    <w:rsid w:val="00A55CE7"/>
    <w:rsid w:val="00A57623"/>
    <w:rsid w:val="00A65AB2"/>
    <w:rsid w:val="00A67AD7"/>
    <w:rsid w:val="00A70A31"/>
    <w:rsid w:val="00A73063"/>
    <w:rsid w:val="00A73916"/>
    <w:rsid w:val="00A76FCD"/>
    <w:rsid w:val="00A773E1"/>
    <w:rsid w:val="00AC5E72"/>
    <w:rsid w:val="00AC7DED"/>
    <w:rsid w:val="00AD4B19"/>
    <w:rsid w:val="00AD6C1E"/>
    <w:rsid w:val="00AE4ACA"/>
    <w:rsid w:val="00AE4CE0"/>
    <w:rsid w:val="00AF7857"/>
    <w:rsid w:val="00B02CB9"/>
    <w:rsid w:val="00B1209A"/>
    <w:rsid w:val="00B41D1E"/>
    <w:rsid w:val="00B45053"/>
    <w:rsid w:val="00B538CE"/>
    <w:rsid w:val="00B55234"/>
    <w:rsid w:val="00B57BF7"/>
    <w:rsid w:val="00B75948"/>
    <w:rsid w:val="00B80D27"/>
    <w:rsid w:val="00B871B5"/>
    <w:rsid w:val="00B90FA7"/>
    <w:rsid w:val="00B922E5"/>
    <w:rsid w:val="00B946B4"/>
    <w:rsid w:val="00B97C4B"/>
    <w:rsid w:val="00BA781D"/>
    <w:rsid w:val="00BC462F"/>
    <w:rsid w:val="00BD416D"/>
    <w:rsid w:val="00BD4F72"/>
    <w:rsid w:val="00BE4B8D"/>
    <w:rsid w:val="00BF0C59"/>
    <w:rsid w:val="00C22733"/>
    <w:rsid w:val="00C351FB"/>
    <w:rsid w:val="00C45BA1"/>
    <w:rsid w:val="00C5512F"/>
    <w:rsid w:val="00C56782"/>
    <w:rsid w:val="00C56C00"/>
    <w:rsid w:val="00C6217B"/>
    <w:rsid w:val="00C73C68"/>
    <w:rsid w:val="00C83276"/>
    <w:rsid w:val="00CB509D"/>
    <w:rsid w:val="00CC32B6"/>
    <w:rsid w:val="00D1138B"/>
    <w:rsid w:val="00D17A8D"/>
    <w:rsid w:val="00D21A97"/>
    <w:rsid w:val="00D21C11"/>
    <w:rsid w:val="00D26E23"/>
    <w:rsid w:val="00D46239"/>
    <w:rsid w:val="00D51051"/>
    <w:rsid w:val="00D611EE"/>
    <w:rsid w:val="00D61912"/>
    <w:rsid w:val="00D670CC"/>
    <w:rsid w:val="00D7059F"/>
    <w:rsid w:val="00D71FE8"/>
    <w:rsid w:val="00D87205"/>
    <w:rsid w:val="00DA66BA"/>
    <w:rsid w:val="00DA7D3B"/>
    <w:rsid w:val="00DD549B"/>
    <w:rsid w:val="00DE17C9"/>
    <w:rsid w:val="00DE2793"/>
    <w:rsid w:val="00DE5C70"/>
    <w:rsid w:val="00E047F8"/>
    <w:rsid w:val="00E220E7"/>
    <w:rsid w:val="00E2465E"/>
    <w:rsid w:val="00E35701"/>
    <w:rsid w:val="00E37F35"/>
    <w:rsid w:val="00E43FBB"/>
    <w:rsid w:val="00E4464D"/>
    <w:rsid w:val="00E570CC"/>
    <w:rsid w:val="00E624E9"/>
    <w:rsid w:val="00E6529D"/>
    <w:rsid w:val="00E76A85"/>
    <w:rsid w:val="00E87365"/>
    <w:rsid w:val="00E9704C"/>
    <w:rsid w:val="00EA1879"/>
    <w:rsid w:val="00EB1AD9"/>
    <w:rsid w:val="00EC32A5"/>
    <w:rsid w:val="00EE30C0"/>
    <w:rsid w:val="00EF0A45"/>
    <w:rsid w:val="00EF1BA7"/>
    <w:rsid w:val="00F0075B"/>
    <w:rsid w:val="00F106D9"/>
    <w:rsid w:val="00F2165F"/>
    <w:rsid w:val="00F24993"/>
    <w:rsid w:val="00F32EFF"/>
    <w:rsid w:val="00F43A93"/>
    <w:rsid w:val="00F8113C"/>
    <w:rsid w:val="00F93F33"/>
    <w:rsid w:val="00FA1C4A"/>
    <w:rsid w:val="00FA3D01"/>
    <w:rsid w:val="00FB3561"/>
    <w:rsid w:val="00FC1B99"/>
    <w:rsid w:val="00FD2DF8"/>
    <w:rsid w:val="00FD598F"/>
    <w:rsid w:val="00FE1FAD"/>
    <w:rsid w:val="00FE33C7"/>
    <w:rsid w:val="00FF076A"/>
    <w:rsid w:val="00FF2D7F"/>
    <w:rsid w:val="00FF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546E218E"/>
  <w14:defaultImageDpi w14:val="0"/>
  <w15:docId w15:val="{12321C57-1BDB-467D-9689-63F78CC8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741A4"/>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CE7"/>
    <w:pPr>
      <w:tabs>
        <w:tab w:val="center" w:pos="4680"/>
        <w:tab w:val="right" w:pos="9360"/>
      </w:tabs>
    </w:pPr>
  </w:style>
  <w:style w:type="character" w:customStyle="1" w:styleId="HeaderChar">
    <w:name w:val="Header Char"/>
    <w:basedOn w:val="DefaultParagraphFont"/>
    <w:link w:val="Header"/>
    <w:uiPriority w:val="99"/>
    <w:rsid w:val="003C2CE7"/>
  </w:style>
  <w:style w:type="paragraph" w:styleId="Footer">
    <w:name w:val="footer"/>
    <w:basedOn w:val="Normal"/>
    <w:link w:val="FooterChar"/>
    <w:uiPriority w:val="99"/>
    <w:unhideWhenUsed/>
    <w:rsid w:val="003C2CE7"/>
    <w:pPr>
      <w:tabs>
        <w:tab w:val="center" w:pos="4680"/>
        <w:tab w:val="right" w:pos="9360"/>
      </w:tabs>
    </w:pPr>
  </w:style>
  <w:style w:type="character" w:customStyle="1" w:styleId="FooterChar">
    <w:name w:val="Footer Char"/>
    <w:basedOn w:val="DefaultParagraphFont"/>
    <w:link w:val="Footer"/>
    <w:uiPriority w:val="99"/>
    <w:rsid w:val="003C2CE7"/>
  </w:style>
  <w:style w:type="paragraph" w:styleId="Revision">
    <w:name w:val="Revision"/>
    <w:hidden/>
    <w:uiPriority w:val="99"/>
    <w:semiHidden/>
    <w:rsid w:val="007A7076"/>
    <w:rPr>
      <w:sz w:val="22"/>
      <w:szCs w:val="22"/>
    </w:rPr>
  </w:style>
  <w:style w:type="character" w:customStyle="1" w:styleId="Heading1Char">
    <w:name w:val="Heading 1 Char"/>
    <w:link w:val="Heading1"/>
    <w:uiPriority w:val="9"/>
    <w:rsid w:val="005741A4"/>
    <w:rPr>
      <w:rFonts w:ascii="Calibri Light" w:eastAsia="Times New Roman" w:hAnsi="Calibri Light" w:cs="Times New Roman"/>
      <w:b/>
      <w:bCs/>
      <w:kern w:val="32"/>
      <w:sz w:val="32"/>
      <w:szCs w:val="32"/>
    </w:rPr>
  </w:style>
  <w:style w:type="table" w:styleId="TableGrid">
    <w:name w:val="Table Grid"/>
    <w:basedOn w:val="TableNormal"/>
    <w:uiPriority w:val="39"/>
    <w:rsid w:val="00E76A85"/>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76A85"/>
    <w:rPr>
      <w:sz w:val="22"/>
      <w:szCs w:val="22"/>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4">
    <w:name w:val="Plain Table 4"/>
    <w:basedOn w:val="TableNormal"/>
    <w:uiPriority w:val="44"/>
    <w:rsid w:val="00E76A8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7B0004"/>
    <w:rPr>
      <w:color w:val="0000FF"/>
      <w:u w:val="single"/>
    </w:rPr>
  </w:style>
  <w:style w:type="paragraph" w:styleId="FootnoteText">
    <w:name w:val="footnote text"/>
    <w:basedOn w:val="Normal"/>
    <w:link w:val="FootnoteTextChar"/>
    <w:uiPriority w:val="99"/>
    <w:semiHidden/>
    <w:unhideWhenUsed/>
    <w:rsid w:val="007B0004"/>
    <w:pPr>
      <w:spacing w:after="0" w:line="240" w:lineRule="auto"/>
    </w:pPr>
  </w:style>
  <w:style w:type="character" w:customStyle="1" w:styleId="FootnoteTextChar">
    <w:name w:val="Footnote Text Char"/>
    <w:link w:val="FootnoteText"/>
    <w:uiPriority w:val="99"/>
    <w:semiHidden/>
    <w:rsid w:val="007B0004"/>
    <w:rPr>
      <w:sz w:val="22"/>
      <w:szCs w:val="22"/>
    </w:rPr>
  </w:style>
  <w:style w:type="character" w:styleId="FootnoteReference">
    <w:name w:val="footnote reference"/>
    <w:uiPriority w:val="99"/>
    <w:semiHidden/>
    <w:unhideWhenUsed/>
    <w:rsid w:val="007B0004"/>
    <w:rPr>
      <w:vertAlign w:val="superscript"/>
    </w:rPr>
  </w:style>
  <w:style w:type="paragraph" w:styleId="TOCHeading">
    <w:name w:val="TOC Heading"/>
    <w:basedOn w:val="Heading1"/>
    <w:next w:val="Normal"/>
    <w:uiPriority w:val="39"/>
    <w:unhideWhenUsed/>
    <w:qFormat/>
    <w:rsid w:val="00B90FA7"/>
    <w:pPr>
      <w:keepLines/>
      <w:spacing w:after="0"/>
      <w:outlineLvl w:val="9"/>
    </w:pPr>
    <w:rPr>
      <w:b w:val="0"/>
      <w:bCs w:val="0"/>
      <w:color w:val="2F5496"/>
      <w:kern w:val="0"/>
    </w:rPr>
  </w:style>
  <w:style w:type="paragraph" w:styleId="TOC1">
    <w:name w:val="toc 1"/>
    <w:basedOn w:val="Normal"/>
    <w:next w:val="Normal"/>
    <w:autoRedefine/>
    <w:uiPriority w:val="39"/>
    <w:unhideWhenUsed/>
    <w:rsid w:val="00B90FA7"/>
  </w:style>
  <w:style w:type="paragraph" w:styleId="NoSpacing">
    <w:name w:val="No Spacing"/>
    <w:link w:val="NoSpacingChar"/>
    <w:uiPriority w:val="1"/>
    <w:qFormat/>
    <w:rsid w:val="00283344"/>
    <w:rPr>
      <w:sz w:val="22"/>
      <w:szCs w:val="22"/>
    </w:rPr>
  </w:style>
  <w:style w:type="character" w:customStyle="1" w:styleId="NoSpacingChar">
    <w:name w:val="No Spacing Char"/>
    <w:link w:val="NoSpacing"/>
    <w:uiPriority w:val="1"/>
    <w:rsid w:val="0028334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95276">
      <w:bodyDiv w:val="1"/>
      <w:marLeft w:val="0"/>
      <w:marRight w:val="0"/>
      <w:marTop w:val="0"/>
      <w:marBottom w:val="0"/>
      <w:divBdr>
        <w:top w:val="none" w:sz="0" w:space="0" w:color="auto"/>
        <w:left w:val="none" w:sz="0" w:space="0" w:color="auto"/>
        <w:bottom w:val="none" w:sz="0" w:space="0" w:color="auto"/>
        <w:right w:val="none" w:sz="0" w:space="0" w:color="auto"/>
      </w:divBdr>
    </w:div>
    <w:div w:id="731123623">
      <w:bodyDiv w:val="1"/>
      <w:marLeft w:val="0"/>
      <w:marRight w:val="0"/>
      <w:marTop w:val="0"/>
      <w:marBottom w:val="0"/>
      <w:divBdr>
        <w:top w:val="none" w:sz="0" w:space="0" w:color="auto"/>
        <w:left w:val="none" w:sz="0" w:space="0" w:color="auto"/>
        <w:bottom w:val="none" w:sz="0" w:space="0" w:color="auto"/>
        <w:right w:val="none" w:sz="0" w:space="0" w:color="auto"/>
      </w:divBdr>
    </w:div>
    <w:div w:id="901719755">
      <w:bodyDiv w:val="1"/>
      <w:marLeft w:val="0"/>
      <w:marRight w:val="0"/>
      <w:marTop w:val="0"/>
      <w:marBottom w:val="0"/>
      <w:divBdr>
        <w:top w:val="none" w:sz="0" w:space="0" w:color="auto"/>
        <w:left w:val="none" w:sz="0" w:space="0" w:color="auto"/>
        <w:bottom w:val="none" w:sz="0" w:space="0" w:color="auto"/>
        <w:right w:val="none" w:sz="0" w:space="0" w:color="auto"/>
      </w:divBdr>
    </w:div>
    <w:div w:id="1193616344">
      <w:bodyDiv w:val="1"/>
      <w:marLeft w:val="0"/>
      <w:marRight w:val="0"/>
      <w:marTop w:val="0"/>
      <w:marBottom w:val="0"/>
      <w:divBdr>
        <w:top w:val="none" w:sz="0" w:space="0" w:color="auto"/>
        <w:left w:val="none" w:sz="0" w:space="0" w:color="auto"/>
        <w:bottom w:val="none" w:sz="0" w:space="0" w:color="auto"/>
        <w:right w:val="none" w:sz="0" w:space="0" w:color="auto"/>
      </w:divBdr>
    </w:div>
    <w:div w:id="1606965435">
      <w:bodyDiv w:val="1"/>
      <w:marLeft w:val="0"/>
      <w:marRight w:val="0"/>
      <w:marTop w:val="0"/>
      <w:marBottom w:val="0"/>
      <w:divBdr>
        <w:top w:val="none" w:sz="0" w:space="0" w:color="auto"/>
        <w:left w:val="none" w:sz="0" w:space="0" w:color="auto"/>
        <w:bottom w:val="none" w:sz="0" w:space="0" w:color="auto"/>
        <w:right w:val="none" w:sz="0" w:space="0" w:color="auto"/>
      </w:divBdr>
    </w:div>
    <w:div w:id="210255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iki.travellerrpg.com/Zdetl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2022-08-09T00:00:00</PublishDate>
  <Abstract/>
  <CompanyAddress>Dlolpliki, Zhdant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4EC66-362C-4551-9252-EBAF4936E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39665</TotalTime>
  <Pages>1</Pages>
  <Words>10511</Words>
  <Characters>59915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KE ḊOLṖIKA ŽANTĨ FEṼANŹṪOTANAṪ</vt:lpstr>
    </vt:vector>
  </TitlesOfParts>
  <Company>THE ZHODANI LANGUAGE AND CULTURAL INSTITUTE</Company>
  <LinksUpToDate>false</LinksUpToDate>
  <CharactersWithSpaces>70286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 ḊOLṖIKA ŽANTĨ FEṼANŹṪOTANAṪ</dc:title>
  <dc:subject>Ke Dlolplika Zhdantia Fevranzhtlotanatl</dc:subject>
  <dc:creator>Jeff Kazmierski</dc:creator>
  <cp:keywords/>
  <dc:description/>
  <cp:lastModifiedBy>Jeff Kazmierski</cp:lastModifiedBy>
  <cp:revision>88</cp:revision>
  <cp:lastPrinted>2022-08-18T21:32:00Z</cp:lastPrinted>
  <dcterms:created xsi:type="dcterms:W3CDTF">2022-07-02T20:57:00Z</dcterms:created>
  <dcterms:modified xsi:type="dcterms:W3CDTF">2022-08-22T04:26:00Z</dcterms:modified>
</cp:coreProperties>
</file>