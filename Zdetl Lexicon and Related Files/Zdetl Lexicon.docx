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070" w14:textId="4560CD43" w:rsidR="00283344" w:rsidRPr="00283344" w:rsidRDefault="00FA29BB">
      <w:pPr>
        <w:pStyle w:val="NoSpacing"/>
        <w:spacing w:before="1540" w:after="240"/>
        <w:jc w:val="center"/>
        <w:rPr>
          <w:color w:val="4472C4"/>
        </w:rPr>
      </w:pPr>
      <w:bookmarkStart w:id="0" w:name="_Toc110928969"/>
      <w:r>
        <w:rPr>
          <w:noProof/>
          <w:color w:val="4472C4"/>
        </w:rPr>
        <w:pict w14:anchorId="3D828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5" type="#_x0000_t75" style="width:114pt;height:6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">
            <v:imagedata r:id="rId8" o:title="" cropright="-29f"/>
          </v:shape>
        </w:pict>
      </w:r>
    </w:p>
    <w:p w14:paraId="64B597C8" w14:textId="3B14F3A8" w:rsidR="00283344" w:rsidRPr="00283344" w:rsidRDefault="00283344" w:rsidP="00283344">
      <w:pPr>
        <w:pStyle w:val="NoSpacing"/>
        <w:pBdr>
          <w:top w:val="single" w:sz="6" w:space="6" w:color="4472C4"/>
          <w:bottom w:val="single" w:sz="6" w:space="6" w:color="4472C4"/>
        </w:pBdr>
        <w:spacing w:after="240"/>
        <w:jc w:val="center"/>
        <w:rPr>
          <w:rFonts w:ascii="Calibri Light" w:hAnsi="Calibri Light"/>
          <w:caps/>
          <w:color w:val="4472C4"/>
          <w:sz w:val="72"/>
          <w:szCs w:val="72"/>
        </w:rPr>
      </w:pPr>
      <w:r w:rsidRPr="00283344">
        <w:rPr>
          <w:rFonts w:ascii="ZhoGlyph" w:hAnsi="ZhoGlyph"/>
          <w:color w:val="4472C4"/>
          <w:sz w:val="32"/>
          <w:szCs w:val="32"/>
        </w:rPr>
        <w:t>KE ḊOLṖIKA ŽANTĨ FEṼANŹṪOTANAṪ</w:t>
      </w:r>
    </w:p>
    <w:p w14:paraId="258CBC1C" w14:textId="4EB9430E" w:rsidR="00283344" w:rsidRPr="00283344" w:rsidRDefault="00283344">
      <w:pPr>
        <w:pStyle w:val="NoSpacing"/>
        <w:jc w:val="center"/>
        <w:rPr>
          <w:rFonts w:cs="Calibri"/>
          <w:color w:val="4472C4"/>
          <w:sz w:val="28"/>
          <w:szCs w:val="28"/>
        </w:rPr>
      </w:pPr>
      <w:r w:rsidRPr="00283344">
        <w:rPr>
          <w:rFonts w:cs="Calibri"/>
          <w:sz w:val="32"/>
          <w:szCs w:val="32"/>
        </w:rPr>
        <w:t>Ke Dlolplika Zhdantia Fevranzhtlotanatl</w:t>
      </w:r>
    </w:p>
    <w:p w14:paraId="2319473B" w14:textId="391810A2" w:rsidR="00283344" w:rsidRPr="00283344" w:rsidRDefault="00000000">
      <w:pPr>
        <w:pStyle w:val="NoSpacing"/>
        <w:spacing w:before="480"/>
        <w:jc w:val="center"/>
        <w:rPr>
          <w:color w:val="4472C4"/>
        </w:rPr>
      </w:pPr>
      <w:r>
        <w:rPr>
          <w:noProof/>
        </w:rPr>
        <w:pict w14:anchorId="052DF85D">
          <v:shapetype id="_x0000_t202" coordsize="21600,21600" o:spt="202" path="m,l,21600r21600,l21600,xe">
            <v:stroke joinstyle="miter"/>
            <v:path gradientshapeok="t" o:connecttype="rect"/>
          </v:shapetype>
          <v:shape id="Text Box 142" o:spid="_x0000_s2051" type="#_x0000_t202" alt="" style="position:absolute;left:0;text-align:left;margin-left:36pt;margin-top:520.2pt;width:324pt;height:47.15pt;z-index:1;visibility:visible;mso-wrap-style:square;mso-wrap-edited:f;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filled="f" stroked="f" strokeweight=".5pt">
            <v:textbox style="mso-fit-shape-to-text:t" inset="0,0,0,0">
              <w:txbxContent>
                <w:p w14:paraId="59C460B0" w14:textId="593B38AA" w:rsidR="00283344" w:rsidRPr="00283344" w:rsidRDefault="00283344">
                  <w:pPr>
                    <w:pStyle w:val="NoSpacing"/>
                    <w:spacing w:after="40"/>
                    <w:jc w:val="center"/>
                    <w:rPr>
                      <w:caps/>
                      <w:color w:val="4472C4"/>
                      <w:sz w:val="28"/>
                      <w:szCs w:val="28"/>
                    </w:rPr>
                  </w:pPr>
                </w:p>
                <w:p w14:paraId="5DBE1847" w14:textId="40628EBB" w:rsidR="00283344" w:rsidRPr="00283344" w:rsidRDefault="00283344">
                  <w:pPr>
                    <w:pStyle w:val="NoSpacing"/>
                    <w:jc w:val="center"/>
                    <w:rPr>
                      <w:color w:val="4472C4"/>
                    </w:rPr>
                  </w:pPr>
                  <w:r w:rsidRPr="00283344">
                    <w:rPr>
                      <w:sz w:val="24"/>
                      <w:szCs w:val="24"/>
                    </w:rPr>
                    <w:t>THE ZHODANI LANGUAGE AND CULTURAL INSTITUTE</w:t>
                  </w:r>
                </w:p>
                <w:p w14:paraId="60B63B8D" w14:textId="432E1E7A" w:rsidR="00283344" w:rsidRPr="00283344" w:rsidRDefault="00283344">
                  <w:pPr>
                    <w:pStyle w:val="NoSpacing"/>
                    <w:jc w:val="center"/>
                    <w:rPr>
                      <w:color w:val="4472C4"/>
                    </w:rPr>
                  </w:pPr>
                  <w:r>
                    <w:t>Dlolpliki, Zhdant</w:t>
                  </w:r>
                </w:p>
              </w:txbxContent>
            </v:textbox>
            <w10:wrap anchorx="margin" anchory="page"/>
          </v:shape>
        </w:pict>
      </w:r>
      <w:r w:rsidR="00FA29BB">
        <w:rPr>
          <w:noProof/>
          <w:color w:val="4472C4"/>
        </w:rPr>
        <w:pict w14:anchorId="7B29115F">
          <v:shape id="Picture 144" o:spid="_x0000_i1026" type="#_x0000_t75" style="width:60pt;height:42pt;visibility:visible">
            <v:imagedata r:id="rId9" o:title=""/>
          </v:shape>
        </w:pict>
      </w:r>
    </w:p>
    <w:p w14:paraId="37C2D656" w14:textId="6ADAE933" w:rsidR="00935820" w:rsidRPr="003E2693" w:rsidRDefault="00283344" w:rsidP="003E2693">
      <w:pPr>
        <w:pStyle w:val="Heading1"/>
        <w:jc w:val="center"/>
      </w:pPr>
      <w:bookmarkStart w:id="1" w:name="_Hlk110929610"/>
      <w:r>
        <w:br w:type="page"/>
      </w:r>
      <w:r w:rsidR="00935820" w:rsidRPr="003E2693">
        <w:lastRenderedPageBreak/>
        <w:t>Ke Dlolplika Zhdantia Fevranzhtlotanatl</w:t>
      </w:r>
      <w:bookmarkEnd w:id="0"/>
    </w:p>
    <w:bookmarkEnd w:id="1"/>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5883302B" w:rsidR="003E2693" w:rsidRDefault="00AC68FD" w:rsidP="003E2693">
      <w:pPr>
        <w:pStyle w:val="Heading1"/>
        <w:jc w:val="center"/>
      </w:pPr>
      <w:r>
        <w:t>Zdetl to Anglic</w:t>
      </w:r>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r>
        <w:t>Dlolpliki, Zhdant</w:t>
      </w:r>
    </w:p>
    <w:p w14:paraId="1B15FE3D" w14:textId="7E3E87B5" w:rsidR="00FF2D7F" w:rsidRDefault="00E76A85" w:rsidP="00E76A85">
      <w:pPr>
        <w:tabs>
          <w:tab w:val="left" w:pos="4204"/>
        </w:tabs>
      </w:pPr>
      <w:r>
        <w:tab/>
      </w:r>
    </w:p>
    <w:p w14:paraId="3615E1DE" w14:textId="77777777" w:rsidR="00FF2D7F" w:rsidRDefault="00FF2D7F" w:rsidP="00FF2D7F"/>
    <w:p w14:paraId="6FCE3F73" w14:textId="77777777" w:rsidR="00B90FA7" w:rsidRDefault="00B90FA7" w:rsidP="00FF2D7F">
      <w:pPr>
        <w:rPr>
          <w:rFonts w:ascii="ZhoGlyph" w:hAnsi="ZhoGlyph"/>
        </w:rPr>
        <w:sectPr w:rsidR="00B90FA7" w:rsidSect="00283344">
          <w:footerReference w:type="default" r:id="rId10"/>
          <w:pgSz w:w="7920" w:h="12240" w:code="6"/>
          <w:pgMar w:top="720" w:right="720" w:bottom="720" w:left="720" w:header="144" w:footer="144" w:gutter="0"/>
          <w:pgNumType w:fmt="lowerRoman" w:start="0"/>
          <w:cols w:space="720"/>
          <w:noEndnote/>
          <w:titlePg/>
          <w:docGrid w:linePitch="299"/>
        </w:sectPr>
      </w:pPr>
    </w:p>
    <w:p w14:paraId="40865A34" w14:textId="77777777" w:rsidR="00B90FA7" w:rsidRDefault="00B90FA7">
      <w:pPr>
        <w:pStyle w:val="TOCHeading"/>
      </w:pPr>
      <w:r>
        <w:lastRenderedPageBreak/>
        <w:t>Contents</w:t>
      </w:r>
    </w:p>
    <w:p w14:paraId="79E8E24A" w14:textId="6D6D6096" w:rsidR="00B90FA7" w:rsidRDefault="00B90FA7">
      <w:pPr>
        <w:pStyle w:val="TOC1"/>
        <w:tabs>
          <w:tab w:val="right" w:leader="dot" w:pos="6470"/>
        </w:tabs>
        <w:rPr>
          <w:noProof/>
        </w:rPr>
      </w:pPr>
      <w:r>
        <w:fldChar w:fldCharType="begin"/>
      </w:r>
      <w:r>
        <w:instrText xml:space="preserve"> TOC \o "1-3" \h \z \u </w:instrText>
      </w:r>
      <w:r>
        <w:fldChar w:fldCharType="separate"/>
      </w:r>
      <w:hyperlink w:anchor="_Toc110928969" w:history="1">
        <w:r w:rsidRPr="004D01E5">
          <w:rPr>
            <w:rStyle w:val="Hyperlink"/>
            <w:noProof/>
          </w:rPr>
          <w:t>Ke Dlolplika Zhdantia Fevranzhtlotanatl</w:t>
        </w:r>
        <w:r>
          <w:rPr>
            <w:noProof/>
            <w:webHidden/>
          </w:rPr>
          <w:tab/>
        </w:r>
        <w:r>
          <w:rPr>
            <w:noProof/>
            <w:webHidden/>
          </w:rPr>
          <w:fldChar w:fldCharType="begin"/>
        </w:r>
        <w:r>
          <w:rPr>
            <w:noProof/>
            <w:webHidden/>
          </w:rPr>
          <w:instrText xml:space="preserve"> PAGEREF _Toc110928969 \h </w:instrText>
        </w:r>
        <w:r>
          <w:rPr>
            <w:noProof/>
            <w:webHidden/>
          </w:rPr>
        </w:r>
        <w:r>
          <w:rPr>
            <w:noProof/>
            <w:webHidden/>
          </w:rPr>
          <w:fldChar w:fldCharType="separate"/>
        </w:r>
        <w:r w:rsidR="004B0205">
          <w:rPr>
            <w:noProof/>
            <w:webHidden/>
          </w:rPr>
          <w:t xml:space="preserve"> </w:t>
        </w:r>
        <w:r>
          <w:rPr>
            <w:noProof/>
            <w:webHidden/>
          </w:rPr>
          <w:fldChar w:fldCharType="end"/>
        </w:r>
      </w:hyperlink>
    </w:p>
    <w:p w14:paraId="763E19A1" w14:textId="7E21293C" w:rsidR="00B90FA7" w:rsidRDefault="00000000">
      <w:pPr>
        <w:pStyle w:val="TOC1"/>
        <w:tabs>
          <w:tab w:val="right" w:leader="dot" w:pos="6470"/>
        </w:tabs>
        <w:rPr>
          <w:noProof/>
        </w:rPr>
      </w:pPr>
      <w:hyperlink w:anchor="_Toc110928970" w:history="1">
        <w:r w:rsidR="00B90FA7" w:rsidRPr="004D01E5">
          <w:rPr>
            <w:rStyle w:val="Hyperlink"/>
            <w:noProof/>
          </w:rPr>
          <w:t>Anglic to Zdetl</w:t>
        </w:r>
        <w:r w:rsidR="00B90FA7">
          <w:rPr>
            <w:noProof/>
            <w:webHidden/>
          </w:rPr>
          <w:tab/>
        </w:r>
        <w:r w:rsidR="00B90FA7">
          <w:rPr>
            <w:noProof/>
            <w:webHidden/>
          </w:rPr>
          <w:fldChar w:fldCharType="begin"/>
        </w:r>
        <w:r w:rsidR="00B90FA7">
          <w:rPr>
            <w:noProof/>
            <w:webHidden/>
          </w:rPr>
          <w:instrText xml:space="preserve"> PAGEREF _Toc110928970 \h </w:instrText>
        </w:r>
        <w:r w:rsidR="00B90FA7">
          <w:rPr>
            <w:noProof/>
            <w:webHidden/>
          </w:rPr>
          <w:fldChar w:fldCharType="separate"/>
        </w:r>
        <w:r w:rsidR="004B0205">
          <w:rPr>
            <w:b/>
            <w:bCs/>
            <w:noProof/>
            <w:webHidden/>
          </w:rPr>
          <w:t>Error! Bookmark not defined.</w:t>
        </w:r>
        <w:r w:rsidR="00B90FA7">
          <w:rPr>
            <w:noProof/>
            <w:webHidden/>
          </w:rPr>
          <w:fldChar w:fldCharType="end"/>
        </w:r>
      </w:hyperlink>
    </w:p>
    <w:p w14:paraId="476A334B" w14:textId="50B03861" w:rsidR="00B90FA7" w:rsidRDefault="00000000">
      <w:pPr>
        <w:pStyle w:val="TOC1"/>
        <w:tabs>
          <w:tab w:val="right" w:leader="dot" w:pos="6470"/>
        </w:tabs>
        <w:rPr>
          <w:noProof/>
        </w:rPr>
      </w:pPr>
      <w:hyperlink w:anchor="_Toc110928971" w:history="1">
        <w:r w:rsidR="00B90FA7" w:rsidRPr="004D01E5">
          <w:rPr>
            <w:rStyle w:val="Hyperlink"/>
            <w:noProof/>
          </w:rPr>
          <w:t>Introduction</w:t>
        </w:r>
        <w:r w:rsidR="00B90FA7">
          <w:rPr>
            <w:noProof/>
            <w:webHidden/>
          </w:rPr>
          <w:tab/>
        </w:r>
        <w:r w:rsidR="00B90FA7">
          <w:rPr>
            <w:noProof/>
            <w:webHidden/>
          </w:rPr>
          <w:fldChar w:fldCharType="begin"/>
        </w:r>
        <w:r w:rsidR="00B90FA7">
          <w:rPr>
            <w:noProof/>
            <w:webHidden/>
          </w:rPr>
          <w:instrText xml:space="preserve"> PAGEREF _Toc110928971 \h </w:instrText>
        </w:r>
        <w:r w:rsidR="00B90FA7">
          <w:rPr>
            <w:noProof/>
            <w:webHidden/>
          </w:rPr>
        </w:r>
        <w:r w:rsidR="00B90FA7">
          <w:rPr>
            <w:noProof/>
            <w:webHidden/>
          </w:rPr>
          <w:fldChar w:fldCharType="separate"/>
        </w:r>
        <w:r w:rsidR="004B0205">
          <w:rPr>
            <w:noProof/>
            <w:webHidden/>
          </w:rPr>
          <w:t>iv</w:t>
        </w:r>
        <w:r w:rsidR="00B90FA7">
          <w:rPr>
            <w:noProof/>
            <w:webHidden/>
          </w:rPr>
          <w:fldChar w:fldCharType="end"/>
        </w:r>
      </w:hyperlink>
    </w:p>
    <w:p w14:paraId="503E9D2F" w14:textId="3F51EC7C" w:rsidR="00B90FA7" w:rsidRDefault="00000000">
      <w:pPr>
        <w:pStyle w:val="TOC1"/>
        <w:tabs>
          <w:tab w:val="right" w:leader="dot" w:pos="6470"/>
        </w:tabs>
        <w:rPr>
          <w:noProof/>
        </w:rPr>
      </w:pPr>
      <w:hyperlink w:anchor="_Toc110928972" w:history="1">
        <w:r w:rsidR="00B90FA7" w:rsidRPr="004D01E5">
          <w:rPr>
            <w:rStyle w:val="Hyperlink"/>
            <w:noProof/>
          </w:rPr>
          <w:t>A Brief Discussion of Zdetl Grammar</w:t>
        </w:r>
        <w:r w:rsidR="00B90FA7">
          <w:rPr>
            <w:noProof/>
            <w:webHidden/>
          </w:rPr>
          <w:tab/>
        </w:r>
        <w:r w:rsidR="00B90FA7">
          <w:rPr>
            <w:noProof/>
            <w:webHidden/>
          </w:rPr>
          <w:fldChar w:fldCharType="begin"/>
        </w:r>
        <w:r w:rsidR="00B90FA7">
          <w:rPr>
            <w:noProof/>
            <w:webHidden/>
          </w:rPr>
          <w:instrText xml:space="preserve"> PAGEREF _Toc110928972 \h </w:instrText>
        </w:r>
        <w:r w:rsidR="00B90FA7">
          <w:rPr>
            <w:noProof/>
            <w:webHidden/>
          </w:rPr>
        </w:r>
        <w:r w:rsidR="00B90FA7">
          <w:rPr>
            <w:noProof/>
            <w:webHidden/>
          </w:rPr>
          <w:fldChar w:fldCharType="separate"/>
        </w:r>
        <w:r w:rsidR="004B0205">
          <w:rPr>
            <w:noProof/>
            <w:webHidden/>
          </w:rPr>
          <w:t>iv</w:t>
        </w:r>
        <w:r w:rsidR="00B90FA7">
          <w:rPr>
            <w:noProof/>
            <w:webHidden/>
          </w:rPr>
          <w:fldChar w:fldCharType="end"/>
        </w:r>
      </w:hyperlink>
    </w:p>
    <w:p w14:paraId="0D210538" w14:textId="63151F52" w:rsidR="00B90FA7" w:rsidRDefault="00000000">
      <w:pPr>
        <w:pStyle w:val="TOC1"/>
        <w:tabs>
          <w:tab w:val="right" w:leader="dot" w:pos="6470"/>
        </w:tabs>
        <w:rPr>
          <w:noProof/>
        </w:rPr>
      </w:pPr>
      <w:hyperlink w:anchor="_Toc110928973" w:history="1">
        <w:r w:rsidR="00B90FA7" w:rsidRPr="004D01E5">
          <w:rPr>
            <w:rStyle w:val="Hyperlink"/>
            <w:rFonts w:ascii="ZhoGlyph" w:hAnsi="ZhoGlyph"/>
            <w:noProof/>
          </w:rPr>
          <w:t>A</w:t>
        </w:r>
        <w:r w:rsidR="00B90FA7">
          <w:rPr>
            <w:noProof/>
            <w:webHidden/>
          </w:rPr>
          <w:tab/>
        </w:r>
        <w:r w:rsidR="00B90FA7">
          <w:rPr>
            <w:noProof/>
            <w:webHidden/>
          </w:rPr>
          <w:fldChar w:fldCharType="begin"/>
        </w:r>
        <w:r w:rsidR="00B90FA7">
          <w:rPr>
            <w:noProof/>
            <w:webHidden/>
          </w:rPr>
          <w:instrText xml:space="preserve"> PAGEREF _Toc110928973 \h </w:instrText>
        </w:r>
        <w:r w:rsidR="00B90FA7">
          <w:rPr>
            <w:noProof/>
            <w:webHidden/>
          </w:rPr>
        </w:r>
        <w:r w:rsidR="00B90FA7">
          <w:rPr>
            <w:noProof/>
            <w:webHidden/>
          </w:rPr>
          <w:fldChar w:fldCharType="separate"/>
        </w:r>
        <w:r w:rsidR="004B0205">
          <w:rPr>
            <w:noProof/>
            <w:webHidden/>
          </w:rPr>
          <w:t>1</w:t>
        </w:r>
        <w:r w:rsidR="00B90FA7">
          <w:rPr>
            <w:noProof/>
            <w:webHidden/>
          </w:rPr>
          <w:fldChar w:fldCharType="end"/>
        </w:r>
      </w:hyperlink>
    </w:p>
    <w:p w14:paraId="46D1F376" w14:textId="36077C99" w:rsidR="00B90FA7" w:rsidRDefault="00000000">
      <w:pPr>
        <w:pStyle w:val="TOC1"/>
        <w:tabs>
          <w:tab w:val="right" w:leader="dot" w:pos="6470"/>
        </w:tabs>
        <w:rPr>
          <w:noProof/>
        </w:rPr>
      </w:pPr>
      <w:hyperlink w:anchor="_Toc110928974" w:history="1">
        <w:r w:rsidR="00B90FA7" w:rsidRPr="004D01E5">
          <w:rPr>
            <w:rStyle w:val="Hyperlink"/>
            <w:rFonts w:ascii="ZhoGlyph" w:hAnsi="ZhoGlyph"/>
            <w:noProof/>
          </w:rPr>
          <w:t>B</w:t>
        </w:r>
        <w:r w:rsidR="00B90FA7">
          <w:rPr>
            <w:noProof/>
            <w:webHidden/>
          </w:rPr>
          <w:tab/>
        </w:r>
        <w:r w:rsidR="00B90FA7">
          <w:rPr>
            <w:noProof/>
            <w:webHidden/>
          </w:rPr>
          <w:fldChar w:fldCharType="begin"/>
        </w:r>
        <w:r w:rsidR="00B90FA7">
          <w:rPr>
            <w:noProof/>
            <w:webHidden/>
          </w:rPr>
          <w:instrText xml:space="preserve"> PAGEREF _Toc110928974 \h </w:instrText>
        </w:r>
        <w:r w:rsidR="00B90FA7">
          <w:rPr>
            <w:noProof/>
            <w:webHidden/>
          </w:rPr>
        </w:r>
        <w:r w:rsidR="00B90FA7">
          <w:rPr>
            <w:noProof/>
            <w:webHidden/>
          </w:rPr>
          <w:fldChar w:fldCharType="separate"/>
        </w:r>
        <w:r w:rsidR="004B0205">
          <w:rPr>
            <w:noProof/>
            <w:webHidden/>
          </w:rPr>
          <w:t>4</w:t>
        </w:r>
        <w:r w:rsidR="00B90FA7">
          <w:rPr>
            <w:noProof/>
            <w:webHidden/>
          </w:rPr>
          <w:fldChar w:fldCharType="end"/>
        </w:r>
      </w:hyperlink>
    </w:p>
    <w:p w14:paraId="7F75BF98" w14:textId="39E52C82" w:rsidR="00B90FA7" w:rsidRDefault="00000000">
      <w:pPr>
        <w:pStyle w:val="TOC1"/>
        <w:tabs>
          <w:tab w:val="right" w:leader="dot" w:pos="6470"/>
        </w:tabs>
        <w:rPr>
          <w:noProof/>
        </w:rPr>
      </w:pPr>
      <w:hyperlink w:anchor="_Toc110928975" w:history="1">
        <w:r w:rsidR="00B90FA7" w:rsidRPr="004D01E5">
          <w:rPr>
            <w:rStyle w:val="Hyperlink"/>
            <w:rFonts w:ascii="ZhoGlyph" w:hAnsi="ZhoGlyph"/>
            <w:noProof/>
          </w:rPr>
          <w:t>Ḅ</w:t>
        </w:r>
        <w:r w:rsidR="00B90FA7">
          <w:rPr>
            <w:noProof/>
            <w:webHidden/>
          </w:rPr>
          <w:tab/>
        </w:r>
        <w:r w:rsidR="00B90FA7">
          <w:rPr>
            <w:noProof/>
            <w:webHidden/>
          </w:rPr>
          <w:fldChar w:fldCharType="begin"/>
        </w:r>
        <w:r w:rsidR="00B90FA7">
          <w:rPr>
            <w:noProof/>
            <w:webHidden/>
          </w:rPr>
          <w:instrText xml:space="preserve"> PAGEREF _Toc110928975 \h </w:instrText>
        </w:r>
        <w:r w:rsidR="00B90FA7">
          <w:rPr>
            <w:noProof/>
            <w:webHidden/>
          </w:rPr>
        </w:r>
        <w:r w:rsidR="00B90FA7">
          <w:rPr>
            <w:noProof/>
            <w:webHidden/>
          </w:rPr>
          <w:fldChar w:fldCharType="separate"/>
        </w:r>
        <w:r w:rsidR="004B0205">
          <w:rPr>
            <w:noProof/>
            <w:webHidden/>
          </w:rPr>
          <w:t>5</w:t>
        </w:r>
        <w:r w:rsidR="00B90FA7">
          <w:rPr>
            <w:noProof/>
            <w:webHidden/>
          </w:rPr>
          <w:fldChar w:fldCharType="end"/>
        </w:r>
      </w:hyperlink>
    </w:p>
    <w:p w14:paraId="6344203B" w14:textId="39541354" w:rsidR="00B90FA7" w:rsidRDefault="00000000">
      <w:pPr>
        <w:pStyle w:val="TOC1"/>
        <w:tabs>
          <w:tab w:val="right" w:leader="dot" w:pos="6470"/>
        </w:tabs>
        <w:rPr>
          <w:noProof/>
        </w:rPr>
      </w:pPr>
      <w:hyperlink w:anchor="_Toc110928976" w:history="1">
        <w:r w:rsidR="00B90FA7" w:rsidRPr="004D01E5">
          <w:rPr>
            <w:rStyle w:val="Hyperlink"/>
            <w:rFonts w:ascii="ZhoGlyph" w:hAnsi="ZhoGlyph"/>
            <w:noProof/>
          </w:rPr>
          <w:t>Ĉ</w:t>
        </w:r>
        <w:r w:rsidR="00B90FA7">
          <w:rPr>
            <w:noProof/>
            <w:webHidden/>
          </w:rPr>
          <w:tab/>
        </w:r>
        <w:r w:rsidR="00B90FA7">
          <w:rPr>
            <w:noProof/>
            <w:webHidden/>
          </w:rPr>
          <w:fldChar w:fldCharType="begin"/>
        </w:r>
        <w:r w:rsidR="00B90FA7">
          <w:rPr>
            <w:noProof/>
            <w:webHidden/>
          </w:rPr>
          <w:instrText xml:space="preserve"> PAGEREF _Toc110928976 \h </w:instrText>
        </w:r>
        <w:r w:rsidR="00B90FA7">
          <w:rPr>
            <w:noProof/>
            <w:webHidden/>
          </w:rPr>
        </w:r>
        <w:r w:rsidR="00B90FA7">
          <w:rPr>
            <w:noProof/>
            <w:webHidden/>
          </w:rPr>
          <w:fldChar w:fldCharType="separate"/>
        </w:r>
        <w:r w:rsidR="004B0205">
          <w:rPr>
            <w:noProof/>
            <w:webHidden/>
          </w:rPr>
          <w:t>6</w:t>
        </w:r>
        <w:r w:rsidR="00B90FA7">
          <w:rPr>
            <w:noProof/>
            <w:webHidden/>
          </w:rPr>
          <w:fldChar w:fldCharType="end"/>
        </w:r>
      </w:hyperlink>
    </w:p>
    <w:p w14:paraId="47955492" w14:textId="79C60977" w:rsidR="00B90FA7" w:rsidRDefault="00000000">
      <w:pPr>
        <w:pStyle w:val="TOC1"/>
        <w:tabs>
          <w:tab w:val="right" w:leader="dot" w:pos="6470"/>
        </w:tabs>
        <w:rPr>
          <w:noProof/>
        </w:rPr>
      </w:pPr>
      <w:hyperlink w:anchor="_Toc110928977" w:history="1">
        <w:r w:rsidR="00B90FA7" w:rsidRPr="004D01E5">
          <w:rPr>
            <w:rStyle w:val="Hyperlink"/>
            <w:rFonts w:ascii="ZhoGlyph" w:hAnsi="ZhoGlyph"/>
            <w:noProof/>
          </w:rPr>
          <w:t>ĈT</w:t>
        </w:r>
        <w:r w:rsidR="00B90FA7">
          <w:rPr>
            <w:noProof/>
            <w:webHidden/>
          </w:rPr>
          <w:tab/>
        </w:r>
        <w:r w:rsidR="00B90FA7">
          <w:rPr>
            <w:noProof/>
            <w:webHidden/>
          </w:rPr>
          <w:fldChar w:fldCharType="begin"/>
        </w:r>
        <w:r w:rsidR="00B90FA7">
          <w:rPr>
            <w:noProof/>
            <w:webHidden/>
          </w:rPr>
          <w:instrText xml:space="preserve"> PAGEREF _Toc110928977 \h </w:instrText>
        </w:r>
        <w:r w:rsidR="00B90FA7">
          <w:rPr>
            <w:noProof/>
            <w:webHidden/>
          </w:rPr>
        </w:r>
        <w:r w:rsidR="00B90FA7">
          <w:rPr>
            <w:noProof/>
            <w:webHidden/>
          </w:rPr>
          <w:fldChar w:fldCharType="separate"/>
        </w:r>
        <w:r w:rsidR="004B0205">
          <w:rPr>
            <w:noProof/>
            <w:webHidden/>
          </w:rPr>
          <w:t>10</w:t>
        </w:r>
        <w:r w:rsidR="00B90FA7">
          <w:rPr>
            <w:noProof/>
            <w:webHidden/>
          </w:rPr>
          <w:fldChar w:fldCharType="end"/>
        </w:r>
      </w:hyperlink>
    </w:p>
    <w:p w14:paraId="46DA3669" w14:textId="0D6AB02E" w:rsidR="00B90FA7" w:rsidRDefault="00000000">
      <w:pPr>
        <w:pStyle w:val="TOC1"/>
        <w:tabs>
          <w:tab w:val="right" w:leader="dot" w:pos="6470"/>
        </w:tabs>
        <w:rPr>
          <w:noProof/>
        </w:rPr>
      </w:pPr>
      <w:hyperlink w:anchor="_Toc110928978" w:history="1">
        <w:r w:rsidR="00B90FA7" w:rsidRPr="004D01E5">
          <w:rPr>
            <w:rStyle w:val="Hyperlink"/>
            <w:rFonts w:ascii="ZhoGlyph" w:hAnsi="ZhoGlyph"/>
            <w:noProof/>
          </w:rPr>
          <w:t>D</w:t>
        </w:r>
        <w:r w:rsidR="00B90FA7">
          <w:rPr>
            <w:noProof/>
            <w:webHidden/>
          </w:rPr>
          <w:tab/>
        </w:r>
        <w:r w:rsidR="00B90FA7">
          <w:rPr>
            <w:noProof/>
            <w:webHidden/>
          </w:rPr>
          <w:fldChar w:fldCharType="begin"/>
        </w:r>
        <w:r w:rsidR="00B90FA7">
          <w:rPr>
            <w:noProof/>
            <w:webHidden/>
          </w:rPr>
          <w:instrText xml:space="preserve"> PAGEREF _Toc110928978 \h </w:instrText>
        </w:r>
        <w:r w:rsidR="00B90FA7">
          <w:rPr>
            <w:noProof/>
            <w:webHidden/>
          </w:rPr>
        </w:r>
        <w:r w:rsidR="00B90FA7">
          <w:rPr>
            <w:noProof/>
            <w:webHidden/>
          </w:rPr>
          <w:fldChar w:fldCharType="separate"/>
        </w:r>
        <w:r w:rsidR="004B0205">
          <w:rPr>
            <w:noProof/>
            <w:webHidden/>
          </w:rPr>
          <w:t>11</w:t>
        </w:r>
        <w:r w:rsidR="00B90FA7">
          <w:rPr>
            <w:noProof/>
            <w:webHidden/>
          </w:rPr>
          <w:fldChar w:fldCharType="end"/>
        </w:r>
      </w:hyperlink>
    </w:p>
    <w:p w14:paraId="3C663E06" w14:textId="77FA79A6" w:rsidR="00B90FA7" w:rsidRDefault="00000000">
      <w:pPr>
        <w:pStyle w:val="TOC1"/>
        <w:tabs>
          <w:tab w:val="right" w:leader="dot" w:pos="6470"/>
        </w:tabs>
        <w:rPr>
          <w:noProof/>
        </w:rPr>
      </w:pPr>
      <w:hyperlink w:anchor="_Toc110928979" w:history="1">
        <w:r w:rsidR="00B90FA7" w:rsidRPr="004D01E5">
          <w:rPr>
            <w:rStyle w:val="Hyperlink"/>
            <w:rFonts w:ascii="ZhoGlyph" w:hAnsi="ZhoGlyph"/>
            <w:noProof/>
          </w:rPr>
          <w:t>Ḋ</w:t>
        </w:r>
        <w:r w:rsidR="00B90FA7">
          <w:rPr>
            <w:noProof/>
            <w:webHidden/>
          </w:rPr>
          <w:tab/>
        </w:r>
        <w:r w:rsidR="00B90FA7">
          <w:rPr>
            <w:noProof/>
            <w:webHidden/>
          </w:rPr>
          <w:fldChar w:fldCharType="begin"/>
        </w:r>
        <w:r w:rsidR="00B90FA7">
          <w:rPr>
            <w:noProof/>
            <w:webHidden/>
          </w:rPr>
          <w:instrText xml:space="preserve"> PAGEREF _Toc110928979 \h </w:instrText>
        </w:r>
        <w:r w:rsidR="00B90FA7">
          <w:rPr>
            <w:noProof/>
            <w:webHidden/>
          </w:rPr>
        </w:r>
        <w:r w:rsidR="00B90FA7">
          <w:rPr>
            <w:noProof/>
            <w:webHidden/>
          </w:rPr>
          <w:fldChar w:fldCharType="separate"/>
        </w:r>
        <w:r w:rsidR="004B0205">
          <w:rPr>
            <w:noProof/>
            <w:webHidden/>
          </w:rPr>
          <w:t>12</w:t>
        </w:r>
        <w:r w:rsidR="00B90FA7">
          <w:rPr>
            <w:noProof/>
            <w:webHidden/>
          </w:rPr>
          <w:fldChar w:fldCharType="end"/>
        </w:r>
      </w:hyperlink>
    </w:p>
    <w:p w14:paraId="39664AE4" w14:textId="7A2CAFE8" w:rsidR="00B90FA7" w:rsidRDefault="00000000">
      <w:pPr>
        <w:pStyle w:val="TOC1"/>
        <w:tabs>
          <w:tab w:val="right" w:leader="dot" w:pos="6470"/>
        </w:tabs>
        <w:rPr>
          <w:noProof/>
        </w:rPr>
      </w:pPr>
      <w:hyperlink w:anchor="_Toc110928980" w:history="1">
        <w:r w:rsidR="00B90FA7" w:rsidRPr="004D01E5">
          <w:rPr>
            <w:rStyle w:val="Hyperlink"/>
            <w:rFonts w:ascii="ZhoGlyph" w:hAnsi="ZhoGlyph"/>
            <w:noProof/>
          </w:rPr>
          <w:t>Ḍ</w:t>
        </w:r>
        <w:r w:rsidR="00B90FA7">
          <w:rPr>
            <w:noProof/>
            <w:webHidden/>
          </w:rPr>
          <w:tab/>
        </w:r>
        <w:r w:rsidR="00B90FA7">
          <w:rPr>
            <w:noProof/>
            <w:webHidden/>
          </w:rPr>
          <w:fldChar w:fldCharType="begin"/>
        </w:r>
        <w:r w:rsidR="00B90FA7">
          <w:rPr>
            <w:noProof/>
            <w:webHidden/>
          </w:rPr>
          <w:instrText xml:space="preserve"> PAGEREF _Toc110928980 \h </w:instrText>
        </w:r>
        <w:r w:rsidR="00B90FA7">
          <w:rPr>
            <w:noProof/>
            <w:webHidden/>
          </w:rPr>
        </w:r>
        <w:r w:rsidR="00B90FA7">
          <w:rPr>
            <w:noProof/>
            <w:webHidden/>
          </w:rPr>
          <w:fldChar w:fldCharType="separate"/>
        </w:r>
        <w:r w:rsidR="004B0205">
          <w:rPr>
            <w:noProof/>
            <w:webHidden/>
          </w:rPr>
          <w:t>13</w:t>
        </w:r>
        <w:r w:rsidR="00B90FA7">
          <w:rPr>
            <w:noProof/>
            <w:webHidden/>
          </w:rPr>
          <w:fldChar w:fldCharType="end"/>
        </w:r>
      </w:hyperlink>
    </w:p>
    <w:p w14:paraId="2453D716" w14:textId="0F3B91F7" w:rsidR="00B90FA7" w:rsidRDefault="00000000">
      <w:pPr>
        <w:pStyle w:val="TOC1"/>
        <w:tabs>
          <w:tab w:val="right" w:leader="dot" w:pos="6470"/>
        </w:tabs>
        <w:rPr>
          <w:noProof/>
        </w:rPr>
      </w:pPr>
      <w:hyperlink w:anchor="_Toc110928981" w:history="1">
        <w:r w:rsidR="00B90FA7" w:rsidRPr="004D01E5">
          <w:rPr>
            <w:rStyle w:val="Hyperlink"/>
            <w:rFonts w:ascii="ZhoGlyph" w:hAnsi="ZhoGlyph"/>
            <w:noProof/>
          </w:rPr>
          <w:t>E</w:t>
        </w:r>
        <w:r w:rsidR="00B90FA7">
          <w:rPr>
            <w:noProof/>
            <w:webHidden/>
          </w:rPr>
          <w:tab/>
        </w:r>
        <w:r w:rsidR="00B90FA7">
          <w:rPr>
            <w:noProof/>
            <w:webHidden/>
          </w:rPr>
          <w:fldChar w:fldCharType="begin"/>
        </w:r>
        <w:r w:rsidR="00B90FA7">
          <w:rPr>
            <w:noProof/>
            <w:webHidden/>
          </w:rPr>
          <w:instrText xml:space="preserve"> PAGEREF _Toc110928981 \h </w:instrText>
        </w:r>
        <w:r w:rsidR="00B90FA7">
          <w:rPr>
            <w:noProof/>
            <w:webHidden/>
          </w:rPr>
        </w:r>
        <w:r w:rsidR="00B90FA7">
          <w:rPr>
            <w:noProof/>
            <w:webHidden/>
          </w:rPr>
          <w:fldChar w:fldCharType="separate"/>
        </w:r>
        <w:r w:rsidR="004B0205">
          <w:rPr>
            <w:noProof/>
            <w:webHidden/>
          </w:rPr>
          <w:t>14</w:t>
        </w:r>
        <w:r w:rsidR="00B90FA7">
          <w:rPr>
            <w:noProof/>
            <w:webHidden/>
          </w:rPr>
          <w:fldChar w:fldCharType="end"/>
        </w:r>
      </w:hyperlink>
    </w:p>
    <w:p w14:paraId="3F6F1AB1" w14:textId="7CEC2DBD" w:rsidR="00B90FA7" w:rsidRDefault="00000000">
      <w:pPr>
        <w:pStyle w:val="TOC1"/>
        <w:tabs>
          <w:tab w:val="right" w:leader="dot" w:pos="6470"/>
        </w:tabs>
        <w:rPr>
          <w:noProof/>
        </w:rPr>
      </w:pPr>
      <w:hyperlink w:anchor="_Toc110928982" w:history="1">
        <w:r w:rsidR="00B90FA7" w:rsidRPr="004D01E5">
          <w:rPr>
            <w:rStyle w:val="Hyperlink"/>
            <w:rFonts w:ascii="ZhoGlyph" w:hAnsi="ZhoGlyph"/>
            <w:noProof/>
          </w:rPr>
          <w:t>F</w:t>
        </w:r>
        <w:r w:rsidR="00B90FA7">
          <w:rPr>
            <w:noProof/>
            <w:webHidden/>
          </w:rPr>
          <w:tab/>
        </w:r>
        <w:r w:rsidR="00B90FA7">
          <w:rPr>
            <w:noProof/>
            <w:webHidden/>
          </w:rPr>
          <w:fldChar w:fldCharType="begin"/>
        </w:r>
        <w:r w:rsidR="00B90FA7">
          <w:rPr>
            <w:noProof/>
            <w:webHidden/>
          </w:rPr>
          <w:instrText xml:space="preserve"> PAGEREF _Toc110928982 \h </w:instrText>
        </w:r>
        <w:r w:rsidR="00B90FA7">
          <w:rPr>
            <w:noProof/>
            <w:webHidden/>
          </w:rPr>
        </w:r>
        <w:r w:rsidR="00B90FA7">
          <w:rPr>
            <w:noProof/>
            <w:webHidden/>
          </w:rPr>
          <w:fldChar w:fldCharType="separate"/>
        </w:r>
        <w:r w:rsidR="004B0205">
          <w:rPr>
            <w:noProof/>
            <w:webHidden/>
          </w:rPr>
          <w:t>15</w:t>
        </w:r>
        <w:r w:rsidR="00B90FA7">
          <w:rPr>
            <w:noProof/>
            <w:webHidden/>
          </w:rPr>
          <w:fldChar w:fldCharType="end"/>
        </w:r>
      </w:hyperlink>
    </w:p>
    <w:p w14:paraId="245FDEE1" w14:textId="231BB6FB" w:rsidR="00B90FA7" w:rsidRDefault="00000000">
      <w:pPr>
        <w:pStyle w:val="TOC1"/>
        <w:tabs>
          <w:tab w:val="right" w:leader="dot" w:pos="6470"/>
        </w:tabs>
        <w:rPr>
          <w:noProof/>
        </w:rPr>
      </w:pPr>
      <w:hyperlink w:anchor="_Toc110928983"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_Toc110928983 \h </w:instrText>
        </w:r>
        <w:r w:rsidR="00B90FA7">
          <w:rPr>
            <w:noProof/>
            <w:webHidden/>
          </w:rPr>
        </w:r>
        <w:r w:rsidR="00B90FA7">
          <w:rPr>
            <w:noProof/>
            <w:webHidden/>
          </w:rPr>
          <w:fldChar w:fldCharType="separate"/>
        </w:r>
        <w:r w:rsidR="004B0205">
          <w:rPr>
            <w:noProof/>
            <w:webHidden/>
          </w:rPr>
          <w:t>16</w:t>
        </w:r>
        <w:r w:rsidR="00B90FA7">
          <w:rPr>
            <w:noProof/>
            <w:webHidden/>
          </w:rPr>
          <w:fldChar w:fldCharType="end"/>
        </w:r>
      </w:hyperlink>
    </w:p>
    <w:p w14:paraId="0CF62AC5" w14:textId="4583EE86" w:rsidR="00B90FA7" w:rsidRDefault="00000000">
      <w:pPr>
        <w:pStyle w:val="TOC1"/>
        <w:tabs>
          <w:tab w:val="right" w:leader="dot" w:pos="6470"/>
        </w:tabs>
        <w:rPr>
          <w:noProof/>
        </w:rPr>
      </w:pPr>
      <w:hyperlink w:anchor="_Toc110928984"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_Toc110928984 \h </w:instrText>
        </w:r>
        <w:r w:rsidR="00B90FA7">
          <w:rPr>
            <w:noProof/>
            <w:webHidden/>
          </w:rPr>
        </w:r>
        <w:r w:rsidR="00B90FA7">
          <w:rPr>
            <w:noProof/>
            <w:webHidden/>
          </w:rPr>
          <w:fldChar w:fldCharType="separate"/>
        </w:r>
        <w:r w:rsidR="004B0205">
          <w:rPr>
            <w:noProof/>
            <w:webHidden/>
          </w:rPr>
          <w:t>17</w:t>
        </w:r>
        <w:r w:rsidR="00B90FA7">
          <w:rPr>
            <w:noProof/>
            <w:webHidden/>
          </w:rPr>
          <w:fldChar w:fldCharType="end"/>
        </w:r>
      </w:hyperlink>
    </w:p>
    <w:p w14:paraId="5AD3708D" w14:textId="643EB070" w:rsidR="00B90FA7" w:rsidRDefault="00000000">
      <w:pPr>
        <w:pStyle w:val="TOC1"/>
        <w:tabs>
          <w:tab w:val="right" w:leader="dot" w:pos="6470"/>
        </w:tabs>
        <w:rPr>
          <w:noProof/>
        </w:rPr>
      </w:pPr>
      <w:hyperlink w:anchor="_Toc110928985" w:history="1">
        <w:r w:rsidR="00B90FA7" w:rsidRPr="004D01E5">
          <w:rPr>
            <w:rStyle w:val="Hyperlink"/>
            <w:rFonts w:ascii="ZhoGlyph" w:hAnsi="ZhoGlyph"/>
            <w:noProof/>
          </w:rPr>
          <w:t>Ĩ</w:t>
        </w:r>
        <w:r w:rsidR="00B90FA7">
          <w:rPr>
            <w:noProof/>
            <w:webHidden/>
          </w:rPr>
          <w:tab/>
        </w:r>
        <w:r w:rsidR="00B90FA7">
          <w:rPr>
            <w:noProof/>
            <w:webHidden/>
          </w:rPr>
          <w:fldChar w:fldCharType="begin"/>
        </w:r>
        <w:r w:rsidR="00B90FA7">
          <w:rPr>
            <w:noProof/>
            <w:webHidden/>
          </w:rPr>
          <w:instrText xml:space="preserve"> PAGEREF _Toc110928985 \h </w:instrText>
        </w:r>
        <w:r w:rsidR="00B90FA7">
          <w:rPr>
            <w:noProof/>
            <w:webHidden/>
          </w:rPr>
        </w:r>
        <w:r w:rsidR="00B90FA7">
          <w:rPr>
            <w:noProof/>
            <w:webHidden/>
          </w:rPr>
          <w:fldChar w:fldCharType="separate"/>
        </w:r>
        <w:r w:rsidR="004B0205">
          <w:rPr>
            <w:noProof/>
            <w:webHidden/>
          </w:rPr>
          <w:t>18</w:t>
        </w:r>
        <w:r w:rsidR="00B90FA7">
          <w:rPr>
            <w:noProof/>
            <w:webHidden/>
          </w:rPr>
          <w:fldChar w:fldCharType="end"/>
        </w:r>
      </w:hyperlink>
    </w:p>
    <w:p w14:paraId="7C91B8C5" w14:textId="2BB0ED55" w:rsidR="00B90FA7" w:rsidRDefault="00000000">
      <w:pPr>
        <w:pStyle w:val="TOC1"/>
        <w:tabs>
          <w:tab w:val="right" w:leader="dot" w:pos="6470"/>
        </w:tabs>
        <w:rPr>
          <w:noProof/>
        </w:rPr>
      </w:pPr>
      <w:hyperlink w:anchor="_Toc110928986" w:history="1">
        <w:r w:rsidR="00B90FA7" w:rsidRPr="004D01E5">
          <w:rPr>
            <w:rStyle w:val="Hyperlink"/>
            <w:rFonts w:ascii="ZhoGlyph" w:hAnsi="ZhoGlyph"/>
            <w:noProof/>
          </w:rPr>
          <w:t>I</w:t>
        </w:r>
        <w:r w:rsidR="00B90FA7">
          <w:rPr>
            <w:noProof/>
            <w:webHidden/>
          </w:rPr>
          <w:tab/>
        </w:r>
        <w:r w:rsidR="00B90FA7">
          <w:rPr>
            <w:noProof/>
            <w:webHidden/>
          </w:rPr>
          <w:fldChar w:fldCharType="begin"/>
        </w:r>
        <w:r w:rsidR="00B90FA7">
          <w:rPr>
            <w:noProof/>
            <w:webHidden/>
          </w:rPr>
          <w:instrText xml:space="preserve"> PAGEREF _Toc110928986 \h </w:instrText>
        </w:r>
        <w:r w:rsidR="00B90FA7">
          <w:rPr>
            <w:noProof/>
            <w:webHidden/>
          </w:rPr>
        </w:r>
        <w:r w:rsidR="00B90FA7">
          <w:rPr>
            <w:noProof/>
            <w:webHidden/>
          </w:rPr>
          <w:fldChar w:fldCharType="separate"/>
        </w:r>
        <w:r w:rsidR="004B0205">
          <w:rPr>
            <w:noProof/>
            <w:webHidden/>
          </w:rPr>
          <w:t>18</w:t>
        </w:r>
        <w:r w:rsidR="00B90FA7">
          <w:rPr>
            <w:noProof/>
            <w:webHidden/>
          </w:rPr>
          <w:fldChar w:fldCharType="end"/>
        </w:r>
      </w:hyperlink>
    </w:p>
    <w:p w14:paraId="7D6A5ED0" w14:textId="7D61D11E" w:rsidR="00B90FA7" w:rsidRDefault="00000000">
      <w:pPr>
        <w:pStyle w:val="TOC1"/>
        <w:tabs>
          <w:tab w:val="right" w:leader="dot" w:pos="6470"/>
        </w:tabs>
        <w:rPr>
          <w:noProof/>
        </w:rPr>
      </w:pPr>
      <w:hyperlink w:anchor="_Toc110928987" w:history="1">
        <w:r w:rsidR="00B90FA7" w:rsidRPr="004D01E5">
          <w:rPr>
            <w:rStyle w:val="Hyperlink"/>
            <w:rFonts w:ascii="ZhoGlyph" w:hAnsi="ZhoGlyph"/>
            <w:noProof/>
          </w:rPr>
          <w:t>Ī</w:t>
        </w:r>
        <w:r w:rsidR="00B90FA7">
          <w:rPr>
            <w:noProof/>
            <w:webHidden/>
          </w:rPr>
          <w:tab/>
        </w:r>
        <w:r w:rsidR="00B90FA7">
          <w:rPr>
            <w:noProof/>
            <w:webHidden/>
          </w:rPr>
          <w:fldChar w:fldCharType="begin"/>
        </w:r>
        <w:r w:rsidR="00B90FA7">
          <w:rPr>
            <w:noProof/>
            <w:webHidden/>
          </w:rPr>
          <w:instrText xml:space="preserve"> PAGEREF _Toc110928987 \h </w:instrText>
        </w:r>
        <w:r w:rsidR="00B90FA7">
          <w:rPr>
            <w:noProof/>
            <w:webHidden/>
          </w:rPr>
        </w:r>
        <w:r w:rsidR="00B90FA7">
          <w:rPr>
            <w:noProof/>
            <w:webHidden/>
          </w:rPr>
          <w:fldChar w:fldCharType="separate"/>
        </w:r>
        <w:r w:rsidR="004B0205">
          <w:rPr>
            <w:noProof/>
            <w:webHidden/>
          </w:rPr>
          <w:t>23</w:t>
        </w:r>
        <w:r w:rsidR="00B90FA7">
          <w:rPr>
            <w:noProof/>
            <w:webHidden/>
          </w:rPr>
          <w:fldChar w:fldCharType="end"/>
        </w:r>
      </w:hyperlink>
    </w:p>
    <w:p w14:paraId="74C45E80" w14:textId="22DB6220" w:rsidR="00B90FA7" w:rsidRDefault="00000000">
      <w:pPr>
        <w:pStyle w:val="TOC1"/>
        <w:tabs>
          <w:tab w:val="right" w:leader="dot" w:pos="6470"/>
        </w:tabs>
        <w:rPr>
          <w:noProof/>
        </w:rPr>
      </w:pPr>
      <w:hyperlink w:anchor="_Toc110928988" w:history="1">
        <w:r w:rsidR="00B90FA7" w:rsidRPr="004D01E5">
          <w:rPr>
            <w:rStyle w:val="Hyperlink"/>
            <w:rFonts w:ascii="ZhoGlyph" w:hAnsi="ZhoGlyph"/>
            <w:noProof/>
          </w:rPr>
          <w:t>J</w:t>
        </w:r>
        <w:r w:rsidR="00B90FA7">
          <w:rPr>
            <w:noProof/>
            <w:webHidden/>
          </w:rPr>
          <w:tab/>
        </w:r>
        <w:r w:rsidR="00B90FA7">
          <w:rPr>
            <w:noProof/>
            <w:webHidden/>
          </w:rPr>
          <w:fldChar w:fldCharType="begin"/>
        </w:r>
        <w:r w:rsidR="00B90FA7">
          <w:rPr>
            <w:noProof/>
            <w:webHidden/>
          </w:rPr>
          <w:instrText xml:space="preserve"> PAGEREF _Toc110928988 \h </w:instrText>
        </w:r>
        <w:r w:rsidR="00B90FA7">
          <w:rPr>
            <w:noProof/>
            <w:webHidden/>
          </w:rPr>
        </w:r>
        <w:r w:rsidR="00B90FA7">
          <w:rPr>
            <w:noProof/>
            <w:webHidden/>
          </w:rPr>
          <w:fldChar w:fldCharType="separate"/>
        </w:r>
        <w:r w:rsidR="004B0205">
          <w:rPr>
            <w:noProof/>
            <w:webHidden/>
          </w:rPr>
          <w:t>24</w:t>
        </w:r>
        <w:r w:rsidR="00B90FA7">
          <w:rPr>
            <w:noProof/>
            <w:webHidden/>
          </w:rPr>
          <w:fldChar w:fldCharType="end"/>
        </w:r>
      </w:hyperlink>
    </w:p>
    <w:p w14:paraId="2C6A47F7" w14:textId="7CD16CC3" w:rsidR="00B90FA7" w:rsidRDefault="00000000">
      <w:pPr>
        <w:pStyle w:val="TOC1"/>
        <w:tabs>
          <w:tab w:val="right" w:leader="dot" w:pos="6470"/>
        </w:tabs>
        <w:rPr>
          <w:noProof/>
        </w:rPr>
      </w:pPr>
      <w:hyperlink w:anchor="_Toc110928989" w:history="1">
        <w:r w:rsidR="00B90FA7" w:rsidRPr="004D01E5">
          <w:rPr>
            <w:rStyle w:val="Hyperlink"/>
            <w:rFonts w:ascii="ZhoGlyph" w:hAnsi="ZhoGlyph"/>
            <w:noProof/>
          </w:rPr>
          <w:t>JD</w:t>
        </w:r>
        <w:r w:rsidR="00B90FA7">
          <w:rPr>
            <w:noProof/>
            <w:webHidden/>
          </w:rPr>
          <w:tab/>
        </w:r>
        <w:r w:rsidR="00B90FA7">
          <w:rPr>
            <w:noProof/>
            <w:webHidden/>
          </w:rPr>
          <w:fldChar w:fldCharType="begin"/>
        </w:r>
        <w:r w:rsidR="00B90FA7">
          <w:rPr>
            <w:noProof/>
            <w:webHidden/>
          </w:rPr>
          <w:instrText xml:space="preserve"> PAGEREF _Toc110928989 \h </w:instrText>
        </w:r>
        <w:r w:rsidR="00B90FA7">
          <w:rPr>
            <w:noProof/>
            <w:webHidden/>
          </w:rPr>
        </w:r>
        <w:r w:rsidR="00B90FA7">
          <w:rPr>
            <w:noProof/>
            <w:webHidden/>
          </w:rPr>
          <w:fldChar w:fldCharType="separate"/>
        </w:r>
        <w:r w:rsidR="004B0205">
          <w:rPr>
            <w:noProof/>
            <w:webHidden/>
          </w:rPr>
          <w:t>25</w:t>
        </w:r>
        <w:r w:rsidR="00B90FA7">
          <w:rPr>
            <w:noProof/>
            <w:webHidden/>
          </w:rPr>
          <w:fldChar w:fldCharType="end"/>
        </w:r>
      </w:hyperlink>
    </w:p>
    <w:p w14:paraId="0457A520" w14:textId="6C4A7817" w:rsidR="00B90FA7" w:rsidRDefault="00000000">
      <w:pPr>
        <w:pStyle w:val="TOC1"/>
        <w:tabs>
          <w:tab w:val="right" w:leader="dot" w:pos="6470"/>
        </w:tabs>
        <w:rPr>
          <w:noProof/>
        </w:rPr>
      </w:pPr>
      <w:hyperlink w:anchor="_Toc110928990" w:history="1">
        <w:r w:rsidR="00B90FA7" w:rsidRPr="004D01E5">
          <w:rPr>
            <w:rStyle w:val="Hyperlink"/>
            <w:rFonts w:ascii="ZhoGlyph" w:hAnsi="ZhoGlyph"/>
            <w:noProof/>
          </w:rPr>
          <w:t>K</w:t>
        </w:r>
        <w:r w:rsidR="00B90FA7">
          <w:rPr>
            <w:noProof/>
            <w:webHidden/>
          </w:rPr>
          <w:tab/>
        </w:r>
        <w:r w:rsidR="00B90FA7">
          <w:rPr>
            <w:noProof/>
            <w:webHidden/>
          </w:rPr>
          <w:fldChar w:fldCharType="begin"/>
        </w:r>
        <w:r w:rsidR="00B90FA7">
          <w:rPr>
            <w:noProof/>
            <w:webHidden/>
          </w:rPr>
          <w:instrText xml:space="preserve"> PAGEREF _Toc110928990 \h </w:instrText>
        </w:r>
        <w:r w:rsidR="00B90FA7">
          <w:rPr>
            <w:noProof/>
            <w:webHidden/>
          </w:rPr>
        </w:r>
        <w:r w:rsidR="00B90FA7">
          <w:rPr>
            <w:noProof/>
            <w:webHidden/>
          </w:rPr>
          <w:fldChar w:fldCharType="separate"/>
        </w:r>
        <w:r w:rsidR="004B0205">
          <w:rPr>
            <w:noProof/>
            <w:webHidden/>
          </w:rPr>
          <w:t>26</w:t>
        </w:r>
        <w:r w:rsidR="00B90FA7">
          <w:rPr>
            <w:noProof/>
            <w:webHidden/>
          </w:rPr>
          <w:fldChar w:fldCharType="end"/>
        </w:r>
      </w:hyperlink>
    </w:p>
    <w:p w14:paraId="316680A9" w14:textId="6A9EFBB1" w:rsidR="00B90FA7" w:rsidRDefault="00000000">
      <w:pPr>
        <w:pStyle w:val="TOC1"/>
        <w:tabs>
          <w:tab w:val="right" w:leader="dot" w:pos="6470"/>
        </w:tabs>
        <w:rPr>
          <w:noProof/>
        </w:rPr>
      </w:pPr>
      <w:hyperlink w:anchor="_Toc110928991" w:history="1">
        <w:r w:rsidR="00B90FA7" w:rsidRPr="004D01E5">
          <w:rPr>
            <w:rStyle w:val="Hyperlink"/>
            <w:rFonts w:ascii="ZhoGlyph" w:hAnsi="ZhoGlyph"/>
            <w:noProof/>
          </w:rPr>
          <w:t>Ḱ</w:t>
        </w:r>
        <w:r w:rsidR="00B90FA7">
          <w:rPr>
            <w:noProof/>
            <w:webHidden/>
          </w:rPr>
          <w:tab/>
        </w:r>
        <w:r w:rsidR="00B90FA7">
          <w:rPr>
            <w:noProof/>
            <w:webHidden/>
          </w:rPr>
          <w:fldChar w:fldCharType="begin"/>
        </w:r>
        <w:r w:rsidR="00B90FA7">
          <w:rPr>
            <w:noProof/>
            <w:webHidden/>
          </w:rPr>
          <w:instrText xml:space="preserve"> PAGEREF _Toc110928991 \h </w:instrText>
        </w:r>
        <w:r w:rsidR="00B90FA7">
          <w:rPr>
            <w:noProof/>
            <w:webHidden/>
          </w:rPr>
        </w:r>
        <w:r w:rsidR="00B90FA7">
          <w:rPr>
            <w:noProof/>
            <w:webHidden/>
          </w:rPr>
          <w:fldChar w:fldCharType="separate"/>
        </w:r>
        <w:r w:rsidR="004B0205">
          <w:rPr>
            <w:noProof/>
            <w:webHidden/>
          </w:rPr>
          <w:t>30</w:t>
        </w:r>
        <w:r w:rsidR="00B90FA7">
          <w:rPr>
            <w:noProof/>
            <w:webHidden/>
          </w:rPr>
          <w:fldChar w:fldCharType="end"/>
        </w:r>
      </w:hyperlink>
    </w:p>
    <w:p w14:paraId="4462AA89" w14:textId="2D829594" w:rsidR="00B90FA7" w:rsidRDefault="00000000">
      <w:pPr>
        <w:pStyle w:val="TOC1"/>
        <w:tabs>
          <w:tab w:val="right" w:leader="dot" w:pos="6470"/>
        </w:tabs>
        <w:rPr>
          <w:noProof/>
        </w:rPr>
      </w:pPr>
      <w:hyperlink w:anchor="_Toc110928992" w:history="1">
        <w:r w:rsidR="00B90FA7" w:rsidRPr="004D01E5">
          <w:rPr>
            <w:rStyle w:val="Hyperlink"/>
            <w:rFonts w:ascii="ZhoGlyph" w:hAnsi="ZhoGlyph"/>
            <w:noProof/>
          </w:rPr>
          <w:t>Ḳ</w:t>
        </w:r>
        <w:r w:rsidR="00B90FA7">
          <w:rPr>
            <w:noProof/>
            <w:webHidden/>
          </w:rPr>
          <w:tab/>
        </w:r>
        <w:r w:rsidR="00B90FA7">
          <w:rPr>
            <w:noProof/>
            <w:webHidden/>
          </w:rPr>
          <w:fldChar w:fldCharType="begin"/>
        </w:r>
        <w:r w:rsidR="00B90FA7">
          <w:rPr>
            <w:noProof/>
            <w:webHidden/>
          </w:rPr>
          <w:instrText xml:space="preserve"> PAGEREF _Toc110928992 \h </w:instrText>
        </w:r>
        <w:r w:rsidR="00B90FA7">
          <w:rPr>
            <w:noProof/>
            <w:webHidden/>
          </w:rPr>
        </w:r>
        <w:r w:rsidR="00B90FA7">
          <w:rPr>
            <w:noProof/>
            <w:webHidden/>
          </w:rPr>
          <w:fldChar w:fldCharType="separate"/>
        </w:r>
        <w:r w:rsidR="004B0205">
          <w:rPr>
            <w:noProof/>
            <w:webHidden/>
          </w:rPr>
          <w:t>31</w:t>
        </w:r>
        <w:r w:rsidR="00B90FA7">
          <w:rPr>
            <w:noProof/>
            <w:webHidden/>
          </w:rPr>
          <w:fldChar w:fldCharType="end"/>
        </w:r>
      </w:hyperlink>
    </w:p>
    <w:p w14:paraId="18352D21" w14:textId="7408C6AC" w:rsidR="00B90FA7" w:rsidRDefault="00000000">
      <w:pPr>
        <w:pStyle w:val="TOC1"/>
        <w:tabs>
          <w:tab w:val="right" w:leader="dot" w:pos="6470"/>
        </w:tabs>
        <w:rPr>
          <w:noProof/>
        </w:rPr>
      </w:pPr>
      <w:hyperlink w:anchor="_Toc110928993" w:history="1">
        <w:r w:rsidR="00B90FA7" w:rsidRPr="004D01E5">
          <w:rPr>
            <w:rStyle w:val="Hyperlink"/>
            <w:rFonts w:ascii="ZhoGlyph" w:hAnsi="ZhoGlyph"/>
            <w:noProof/>
          </w:rPr>
          <w:t>L</w:t>
        </w:r>
        <w:r w:rsidR="00B90FA7">
          <w:rPr>
            <w:noProof/>
            <w:webHidden/>
          </w:rPr>
          <w:tab/>
        </w:r>
        <w:r w:rsidR="00B90FA7">
          <w:rPr>
            <w:noProof/>
            <w:webHidden/>
          </w:rPr>
          <w:fldChar w:fldCharType="begin"/>
        </w:r>
        <w:r w:rsidR="00B90FA7">
          <w:rPr>
            <w:noProof/>
            <w:webHidden/>
          </w:rPr>
          <w:instrText xml:space="preserve"> PAGEREF _Toc110928993 \h </w:instrText>
        </w:r>
        <w:r w:rsidR="00B90FA7">
          <w:rPr>
            <w:noProof/>
            <w:webHidden/>
          </w:rPr>
        </w:r>
        <w:r w:rsidR="00B90FA7">
          <w:rPr>
            <w:noProof/>
            <w:webHidden/>
          </w:rPr>
          <w:fldChar w:fldCharType="separate"/>
        </w:r>
        <w:r w:rsidR="004B0205">
          <w:rPr>
            <w:noProof/>
            <w:webHidden/>
          </w:rPr>
          <w:t>32</w:t>
        </w:r>
        <w:r w:rsidR="00B90FA7">
          <w:rPr>
            <w:noProof/>
            <w:webHidden/>
          </w:rPr>
          <w:fldChar w:fldCharType="end"/>
        </w:r>
      </w:hyperlink>
    </w:p>
    <w:p w14:paraId="4B10F8EB" w14:textId="09424F39" w:rsidR="00B90FA7" w:rsidRDefault="00000000">
      <w:pPr>
        <w:pStyle w:val="TOC1"/>
        <w:tabs>
          <w:tab w:val="right" w:leader="dot" w:pos="6470"/>
        </w:tabs>
        <w:rPr>
          <w:noProof/>
        </w:rPr>
      </w:pPr>
      <w:hyperlink w:anchor="_Toc110928994" w:history="1">
        <w:r w:rsidR="00B90FA7" w:rsidRPr="004D01E5">
          <w:rPr>
            <w:rStyle w:val="Hyperlink"/>
            <w:rFonts w:ascii="ZhoGlyph" w:hAnsi="ZhoGlyph"/>
            <w:noProof/>
          </w:rPr>
          <w:t>M</w:t>
        </w:r>
        <w:r w:rsidR="00B90FA7">
          <w:rPr>
            <w:noProof/>
            <w:webHidden/>
          </w:rPr>
          <w:tab/>
        </w:r>
        <w:r w:rsidR="00B90FA7">
          <w:rPr>
            <w:noProof/>
            <w:webHidden/>
          </w:rPr>
          <w:fldChar w:fldCharType="begin"/>
        </w:r>
        <w:r w:rsidR="00B90FA7">
          <w:rPr>
            <w:noProof/>
            <w:webHidden/>
          </w:rPr>
          <w:instrText xml:space="preserve"> PAGEREF _Toc110928994 \h </w:instrText>
        </w:r>
        <w:r w:rsidR="00B90FA7">
          <w:rPr>
            <w:noProof/>
            <w:webHidden/>
          </w:rPr>
        </w:r>
        <w:r w:rsidR="00B90FA7">
          <w:rPr>
            <w:noProof/>
            <w:webHidden/>
          </w:rPr>
          <w:fldChar w:fldCharType="separate"/>
        </w:r>
        <w:r w:rsidR="004B0205">
          <w:rPr>
            <w:noProof/>
            <w:webHidden/>
          </w:rPr>
          <w:t>33</w:t>
        </w:r>
        <w:r w:rsidR="00B90FA7">
          <w:rPr>
            <w:noProof/>
            <w:webHidden/>
          </w:rPr>
          <w:fldChar w:fldCharType="end"/>
        </w:r>
      </w:hyperlink>
    </w:p>
    <w:p w14:paraId="652A3678" w14:textId="423A5711" w:rsidR="00B90FA7" w:rsidRDefault="00000000">
      <w:pPr>
        <w:pStyle w:val="TOC1"/>
        <w:tabs>
          <w:tab w:val="right" w:leader="dot" w:pos="6470"/>
        </w:tabs>
        <w:rPr>
          <w:noProof/>
        </w:rPr>
      </w:pPr>
      <w:hyperlink w:anchor="_Toc110928995" w:history="1">
        <w:r w:rsidR="00B90FA7" w:rsidRPr="004D01E5">
          <w:rPr>
            <w:rStyle w:val="Hyperlink"/>
            <w:rFonts w:ascii="ZhoGlyph" w:hAnsi="ZhoGlyph"/>
            <w:noProof/>
          </w:rPr>
          <w:t>N</w:t>
        </w:r>
        <w:r w:rsidR="00B90FA7">
          <w:rPr>
            <w:noProof/>
            <w:webHidden/>
          </w:rPr>
          <w:tab/>
        </w:r>
        <w:r w:rsidR="00B90FA7">
          <w:rPr>
            <w:noProof/>
            <w:webHidden/>
          </w:rPr>
          <w:fldChar w:fldCharType="begin"/>
        </w:r>
        <w:r w:rsidR="00B90FA7">
          <w:rPr>
            <w:noProof/>
            <w:webHidden/>
          </w:rPr>
          <w:instrText xml:space="preserve"> PAGEREF _Toc110928995 \h </w:instrText>
        </w:r>
        <w:r w:rsidR="00B90FA7">
          <w:rPr>
            <w:noProof/>
            <w:webHidden/>
          </w:rPr>
        </w:r>
        <w:r w:rsidR="00B90FA7">
          <w:rPr>
            <w:noProof/>
            <w:webHidden/>
          </w:rPr>
          <w:fldChar w:fldCharType="separate"/>
        </w:r>
        <w:r w:rsidR="004B0205">
          <w:rPr>
            <w:noProof/>
            <w:webHidden/>
          </w:rPr>
          <w:t>36</w:t>
        </w:r>
        <w:r w:rsidR="00B90FA7">
          <w:rPr>
            <w:noProof/>
            <w:webHidden/>
          </w:rPr>
          <w:fldChar w:fldCharType="end"/>
        </w:r>
      </w:hyperlink>
    </w:p>
    <w:p w14:paraId="1F789767" w14:textId="342064A2" w:rsidR="00B90FA7" w:rsidRDefault="00000000">
      <w:pPr>
        <w:pStyle w:val="TOC1"/>
        <w:tabs>
          <w:tab w:val="right" w:leader="dot" w:pos="6470"/>
        </w:tabs>
        <w:rPr>
          <w:noProof/>
        </w:rPr>
      </w:pPr>
      <w:hyperlink w:anchor="_Toc110928996" w:history="1">
        <w:r w:rsidR="00B90FA7" w:rsidRPr="004D01E5">
          <w:rPr>
            <w:rStyle w:val="Hyperlink"/>
            <w:rFonts w:ascii="ZhoGlyph" w:hAnsi="ZhoGlyph"/>
            <w:noProof/>
          </w:rPr>
          <w:t>O</w:t>
        </w:r>
        <w:r w:rsidR="00B90FA7">
          <w:rPr>
            <w:noProof/>
            <w:webHidden/>
          </w:rPr>
          <w:tab/>
        </w:r>
        <w:r w:rsidR="00B90FA7">
          <w:rPr>
            <w:noProof/>
            <w:webHidden/>
          </w:rPr>
          <w:fldChar w:fldCharType="begin"/>
        </w:r>
        <w:r w:rsidR="00B90FA7">
          <w:rPr>
            <w:noProof/>
            <w:webHidden/>
          </w:rPr>
          <w:instrText xml:space="preserve"> PAGEREF _Toc110928996 \h </w:instrText>
        </w:r>
        <w:r w:rsidR="00B90FA7">
          <w:rPr>
            <w:noProof/>
            <w:webHidden/>
          </w:rPr>
        </w:r>
        <w:r w:rsidR="00B90FA7">
          <w:rPr>
            <w:noProof/>
            <w:webHidden/>
          </w:rPr>
          <w:fldChar w:fldCharType="separate"/>
        </w:r>
        <w:r w:rsidR="004B0205">
          <w:rPr>
            <w:noProof/>
            <w:webHidden/>
          </w:rPr>
          <w:t>38</w:t>
        </w:r>
        <w:r w:rsidR="00B90FA7">
          <w:rPr>
            <w:noProof/>
            <w:webHidden/>
          </w:rPr>
          <w:fldChar w:fldCharType="end"/>
        </w:r>
      </w:hyperlink>
    </w:p>
    <w:p w14:paraId="7054FCEB" w14:textId="6E27D627" w:rsidR="00B90FA7" w:rsidRDefault="00000000">
      <w:pPr>
        <w:pStyle w:val="TOC1"/>
        <w:tabs>
          <w:tab w:val="right" w:leader="dot" w:pos="6470"/>
        </w:tabs>
        <w:rPr>
          <w:noProof/>
        </w:rPr>
      </w:pPr>
      <w:hyperlink w:anchor="_Toc110928997" w:history="1">
        <w:r w:rsidR="00B90FA7" w:rsidRPr="004D01E5">
          <w:rPr>
            <w:rStyle w:val="Hyperlink"/>
            <w:rFonts w:ascii="ZhoGlyph" w:hAnsi="ZhoGlyph"/>
            <w:noProof/>
          </w:rPr>
          <w:t>P</w:t>
        </w:r>
        <w:r w:rsidR="00B90FA7">
          <w:rPr>
            <w:noProof/>
            <w:webHidden/>
          </w:rPr>
          <w:tab/>
        </w:r>
        <w:r w:rsidR="00B90FA7">
          <w:rPr>
            <w:noProof/>
            <w:webHidden/>
          </w:rPr>
          <w:fldChar w:fldCharType="begin"/>
        </w:r>
        <w:r w:rsidR="00B90FA7">
          <w:rPr>
            <w:noProof/>
            <w:webHidden/>
          </w:rPr>
          <w:instrText xml:space="preserve"> PAGEREF _Toc110928997 \h </w:instrText>
        </w:r>
        <w:r w:rsidR="00B90FA7">
          <w:rPr>
            <w:noProof/>
            <w:webHidden/>
          </w:rPr>
        </w:r>
        <w:r w:rsidR="00B90FA7">
          <w:rPr>
            <w:noProof/>
            <w:webHidden/>
          </w:rPr>
          <w:fldChar w:fldCharType="separate"/>
        </w:r>
        <w:r w:rsidR="004B0205">
          <w:rPr>
            <w:noProof/>
            <w:webHidden/>
          </w:rPr>
          <w:t>39</w:t>
        </w:r>
        <w:r w:rsidR="00B90FA7">
          <w:rPr>
            <w:noProof/>
            <w:webHidden/>
          </w:rPr>
          <w:fldChar w:fldCharType="end"/>
        </w:r>
      </w:hyperlink>
    </w:p>
    <w:p w14:paraId="0777AD8C" w14:textId="486BE455" w:rsidR="00B90FA7" w:rsidRDefault="00000000">
      <w:pPr>
        <w:pStyle w:val="TOC1"/>
        <w:tabs>
          <w:tab w:val="right" w:leader="dot" w:pos="6470"/>
        </w:tabs>
        <w:rPr>
          <w:noProof/>
        </w:rPr>
      </w:pPr>
      <w:hyperlink w:anchor="_Toc110928998" w:history="1">
        <w:r w:rsidR="00B90FA7" w:rsidRPr="004D01E5">
          <w:rPr>
            <w:rStyle w:val="Hyperlink"/>
            <w:rFonts w:ascii="ZhoGlyph" w:hAnsi="ZhoGlyph"/>
            <w:noProof/>
          </w:rPr>
          <w:t>Ṗ</w:t>
        </w:r>
        <w:r w:rsidR="00B90FA7">
          <w:rPr>
            <w:noProof/>
            <w:webHidden/>
          </w:rPr>
          <w:tab/>
        </w:r>
        <w:r w:rsidR="00B90FA7">
          <w:rPr>
            <w:noProof/>
            <w:webHidden/>
          </w:rPr>
          <w:fldChar w:fldCharType="begin"/>
        </w:r>
        <w:r w:rsidR="00B90FA7">
          <w:rPr>
            <w:noProof/>
            <w:webHidden/>
          </w:rPr>
          <w:instrText xml:space="preserve"> PAGEREF _Toc110928998 \h </w:instrText>
        </w:r>
        <w:r w:rsidR="00B90FA7">
          <w:rPr>
            <w:noProof/>
            <w:webHidden/>
          </w:rPr>
        </w:r>
        <w:r w:rsidR="00B90FA7">
          <w:rPr>
            <w:noProof/>
            <w:webHidden/>
          </w:rPr>
          <w:fldChar w:fldCharType="separate"/>
        </w:r>
        <w:r w:rsidR="004B0205">
          <w:rPr>
            <w:noProof/>
            <w:webHidden/>
          </w:rPr>
          <w:t>41</w:t>
        </w:r>
        <w:r w:rsidR="00B90FA7">
          <w:rPr>
            <w:noProof/>
            <w:webHidden/>
          </w:rPr>
          <w:fldChar w:fldCharType="end"/>
        </w:r>
      </w:hyperlink>
    </w:p>
    <w:p w14:paraId="1549962D" w14:textId="5EFB8F70" w:rsidR="00B90FA7" w:rsidRDefault="00000000">
      <w:pPr>
        <w:pStyle w:val="TOC1"/>
        <w:tabs>
          <w:tab w:val="right" w:leader="dot" w:pos="6470"/>
        </w:tabs>
        <w:rPr>
          <w:noProof/>
        </w:rPr>
      </w:pPr>
      <w:hyperlink w:anchor="_Toc110928999" w:history="1">
        <w:r w:rsidR="00B90FA7" w:rsidRPr="004D01E5">
          <w:rPr>
            <w:rStyle w:val="Hyperlink"/>
            <w:rFonts w:ascii="ZhoGlyph" w:hAnsi="ZhoGlyph"/>
            <w:noProof/>
          </w:rPr>
          <w:t>Ṕ</w:t>
        </w:r>
        <w:r w:rsidR="00B90FA7">
          <w:rPr>
            <w:noProof/>
            <w:webHidden/>
          </w:rPr>
          <w:tab/>
        </w:r>
        <w:r w:rsidR="00B90FA7">
          <w:rPr>
            <w:noProof/>
            <w:webHidden/>
          </w:rPr>
          <w:fldChar w:fldCharType="begin"/>
        </w:r>
        <w:r w:rsidR="00B90FA7">
          <w:rPr>
            <w:noProof/>
            <w:webHidden/>
          </w:rPr>
          <w:instrText xml:space="preserve"> PAGEREF _Toc110928999 \h </w:instrText>
        </w:r>
        <w:r w:rsidR="00B90FA7">
          <w:rPr>
            <w:noProof/>
            <w:webHidden/>
          </w:rPr>
        </w:r>
        <w:r w:rsidR="00B90FA7">
          <w:rPr>
            <w:noProof/>
            <w:webHidden/>
          </w:rPr>
          <w:fldChar w:fldCharType="separate"/>
        </w:r>
        <w:r w:rsidR="004B0205">
          <w:rPr>
            <w:noProof/>
            <w:webHidden/>
          </w:rPr>
          <w:t>42</w:t>
        </w:r>
        <w:r w:rsidR="00B90FA7">
          <w:rPr>
            <w:noProof/>
            <w:webHidden/>
          </w:rPr>
          <w:fldChar w:fldCharType="end"/>
        </w:r>
      </w:hyperlink>
    </w:p>
    <w:p w14:paraId="4312E64F" w14:textId="5A575313" w:rsidR="00B90FA7" w:rsidRDefault="00000000">
      <w:pPr>
        <w:pStyle w:val="TOC1"/>
        <w:tabs>
          <w:tab w:val="right" w:leader="dot" w:pos="6470"/>
        </w:tabs>
        <w:rPr>
          <w:noProof/>
        </w:rPr>
      </w:pPr>
      <w:hyperlink w:anchor="_Toc110929000" w:history="1">
        <w:r w:rsidR="00B90FA7" w:rsidRPr="004D01E5">
          <w:rPr>
            <w:rStyle w:val="Hyperlink"/>
            <w:rFonts w:ascii="ZhoGlyph" w:hAnsi="ZhoGlyph"/>
            <w:noProof/>
          </w:rPr>
          <w:t>Q</w:t>
        </w:r>
        <w:r w:rsidR="00B90FA7">
          <w:rPr>
            <w:noProof/>
            <w:webHidden/>
          </w:rPr>
          <w:tab/>
        </w:r>
        <w:r w:rsidR="00B90FA7">
          <w:rPr>
            <w:noProof/>
            <w:webHidden/>
          </w:rPr>
          <w:fldChar w:fldCharType="begin"/>
        </w:r>
        <w:r w:rsidR="00B90FA7">
          <w:rPr>
            <w:noProof/>
            <w:webHidden/>
          </w:rPr>
          <w:instrText xml:space="preserve"> PAGEREF _Toc110929000 \h </w:instrText>
        </w:r>
        <w:r w:rsidR="00B90FA7">
          <w:rPr>
            <w:noProof/>
            <w:webHidden/>
          </w:rPr>
        </w:r>
        <w:r w:rsidR="00B90FA7">
          <w:rPr>
            <w:noProof/>
            <w:webHidden/>
          </w:rPr>
          <w:fldChar w:fldCharType="separate"/>
        </w:r>
        <w:r w:rsidR="004B0205">
          <w:rPr>
            <w:noProof/>
            <w:webHidden/>
          </w:rPr>
          <w:t>43</w:t>
        </w:r>
        <w:r w:rsidR="00B90FA7">
          <w:rPr>
            <w:noProof/>
            <w:webHidden/>
          </w:rPr>
          <w:fldChar w:fldCharType="end"/>
        </w:r>
      </w:hyperlink>
    </w:p>
    <w:p w14:paraId="471A33C0" w14:textId="17512902" w:rsidR="00B90FA7" w:rsidRDefault="00000000">
      <w:pPr>
        <w:pStyle w:val="TOC1"/>
        <w:tabs>
          <w:tab w:val="right" w:leader="dot" w:pos="6470"/>
        </w:tabs>
        <w:rPr>
          <w:noProof/>
        </w:rPr>
      </w:pPr>
      <w:hyperlink w:anchor="_Toc110929001" w:history="1">
        <w:r w:rsidR="00B90FA7" w:rsidRPr="004D01E5">
          <w:rPr>
            <w:rStyle w:val="Hyperlink"/>
            <w:rFonts w:ascii="ZhoGlyph" w:hAnsi="ZhoGlyph"/>
            <w:noProof/>
          </w:rPr>
          <w:t>Ờ</w:t>
        </w:r>
        <w:r w:rsidR="00B90FA7">
          <w:rPr>
            <w:noProof/>
            <w:webHidden/>
          </w:rPr>
          <w:tab/>
        </w:r>
        <w:r w:rsidR="00B90FA7">
          <w:rPr>
            <w:noProof/>
            <w:webHidden/>
          </w:rPr>
          <w:fldChar w:fldCharType="begin"/>
        </w:r>
        <w:r w:rsidR="00B90FA7">
          <w:rPr>
            <w:noProof/>
            <w:webHidden/>
          </w:rPr>
          <w:instrText xml:space="preserve"> PAGEREF _Toc110929001 \h </w:instrText>
        </w:r>
        <w:r w:rsidR="00B90FA7">
          <w:rPr>
            <w:noProof/>
            <w:webHidden/>
          </w:rPr>
        </w:r>
        <w:r w:rsidR="00B90FA7">
          <w:rPr>
            <w:noProof/>
            <w:webHidden/>
          </w:rPr>
          <w:fldChar w:fldCharType="separate"/>
        </w:r>
        <w:r w:rsidR="004B0205">
          <w:rPr>
            <w:noProof/>
            <w:webHidden/>
          </w:rPr>
          <w:t>45</w:t>
        </w:r>
        <w:r w:rsidR="00B90FA7">
          <w:rPr>
            <w:noProof/>
            <w:webHidden/>
          </w:rPr>
          <w:fldChar w:fldCharType="end"/>
        </w:r>
      </w:hyperlink>
    </w:p>
    <w:p w14:paraId="5340186D" w14:textId="31F35DB7" w:rsidR="00B90FA7" w:rsidRDefault="00000000">
      <w:pPr>
        <w:pStyle w:val="TOC1"/>
        <w:tabs>
          <w:tab w:val="right" w:leader="dot" w:pos="6470"/>
        </w:tabs>
        <w:rPr>
          <w:noProof/>
        </w:rPr>
      </w:pPr>
      <w:hyperlink w:anchor="_Toc110929002" w:history="1">
        <w:r w:rsidR="00B90FA7" w:rsidRPr="004D01E5">
          <w:rPr>
            <w:rStyle w:val="Hyperlink"/>
            <w:rFonts w:ascii="ZhoGlyph" w:hAnsi="ZhoGlyph"/>
            <w:noProof/>
          </w:rPr>
          <w:t>Ợ</w:t>
        </w:r>
        <w:r w:rsidR="00B90FA7">
          <w:rPr>
            <w:noProof/>
            <w:webHidden/>
          </w:rPr>
          <w:tab/>
        </w:r>
        <w:r w:rsidR="00B90FA7">
          <w:rPr>
            <w:noProof/>
            <w:webHidden/>
          </w:rPr>
          <w:fldChar w:fldCharType="begin"/>
        </w:r>
        <w:r w:rsidR="00B90FA7">
          <w:rPr>
            <w:noProof/>
            <w:webHidden/>
          </w:rPr>
          <w:instrText xml:space="preserve"> PAGEREF _Toc110929002 \h </w:instrText>
        </w:r>
        <w:r w:rsidR="00B90FA7">
          <w:rPr>
            <w:noProof/>
            <w:webHidden/>
          </w:rPr>
        </w:r>
        <w:r w:rsidR="00B90FA7">
          <w:rPr>
            <w:noProof/>
            <w:webHidden/>
          </w:rPr>
          <w:fldChar w:fldCharType="separate"/>
        </w:r>
        <w:r w:rsidR="004B0205">
          <w:rPr>
            <w:noProof/>
            <w:webHidden/>
          </w:rPr>
          <w:t>46</w:t>
        </w:r>
        <w:r w:rsidR="00B90FA7">
          <w:rPr>
            <w:noProof/>
            <w:webHidden/>
          </w:rPr>
          <w:fldChar w:fldCharType="end"/>
        </w:r>
      </w:hyperlink>
    </w:p>
    <w:p w14:paraId="5CF5F8F8" w14:textId="358040A4" w:rsidR="00B90FA7" w:rsidRDefault="00000000">
      <w:pPr>
        <w:pStyle w:val="TOC1"/>
        <w:tabs>
          <w:tab w:val="right" w:leader="dot" w:pos="6470"/>
        </w:tabs>
        <w:rPr>
          <w:noProof/>
        </w:rPr>
      </w:pPr>
      <w:hyperlink w:anchor="_Toc110929003" w:history="1">
        <w:r w:rsidR="00B90FA7" w:rsidRPr="004D01E5">
          <w:rPr>
            <w:rStyle w:val="Hyperlink"/>
            <w:rFonts w:ascii="ZhoGlyph" w:hAnsi="ZhoGlyph"/>
            <w:noProof/>
          </w:rPr>
          <w:t>R</w:t>
        </w:r>
        <w:r w:rsidR="00B90FA7">
          <w:rPr>
            <w:noProof/>
            <w:webHidden/>
          </w:rPr>
          <w:tab/>
        </w:r>
        <w:r w:rsidR="00B90FA7">
          <w:rPr>
            <w:noProof/>
            <w:webHidden/>
          </w:rPr>
          <w:fldChar w:fldCharType="begin"/>
        </w:r>
        <w:r w:rsidR="00B90FA7">
          <w:rPr>
            <w:noProof/>
            <w:webHidden/>
          </w:rPr>
          <w:instrText xml:space="preserve"> PAGEREF _Toc110929003 \h </w:instrText>
        </w:r>
        <w:r w:rsidR="00B90FA7">
          <w:rPr>
            <w:noProof/>
            <w:webHidden/>
          </w:rPr>
        </w:r>
        <w:r w:rsidR="00B90FA7">
          <w:rPr>
            <w:noProof/>
            <w:webHidden/>
          </w:rPr>
          <w:fldChar w:fldCharType="separate"/>
        </w:r>
        <w:r w:rsidR="004B0205">
          <w:rPr>
            <w:noProof/>
            <w:webHidden/>
          </w:rPr>
          <w:t>47</w:t>
        </w:r>
        <w:r w:rsidR="00B90FA7">
          <w:rPr>
            <w:noProof/>
            <w:webHidden/>
          </w:rPr>
          <w:fldChar w:fldCharType="end"/>
        </w:r>
      </w:hyperlink>
    </w:p>
    <w:p w14:paraId="635D2718" w14:textId="74ED0987" w:rsidR="00B90FA7" w:rsidRDefault="00000000">
      <w:pPr>
        <w:pStyle w:val="TOC1"/>
        <w:tabs>
          <w:tab w:val="right" w:leader="dot" w:pos="6470"/>
        </w:tabs>
        <w:rPr>
          <w:noProof/>
        </w:rPr>
      </w:pPr>
      <w:hyperlink w:anchor="_Toc110929004" w:history="1">
        <w:r w:rsidR="00B90FA7" w:rsidRPr="004D01E5">
          <w:rPr>
            <w:rStyle w:val="Hyperlink"/>
            <w:rFonts w:ascii="ZhoGlyph" w:hAnsi="ZhoGlyph"/>
            <w:noProof/>
          </w:rPr>
          <w:t>S</w:t>
        </w:r>
        <w:r w:rsidR="00B90FA7">
          <w:rPr>
            <w:noProof/>
            <w:webHidden/>
          </w:rPr>
          <w:tab/>
        </w:r>
        <w:r w:rsidR="00B90FA7">
          <w:rPr>
            <w:noProof/>
            <w:webHidden/>
          </w:rPr>
          <w:fldChar w:fldCharType="begin"/>
        </w:r>
        <w:r w:rsidR="00B90FA7">
          <w:rPr>
            <w:noProof/>
            <w:webHidden/>
          </w:rPr>
          <w:instrText xml:space="preserve"> PAGEREF _Toc110929004 \h </w:instrText>
        </w:r>
        <w:r w:rsidR="00B90FA7">
          <w:rPr>
            <w:noProof/>
            <w:webHidden/>
          </w:rPr>
        </w:r>
        <w:r w:rsidR="00B90FA7">
          <w:rPr>
            <w:noProof/>
            <w:webHidden/>
          </w:rPr>
          <w:fldChar w:fldCharType="separate"/>
        </w:r>
        <w:r w:rsidR="004B0205">
          <w:rPr>
            <w:noProof/>
            <w:webHidden/>
          </w:rPr>
          <w:t>48</w:t>
        </w:r>
        <w:r w:rsidR="00B90FA7">
          <w:rPr>
            <w:noProof/>
            <w:webHidden/>
          </w:rPr>
          <w:fldChar w:fldCharType="end"/>
        </w:r>
      </w:hyperlink>
    </w:p>
    <w:p w14:paraId="07B1BE3B" w14:textId="655BF44B" w:rsidR="00B90FA7" w:rsidRDefault="00000000">
      <w:pPr>
        <w:pStyle w:val="TOC1"/>
        <w:tabs>
          <w:tab w:val="right" w:leader="dot" w:pos="6470"/>
        </w:tabs>
        <w:rPr>
          <w:noProof/>
        </w:rPr>
      </w:pPr>
      <w:hyperlink w:anchor="_Toc110929005" w:history="1">
        <w:r w:rsidR="00B90FA7" w:rsidRPr="004D01E5">
          <w:rPr>
            <w:rStyle w:val="Hyperlink"/>
            <w:rFonts w:ascii="ZhoGlyph" w:hAnsi="ZhoGlyph"/>
            <w:noProof/>
          </w:rPr>
          <w:t>Ś</w:t>
        </w:r>
        <w:r w:rsidR="00B90FA7">
          <w:rPr>
            <w:noProof/>
            <w:webHidden/>
          </w:rPr>
          <w:tab/>
        </w:r>
        <w:r w:rsidR="00B90FA7">
          <w:rPr>
            <w:noProof/>
            <w:webHidden/>
          </w:rPr>
          <w:fldChar w:fldCharType="begin"/>
        </w:r>
        <w:r w:rsidR="00B90FA7">
          <w:rPr>
            <w:noProof/>
            <w:webHidden/>
          </w:rPr>
          <w:instrText xml:space="preserve"> PAGEREF _Toc110929005 \h </w:instrText>
        </w:r>
        <w:r w:rsidR="00B90FA7">
          <w:rPr>
            <w:noProof/>
            <w:webHidden/>
          </w:rPr>
        </w:r>
        <w:r w:rsidR="00B90FA7">
          <w:rPr>
            <w:noProof/>
            <w:webHidden/>
          </w:rPr>
          <w:fldChar w:fldCharType="separate"/>
        </w:r>
        <w:r w:rsidR="004B0205">
          <w:rPr>
            <w:noProof/>
            <w:webHidden/>
          </w:rPr>
          <w:t>49</w:t>
        </w:r>
        <w:r w:rsidR="00B90FA7">
          <w:rPr>
            <w:noProof/>
            <w:webHidden/>
          </w:rPr>
          <w:fldChar w:fldCharType="end"/>
        </w:r>
      </w:hyperlink>
    </w:p>
    <w:p w14:paraId="48DB903C" w14:textId="0CFB10DD" w:rsidR="00B90FA7" w:rsidRDefault="00000000">
      <w:pPr>
        <w:pStyle w:val="TOC1"/>
        <w:tabs>
          <w:tab w:val="right" w:leader="dot" w:pos="6470"/>
        </w:tabs>
        <w:rPr>
          <w:noProof/>
        </w:rPr>
      </w:pPr>
      <w:hyperlink w:anchor="_Toc110929006" w:history="1">
        <w:r w:rsidR="00B90FA7" w:rsidRPr="004D01E5">
          <w:rPr>
            <w:rStyle w:val="Hyperlink"/>
            <w:rFonts w:ascii="ZhoGlyph" w:hAnsi="ZhoGlyph"/>
            <w:noProof/>
          </w:rPr>
          <w:t>ŚT</w:t>
        </w:r>
        <w:r w:rsidR="00B90FA7">
          <w:rPr>
            <w:noProof/>
            <w:webHidden/>
          </w:rPr>
          <w:tab/>
        </w:r>
        <w:r w:rsidR="00B90FA7">
          <w:rPr>
            <w:noProof/>
            <w:webHidden/>
          </w:rPr>
          <w:fldChar w:fldCharType="begin"/>
        </w:r>
        <w:r w:rsidR="00B90FA7">
          <w:rPr>
            <w:noProof/>
            <w:webHidden/>
          </w:rPr>
          <w:instrText xml:space="preserve"> PAGEREF _Toc110929006 \h </w:instrText>
        </w:r>
        <w:r w:rsidR="00B90FA7">
          <w:rPr>
            <w:noProof/>
            <w:webHidden/>
          </w:rPr>
        </w:r>
        <w:r w:rsidR="00B90FA7">
          <w:rPr>
            <w:noProof/>
            <w:webHidden/>
          </w:rPr>
          <w:fldChar w:fldCharType="separate"/>
        </w:r>
        <w:r w:rsidR="004B0205">
          <w:rPr>
            <w:noProof/>
            <w:webHidden/>
          </w:rPr>
          <w:t>50</w:t>
        </w:r>
        <w:r w:rsidR="00B90FA7">
          <w:rPr>
            <w:noProof/>
            <w:webHidden/>
          </w:rPr>
          <w:fldChar w:fldCharType="end"/>
        </w:r>
      </w:hyperlink>
    </w:p>
    <w:p w14:paraId="2A392D7B" w14:textId="43266EA0" w:rsidR="00B90FA7" w:rsidRDefault="00000000">
      <w:pPr>
        <w:pStyle w:val="TOC1"/>
        <w:tabs>
          <w:tab w:val="right" w:leader="dot" w:pos="6470"/>
        </w:tabs>
        <w:rPr>
          <w:noProof/>
        </w:rPr>
      </w:pPr>
      <w:hyperlink w:anchor="_Toc110929007" w:history="1">
        <w:r w:rsidR="00B90FA7" w:rsidRPr="004D01E5">
          <w:rPr>
            <w:rStyle w:val="Hyperlink"/>
            <w:rFonts w:ascii="ZhoGlyph" w:hAnsi="ZhoGlyph"/>
            <w:noProof/>
          </w:rPr>
          <w:t>ST</w:t>
        </w:r>
        <w:r w:rsidR="00B90FA7">
          <w:rPr>
            <w:noProof/>
            <w:webHidden/>
          </w:rPr>
          <w:tab/>
        </w:r>
        <w:r w:rsidR="00B90FA7">
          <w:rPr>
            <w:noProof/>
            <w:webHidden/>
          </w:rPr>
          <w:fldChar w:fldCharType="begin"/>
        </w:r>
        <w:r w:rsidR="00B90FA7">
          <w:rPr>
            <w:noProof/>
            <w:webHidden/>
          </w:rPr>
          <w:instrText xml:space="preserve"> PAGEREF _Toc110929007 \h </w:instrText>
        </w:r>
        <w:r w:rsidR="00B90FA7">
          <w:rPr>
            <w:noProof/>
            <w:webHidden/>
          </w:rPr>
        </w:r>
        <w:r w:rsidR="00B90FA7">
          <w:rPr>
            <w:noProof/>
            <w:webHidden/>
          </w:rPr>
          <w:fldChar w:fldCharType="separate"/>
        </w:r>
        <w:r w:rsidR="004B0205">
          <w:rPr>
            <w:noProof/>
            <w:webHidden/>
          </w:rPr>
          <w:t>51</w:t>
        </w:r>
        <w:r w:rsidR="00B90FA7">
          <w:rPr>
            <w:noProof/>
            <w:webHidden/>
          </w:rPr>
          <w:fldChar w:fldCharType="end"/>
        </w:r>
      </w:hyperlink>
    </w:p>
    <w:p w14:paraId="6E929FCC" w14:textId="18AE8142" w:rsidR="00B90FA7" w:rsidRDefault="00000000">
      <w:pPr>
        <w:pStyle w:val="TOC1"/>
        <w:tabs>
          <w:tab w:val="right" w:leader="dot" w:pos="6470"/>
        </w:tabs>
        <w:rPr>
          <w:noProof/>
        </w:rPr>
      </w:pPr>
      <w:hyperlink w:anchor="_Toc110929008" w:history="1">
        <w:r w:rsidR="00B90FA7" w:rsidRPr="004D01E5">
          <w:rPr>
            <w:rStyle w:val="Hyperlink"/>
            <w:rFonts w:ascii="ZhoGlyph" w:hAnsi="ZhoGlyph"/>
            <w:noProof/>
          </w:rPr>
          <w:t>T</w:t>
        </w:r>
        <w:r w:rsidR="00B90FA7">
          <w:rPr>
            <w:noProof/>
            <w:webHidden/>
          </w:rPr>
          <w:tab/>
        </w:r>
        <w:r w:rsidR="00B90FA7">
          <w:rPr>
            <w:noProof/>
            <w:webHidden/>
          </w:rPr>
          <w:fldChar w:fldCharType="begin"/>
        </w:r>
        <w:r w:rsidR="00B90FA7">
          <w:rPr>
            <w:noProof/>
            <w:webHidden/>
          </w:rPr>
          <w:instrText xml:space="preserve"> PAGEREF _Toc110929008 \h </w:instrText>
        </w:r>
        <w:r w:rsidR="00B90FA7">
          <w:rPr>
            <w:noProof/>
            <w:webHidden/>
          </w:rPr>
        </w:r>
        <w:r w:rsidR="00B90FA7">
          <w:rPr>
            <w:noProof/>
            <w:webHidden/>
          </w:rPr>
          <w:fldChar w:fldCharType="separate"/>
        </w:r>
        <w:r w:rsidR="004B0205">
          <w:rPr>
            <w:noProof/>
            <w:webHidden/>
          </w:rPr>
          <w:t>52</w:t>
        </w:r>
        <w:r w:rsidR="00B90FA7">
          <w:rPr>
            <w:noProof/>
            <w:webHidden/>
          </w:rPr>
          <w:fldChar w:fldCharType="end"/>
        </w:r>
      </w:hyperlink>
    </w:p>
    <w:p w14:paraId="0A094654" w14:textId="45E88AAD" w:rsidR="00B90FA7" w:rsidRDefault="00000000">
      <w:pPr>
        <w:pStyle w:val="TOC1"/>
        <w:tabs>
          <w:tab w:val="right" w:leader="dot" w:pos="6470"/>
        </w:tabs>
        <w:rPr>
          <w:noProof/>
        </w:rPr>
      </w:pPr>
      <w:hyperlink w:anchor="_Toc110929009" w:history="1">
        <w:r w:rsidR="00B90FA7" w:rsidRPr="004D01E5">
          <w:rPr>
            <w:rStyle w:val="Hyperlink"/>
            <w:rFonts w:ascii="ZhoGlyph" w:hAnsi="ZhoGlyph"/>
            <w:noProof/>
          </w:rPr>
          <w:t>Ṫ</w:t>
        </w:r>
        <w:r w:rsidR="00B90FA7">
          <w:rPr>
            <w:noProof/>
            <w:webHidden/>
          </w:rPr>
          <w:tab/>
        </w:r>
        <w:r w:rsidR="00B90FA7">
          <w:rPr>
            <w:noProof/>
            <w:webHidden/>
          </w:rPr>
          <w:fldChar w:fldCharType="begin"/>
        </w:r>
        <w:r w:rsidR="00B90FA7">
          <w:rPr>
            <w:noProof/>
            <w:webHidden/>
          </w:rPr>
          <w:instrText xml:space="preserve"> PAGEREF _Toc110929009 \h </w:instrText>
        </w:r>
        <w:r w:rsidR="00B90FA7">
          <w:rPr>
            <w:noProof/>
            <w:webHidden/>
          </w:rPr>
        </w:r>
        <w:r w:rsidR="00B90FA7">
          <w:rPr>
            <w:noProof/>
            <w:webHidden/>
          </w:rPr>
          <w:fldChar w:fldCharType="separate"/>
        </w:r>
        <w:r w:rsidR="004B0205">
          <w:rPr>
            <w:noProof/>
            <w:webHidden/>
          </w:rPr>
          <w:t>56</w:t>
        </w:r>
        <w:r w:rsidR="00B90FA7">
          <w:rPr>
            <w:noProof/>
            <w:webHidden/>
          </w:rPr>
          <w:fldChar w:fldCharType="end"/>
        </w:r>
      </w:hyperlink>
    </w:p>
    <w:p w14:paraId="20DBC9AD" w14:textId="43F75881" w:rsidR="00B90FA7" w:rsidRDefault="00000000">
      <w:pPr>
        <w:pStyle w:val="TOC1"/>
        <w:tabs>
          <w:tab w:val="right" w:leader="dot" w:pos="6470"/>
        </w:tabs>
        <w:rPr>
          <w:noProof/>
        </w:rPr>
      </w:pPr>
      <w:hyperlink w:anchor="_Toc110929010" w:history="1">
        <w:r w:rsidR="00B90FA7" w:rsidRPr="004D01E5">
          <w:rPr>
            <w:rStyle w:val="Hyperlink"/>
            <w:rFonts w:ascii="ZhoGlyph" w:hAnsi="ZhoGlyph"/>
            <w:noProof/>
          </w:rPr>
          <w:t>Ṯ</w:t>
        </w:r>
        <w:r w:rsidR="00B90FA7">
          <w:rPr>
            <w:noProof/>
            <w:webHidden/>
          </w:rPr>
          <w:tab/>
        </w:r>
        <w:r w:rsidR="00B90FA7">
          <w:rPr>
            <w:noProof/>
            <w:webHidden/>
          </w:rPr>
          <w:fldChar w:fldCharType="begin"/>
        </w:r>
        <w:r w:rsidR="00B90FA7">
          <w:rPr>
            <w:noProof/>
            <w:webHidden/>
          </w:rPr>
          <w:instrText xml:space="preserve"> PAGEREF _Toc110929010 \h </w:instrText>
        </w:r>
        <w:r w:rsidR="00B90FA7">
          <w:rPr>
            <w:noProof/>
            <w:webHidden/>
          </w:rPr>
        </w:r>
        <w:r w:rsidR="00B90FA7">
          <w:rPr>
            <w:noProof/>
            <w:webHidden/>
          </w:rPr>
          <w:fldChar w:fldCharType="separate"/>
        </w:r>
        <w:r w:rsidR="004B0205">
          <w:rPr>
            <w:noProof/>
            <w:webHidden/>
          </w:rPr>
          <w:t>59</w:t>
        </w:r>
        <w:r w:rsidR="00B90FA7">
          <w:rPr>
            <w:noProof/>
            <w:webHidden/>
          </w:rPr>
          <w:fldChar w:fldCharType="end"/>
        </w:r>
      </w:hyperlink>
    </w:p>
    <w:p w14:paraId="2AD4BE6D" w14:textId="5AE77AF2" w:rsidR="00B90FA7" w:rsidRDefault="00000000">
      <w:pPr>
        <w:pStyle w:val="TOC1"/>
        <w:tabs>
          <w:tab w:val="right" w:leader="dot" w:pos="6470"/>
        </w:tabs>
        <w:rPr>
          <w:noProof/>
        </w:rPr>
      </w:pPr>
      <w:hyperlink w:anchor="_Toc110929011" w:history="1">
        <w:r w:rsidR="00B90FA7" w:rsidRPr="004D01E5">
          <w:rPr>
            <w:rStyle w:val="Hyperlink"/>
            <w:rFonts w:ascii="ZhoGlyph" w:hAnsi="ZhoGlyph"/>
            <w:noProof/>
          </w:rPr>
          <w:t>V</w:t>
        </w:r>
        <w:r w:rsidR="00B90FA7">
          <w:rPr>
            <w:noProof/>
            <w:webHidden/>
          </w:rPr>
          <w:tab/>
        </w:r>
        <w:r w:rsidR="00B90FA7">
          <w:rPr>
            <w:noProof/>
            <w:webHidden/>
          </w:rPr>
          <w:fldChar w:fldCharType="begin"/>
        </w:r>
        <w:r w:rsidR="00B90FA7">
          <w:rPr>
            <w:noProof/>
            <w:webHidden/>
          </w:rPr>
          <w:instrText xml:space="preserve"> PAGEREF _Toc110929011 \h </w:instrText>
        </w:r>
        <w:r w:rsidR="00B90FA7">
          <w:rPr>
            <w:noProof/>
            <w:webHidden/>
          </w:rPr>
        </w:r>
        <w:r w:rsidR="00B90FA7">
          <w:rPr>
            <w:noProof/>
            <w:webHidden/>
          </w:rPr>
          <w:fldChar w:fldCharType="separate"/>
        </w:r>
        <w:r w:rsidR="004B0205">
          <w:rPr>
            <w:noProof/>
            <w:webHidden/>
          </w:rPr>
          <w:t>60</w:t>
        </w:r>
        <w:r w:rsidR="00B90FA7">
          <w:rPr>
            <w:noProof/>
            <w:webHidden/>
          </w:rPr>
          <w:fldChar w:fldCharType="end"/>
        </w:r>
      </w:hyperlink>
    </w:p>
    <w:p w14:paraId="3E9A2780" w14:textId="11E39EFF" w:rsidR="00B90FA7" w:rsidRDefault="00000000">
      <w:pPr>
        <w:pStyle w:val="TOC1"/>
        <w:tabs>
          <w:tab w:val="right" w:leader="dot" w:pos="6470"/>
        </w:tabs>
        <w:rPr>
          <w:noProof/>
        </w:rPr>
      </w:pPr>
      <w:hyperlink w:anchor="_Toc110929012" w:history="1">
        <w:r w:rsidR="00B90FA7" w:rsidRPr="004D01E5">
          <w:rPr>
            <w:rStyle w:val="Hyperlink"/>
            <w:rFonts w:ascii="ZhoGlyph" w:hAnsi="ZhoGlyph"/>
            <w:noProof/>
          </w:rPr>
          <w:t>Ṿ</w:t>
        </w:r>
        <w:r w:rsidR="00B90FA7">
          <w:rPr>
            <w:noProof/>
            <w:webHidden/>
          </w:rPr>
          <w:tab/>
        </w:r>
        <w:r w:rsidR="00B90FA7">
          <w:rPr>
            <w:noProof/>
            <w:webHidden/>
          </w:rPr>
          <w:fldChar w:fldCharType="begin"/>
        </w:r>
        <w:r w:rsidR="00B90FA7">
          <w:rPr>
            <w:noProof/>
            <w:webHidden/>
          </w:rPr>
          <w:instrText xml:space="preserve"> PAGEREF _Toc110929012 \h </w:instrText>
        </w:r>
        <w:r w:rsidR="00B90FA7">
          <w:rPr>
            <w:noProof/>
            <w:webHidden/>
          </w:rPr>
        </w:r>
        <w:r w:rsidR="00B90FA7">
          <w:rPr>
            <w:noProof/>
            <w:webHidden/>
          </w:rPr>
          <w:fldChar w:fldCharType="separate"/>
        </w:r>
        <w:r w:rsidR="004B0205">
          <w:rPr>
            <w:noProof/>
            <w:webHidden/>
          </w:rPr>
          <w:t>62</w:t>
        </w:r>
        <w:r w:rsidR="00B90FA7">
          <w:rPr>
            <w:noProof/>
            <w:webHidden/>
          </w:rPr>
          <w:fldChar w:fldCharType="end"/>
        </w:r>
      </w:hyperlink>
    </w:p>
    <w:p w14:paraId="3AEA336A" w14:textId="073E5C77" w:rsidR="00B90FA7" w:rsidRDefault="00000000">
      <w:pPr>
        <w:pStyle w:val="TOC1"/>
        <w:tabs>
          <w:tab w:val="right" w:leader="dot" w:pos="6470"/>
        </w:tabs>
        <w:rPr>
          <w:noProof/>
        </w:rPr>
      </w:pPr>
      <w:hyperlink w:anchor="_Toc110929013" w:history="1">
        <w:r w:rsidR="00B90FA7" w:rsidRPr="004D01E5">
          <w:rPr>
            <w:rStyle w:val="Hyperlink"/>
            <w:rFonts w:ascii="ZhoGlyph" w:hAnsi="ZhoGlyph"/>
            <w:noProof/>
          </w:rPr>
          <w:t>Ṽ</w:t>
        </w:r>
        <w:r w:rsidR="00B90FA7">
          <w:rPr>
            <w:noProof/>
            <w:webHidden/>
          </w:rPr>
          <w:tab/>
        </w:r>
        <w:r w:rsidR="00B90FA7">
          <w:rPr>
            <w:noProof/>
            <w:webHidden/>
          </w:rPr>
          <w:fldChar w:fldCharType="begin"/>
        </w:r>
        <w:r w:rsidR="00B90FA7">
          <w:rPr>
            <w:noProof/>
            <w:webHidden/>
          </w:rPr>
          <w:instrText xml:space="preserve"> PAGEREF _Toc110929013 \h </w:instrText>
        </w:r>
        <w:r w:rsidR="00B90FA7">
          <w:rPr>
            <w:noProof/>
            <w:webHidden/>
          </w:rPr>
        </w:r>
        <w:r w:rsidR="00B90FA7">
          <w:rPr>
            <w:noProof/>
            <w:webHidden/>
          </w:rPr>
          <w:fldChar w:fldCharType="separate"/>
        </w:r>
        <w:r w:rsidR="004B0205">
          <w:rPr>
            <w:noProof/>
            <w:webHidden/>
          </w:rPr>
          <w:t>64</w:t>
        </w:r>
        <w:r w:rsidR="00B90FA7">
          <w:rPr>
            <w:noProof/>
            <w:webHidden/>
          </w:rPr>
          <w:fldChar w:fldCharType="end"/>
        </w:r>
      </w:hyperlink>
    </w:p>
    <w:p w14:paraId="45C34226" w14:textId="5CEF82CD" w:rsidR="00B90FA7" w:rsidRDefault="00000000">
      <w:pPr>
        <w:pStyle w:val="TOC1"/>
        <w:tabs>
          <w:tab w:val="right" w:leader="dot" w:pos="6470"/>
        </w:tabs>
        <w:rPr>
          <w:noProof/>
        </w:rPr>
      </w:pPr>
      <w:hyperlink w:anchor="_Toc110929014" w:history="1">
        <w:r w:rsidR="00B90FA7" w:rsidRPr="004D01E5">
          <w:rPr>
            <w:rStyle w:val="Hyperlink"/>
            <w:rFonts w:ascii="ZhoGlyph" w:hAnsi="ZhoGlyph"/>
            <w:noProof/>
          </w:rPr>
          <w:t>Y</w:t>
        </w:r>
        <w:r w:rsidR="00B90FA7">
          <w:rPr>
            <w:noProof/>
            <w:webHidden/>
          </w:rPr>
          <w:tab/>
        </w:r>
        <w:r w:rsidR="00B90FA7">
          <w:rPr>
            <w:noProof/>
            <w:webHidden/>
          </w:rPr>
          <w:fldChar w:fldCharType="begin"/>
        </w:r>
        <w:r w:rsidR="00B90FA7">
          <w:rPr>
            <w:noProof/>
            <w:webHidden/>
          </w:rPr>
          <w:instrText xml:space="preserve"> PAGEREF _Toc110929014 \h </w:instrText>
        </w:r>
        <w:r w:rsidR="00B90FA7">
          <w:rPr>
            <w:noProof/>
            <w:webHidden/>
          </w:rPr>
        </w:r>
        <w:r w:rsidR="00B90FA7">
          <w:rPr>
            <w:noProof/>
            <w:webHidden/>
          </w:rPr>
          <w:fldChar w:fldCharType="separate"/>
        </w:r>
        <w:r w:rsidR="004B0205">
          <w:rPr>
            <w:noProof/>
            <w:webHidden/>
          </w:rPr>
          <w:t>65</w:t>
        </w:r>
        <w:r w:rsidR="00B90FA7">
          <w:rPr>
            <w:noProof/>
            <w:webHidden/>
          </w:rPr>
          <w:fldChar w:fldCharType="end"/>
        </w:r>
      </w:hyperlink>
    </w:p>
    <w:p w14:paraId="6ECD8112" w14:textId="3DA24813" w:rsidR="00B90FA7" w:rsidRDefault="00000000">
      <w:pPr>
        <w:pStyle w:val="TOC1"/>
        <w:tabs>
          <w:tab w:val="right" w:leader="dot" w:pos="6470"/>
        </w:tabs>
        <w:rPr>
          <w:noProof/>
        </w:rPr>
      </w:pPr>
      <w:hyperlink w:anchor="_Toc110929015" w:history="1">
        <w:r w:rsidR="00B90FA7" w:rsidRPr="004D01E5">
          <w:rPr>
            <w:rStyle w:val="Hyperlink"/>
            <w:rFonts w:ascii="ZhoGlyph" w:hAnsi="ZhoGlyph"/>
            <w:noProof/>
          </w:rPr>
          <w:t>Z</w:t>
        </w:r>
        <w:r w:rsidR="00B90FA7">
          <w:rPr>
            <w:noProof/>
            <w:webHidden/>
          </w:rPr>
          <w:tab/>
        </w:r>
        <w:r w:rsidR="00B90FA7">
          <w:rPr>
            <w:noProof/>
            <w:webHidden/>
          </w:rPr>
          <w:fldChar w:fldCharType="begin"/>
        </w:r>
        <w:r w:rsidR="00B90FA7">
          <w:rPr>
            <w:noProof/>
            <w:webHidden/>
          </w:rPr>
          <w:instrText xml:space="preserve"> PAGEREF _Toc110929015 \h </w:instrText>
        </w:r>
        <w:r w:rsidR="00B90FA7">
          <w:rPr>
            <w:noProof/>
            <w:webHidden/>
          </w:rPr>
        </w:r>
        <w:r w:rsidR="00B90FA7">
          <w:rPr>
            <w:noProof/>
            <w:webHidden/>
          </w:rPr>
          <w:fldChar w:fldCharType="separate"/>
        </w:r>
        <w:r w:rsidR="004B0205">
          <w:rPr>
            <w:noProof/>
            <w:webHidden/>
          </w:rPr>
          <w:t>66</w:t>
        </w:r>
        <w:r w:rsidR="00B90FA7">
          <w:rPr>
            <w:noProof/>
            <w:webHidden/>
          </w:rPr>
          <w:fldChar w:fldCharType="end"/>
        </w:r>
      </w:hyperlink>
    </w:p>
    <w:p w14:paraId="5CDD8480" w14:textId="31066F3F" w:rsidR="00B90FA7" w:rsidRDefault="00000000">
      <w:pPr>
        <w:pStyle w:val="TOC1"/>
        <w:tabs>
          <w:tab w:val="right" w:leader="dot" w:pos="6470"/>
        </w:tabs>
        <w:rPr>
          <w:noProof/>
        </w:rPr>
      </w:pPr>
      <w:hyperlink w:anchor="_Toc110929016" w:history="1">
        <w:r w:rsidR="00B90FA7" w:rsidRPr="004D01E5">
          <w:rPr>
            <w:rStyle w:val="Hyperlink"/>
            <w:rFonts w:ascii="ZhoGlyph" w:hAnsi="ZhoGlyph"/>
            <w:noProof/>
          </w:rPr>
          <w:t>Ż</w:t>
        </w:r>
        <w:r w:rsidR="00B90FA7">
          <w:rPr>
            <w:noProof/>
            <w:webHidden/>
          </w:rPr>
          <w:tab/>
        </w:r>
        <w:r w:rsidR="00B90FA7">
          <w:rPr>
            <w:noProof/>
            <w:webHidden/>
          </w:rPr>
          <w:fldChar w:fldCharType="begin"/>
        </w:r>
        <w:r w:rsidR="00B90FA7">
          <w:rPr>
            <w:noProof/>
            <w:webHidden/>
          </w:rPr>
          <w:instrText xml:space="preserve"> PAGEREF _Toc110929016 \h </w:instrText>
        </w:r>
        <w:r w:rsidR="00B90FA7">
          <w:rPr>
            <w:noProof/>
            <w:webHidden/>
          </w:rPr>
        </w:r>
        <w:r w:rsidR="00B90FA7">
          <w:rPr>
            <w:noProof/>
            <w:webHidden/>
          </w:rPr>
          <w:fldChar w:fldCharType="separate"/>
        </w:r>
        <w:r w:rsidR="004B0205">
          <w:rPr>
            <w:noProof/>
            <w:webHidden/>
          </w:rPr>
          <w:t>68</w:t>
        </w:r>
        <w:r w:rsidR="00B90FA7">
          <w:rPr>
            <w:noProof/>
            <w:webHidden/>
          </w:rPr>
          <w:fldChar w:fldCharType="end"/>
        </w:r>
      </w:hyperlink>
    </w:p>
    <w:p w14:paraId="3931112B" w14:textId="4F2F8666" w:rsidR="00B90FA7" w:rsidRDefault="00000000">
      <w:pPr>
        <w:pStyle w:val="TOC1"/>
        <w:tabs>
          <w:tab w:val="right" w:leader="dot" w:pos="6470"/>
        </w:tabs>
        <w:rPr>
          <w:noProof/>
        </w:rPr>
      </w:pPr>
      <w:hyperlink w:anchor="_Toc110929017" w:history="1">
        <w:r w:rsidR="00B90FA7" w:rsidRPr="004D01E5">
          <w:rPr>
            <w:rStyle w:val="Hyperlink"/>
            <w:rFonts w:ascii="ZhoGlyph" w:hAnsi="ZhoGlyph"/>
            <w:noProof/>
          </w:rPr>
          <w:t>Ź</w:t>
        </w:r>
        <w:r w:rsidR="00B90FA7">
          <w:rPr>
            <w:noProof/>
            <w:webHidden/>
          </w:rPr>
          <w:tab/>
        </w:r>
        <w:r w:rsidR="00B90FA7">
          <w:rPr>
            <w:noProof/>
            <w:webHidden/>
          </w:rPr>
          <w:fldChar w:fldCharType="begin"/>
        </w:r>
        <w:r w:rsidR="00B90FA7">
          <w:rPr>
            <w:noProof/>
            <w:webHidden/>
          </w:rPr>
          <w:instrText xml:space="preserve"> PAGEREF _Toc110929017 \h </w:instrText>
        </w:r>
        <w:r w:rsidR="00B90FA7">
          <w:rPr>
            <w:noProof/>
            <w:webHidden/>
          </w:rPr>
        </w:r>
        <w:r w:rsidR="00B90FA7">
          <w:rPr>
            <w:noProof/>
            <w:webHidden/>
          </w:rPr>
          <w:fldChar w:fldCharType="separate"/>
        </w:r>
        <w:r w:rsidR="004B0205">
          <w:rPr>
            <w:noProof/>
            <w:webHidden/>
          </w:rPr>
          <w:t>69</w:t>
        </w:r>
        <w:r w:rsidR="00B90FA7">
          <w:rPr>
            <w:noProof/>
            <w:webHidden/>
          </w:rPr>
          <w:fldChar w:fldCharType="end"/>
        </w:r>
      </w:hyperlink>
    </w:p>
    <w:p w14:paraId="2A6C8354" w14:textId="5E302D2C" w:rsidR="00B90FA7" w:rsidRDefault="00000000">
      <w:pPr>
        <w:pStyle w:val="TOC1"/>
        <w:tabs>
          <w:tab w:val="right" w:leader="dot" w:pos="6470"/>
        </w:tabs>
        <w:rPr>
          <w:noProof/>
        </w:rPr>
      </w:pPr>
      <w:hyperlink w:anchor="_Toc110929018" w:history="1">
        <w:r w:rsidR="00B90FA7" w:rsidRPr="004D01E5">
          <w:rPr>
            <w:rStyle w:val="Hyperlink"/>
            <w:rFonts w:ascii="ZhoGlyph" w:hAnsi="ZhoGlyph"/>
            <w:noProof/>
          </w:rPr>
          <w:t>Ž</w:t>
        </w:r>
        <w:r w:rsidR="00B90FA7">
          <w:rPr>
            <w:noProof/>
            <w:webHidden/>
          </w:rPr>
          <w:tab/>
        </w:r>
        <w:r w:rsidR="00B90FA7">
          <w:rPr>
            <w:noProof/>
            <w:webHidden/>
          </w:rPr>
          <w:fldChar w:fldCharType="begin"/>
        </w:r>
        <w:r w:rsidR="00B90FA7">
          <w:rPr>
            <w:noProof/>
            <w:webHidden/>
          </w:rPr>
          <w:instrText xml:space="preserve"> PAGEREF _Toc110929018 \h </w:instrText>
        </w:r>
        <w:r w:rsidR="00B90FA7">
          <w:rPr>
            <w:noProof/>
            <w:webHidden/>
          </w:rPr>
        </w:r>
        <w:r w:rsidR="00B90FA7">
          <w:rPr>
            <w:noProof/>
            <w:webHidden/>
          </w:rPr>
          <w:fldChar w:fldCharType="separate"/>
        </w:r>
        <w:r w:rsidR="004B0205">
          <w:rPr>
            <w:noProof/>
            <w:webHidden/>
          </w:rPr>
          <w:t>70</w:t>
        </w:r>
        <w:r w:rsidR="00B90FA7">
          <w:rPr>
            <w:noProof/>
            <w:webHidden/>
          </w:rPr>
          <w:fldChar w:fldCharType="end"/>
        </w:r>
      </w:hyperlink>
    </w:p>
    <w:p w14:paraId="1FF6E5CA" w14:textId="6D95C0BC" w:rsidR="00B90FA7" w:rsidRDefault="00000000">
      <w:pPr>
        <w:pStyle w:val="TOC1"/>
        <w:tabs>
          <w:tab w:val="right" w:leader="dot" w:pos="6470"/>
        </w:tabs>
        <w:rPr>
          <w:noProof/>
        </w:rPr>
      </w:pPr>
      <w:hyperlink w:anchor="_Toc110929019" w:history="1">
        <w:r w:rsidR="00B90FA7" w:rsidRPr="004D01E5">
          <w:rPr>
            <w:rStyle w:val="Hyperlink"/>
            <w:noProof/>
          </w:rPr>
          <w:t>Legal</w:t>
        </w:r>
        <w:r w:rsidR="00B90FA7">
          <w:rPr>
            <w:noProof/>
            <w:webHidden/>
          </w:rPr>
          <w:tab/>
        </w:r>
        <w:r w:rsidR="00B90FA7">
          <w:rPr>
            <w:noProof/>
            <w:webHidden/>
          </w:rPr>
          <w:fldChar w:fldCharType="begin"/>
        </w:r>
        <w:r w:rsidR="00B90FA7">
          <w:rPr>
            <w:noProof/>
            <w:webHidden/>
          </w:rPr>
          <w:instrText xml:space="preserve"> PAGEREF _Toc110929019 \h </w:instrText>
        </w:r>
        <w:r w:rsidR="00B90FA7">
          <w:rPr>
            <w:noProof/>
            <w:webHidden/>
          </w:rPr>
        </w:r>
        <w:r w:rsidR="00B90FA7">
          <w:rPr>
            <w:noProof/>
            <w:webHidden/>
          </w:rPr>
          <w:fldChar w:fldCharType="separate"/>
        </w:r>
        <w:r w:rsidR="004B0205">
          <w:rPr>
            <w:noProof/>
            <w:webHidden/>
          </w:rPr>
          <w:t>1</w:t>
        </w:r>
        <w:r w:rsidR="00B90FA7">
          <w:rPr>
            <w:noProof/>
            <w:webHidden/>
          </w:rPr>
          <w:fldChar w:fldCharType="end"/>
        </w:r>
      </w:hyperlink>
    </w:p>
    <w:p w14:paraId="7D3F5AFF" w14:textId="5DDA39AB" w:rsidR="00B90FA7" w:rsidRDefault="00B90FA7">
      <w:r>
        <w:rPr>
          <w:b/>
          <w:bCs/>
          <w:noProof/>
        </w:rPr>
        <w:fldChar w:fldCharType="end"/>
      </w:r>
    </w:p>
    <w:p w14:paraId="10546DC8" w14:textId="35C733AA" w:rsidR="00FF2D7F" w:rsidRPr="00FF2D7F" w:rsidRDefault="00FF2D7F" w:rsidP="00FF2D7F">
      <w:pPr>
        <w:rPr>
          <w:rFonts w:ascii="ZhoGlyph" w:hAnsi="ZhoGlyph"/>
        </w:rPr>
        <w:sectPr w:rsidR="00FF2D7F" w:rsidRPr="00FF2D7F" w:rsidSect="00E76A85">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bookmarkStart w:id="2" w:name="_Toc110928971"/>
      <w:r>
        <w:lastRenderedPageBreak/>
        <w:t>Introduction</w:t>
      </w:r>
      <w:bookmarkEnd w:id="2"/>
    </w:p>
    <w:p w14:paraId="5CBF9606" w14:textId="77777777" w:rsidR="007B0004" w:rsidRDefault="007B0004" w:rsidP="007B0004">
      <w:pPr>
        <w:jc w:val="both"/>
        <w:rPr>
          <w:sz w:val="20"/>
          <w:szCs w:val="20"/>
        </w:rPr>
      </w:pPr>
      <w:r>
        <w:rPr>
          <w:sz w:val="16"/>
          <w:szCs w:val="16"/>
        </w:rPr>
        <w:tab/>
      </w:r>
      <w:r>
        <w:rPr>
          <w:sz w:val="20"/>
          <w:szCs w:val="20"/>
        </w:rPr>
        <w:t>Zdetl is the official language used throughout the Zhodani Consulate in the age of the Third Imperium. While its precise origins are unknown, it is commonly accepted that it developed in the wake of the Final War when the surviving humans on Zhdant found themselves bereft of their Ancient masters for the first time. Over the millennia, Zdetl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A distinguishing feature of modern Zdetl is its emphasis on standardization in morphology, grammar, syntax, and structure. Zhodani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Zdetl lexicon. Instead, it is meant to be a starting point for learning the language and </w:t>
      </w:r>
      <w:r w:rsidR="00AE4ACA">
        <w:rPr>
          <w:sz w:val="20"/>
          <w:szCs w:val="20"/>
        </w:rPr>
        <w:t xml:space="preserve">vocabulary. As such it is a companion to the Zhdantia Language and Cultural Institute’s other primary publication, </w:t>
      </w:r>
      <w:r w:rsidR="00AE4ACA">
        <w:rPr>
          <w:b/>
          <w:bCs/>
          <w:sz w:val="20"/>
          <w:szCs w:val="20"/>
        </w:rPr>
        <w:t>Beginning Zdetl</w:t>
      </w:r>
      <w:r w:rsidR="00AE4ACA">
        <w:rPr>
          <w:sz w:val="20"/>
          <w:szCs w:val="20"/>
        </w:rPr>
        <w:t>. The first section contains a brief discussion of the grammar of Zdetl; the rest of the book is a Zdetl-to-Anglic word list, organized by the Zdetl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000000" w:rsidP="00EE30C0">
      <w:pPr>
        <w:pStyle w:val="Heading1"/>
        <w:jc w:val="center"/>
      </w:pPr>
      <w:bookmarkStart w:id="3" w:name="_Toc110928972"/>
      <w:r>
        <w:rPr>
          <w:noProof/>
        </w:rPr>
        <w:pict w14:anchorId="7768EEF8">
          <v:shape id="_x0000_s2050" type="#_x0000_t75" alt="" style="position:absolute;left:0;text-align:left;margin-left:236.55pt;margin-top:5.75pt;width:87.55pt;height:87.55pt;z-index:-1;mso-wrap-edited:f;mso-width-percent:0;mso-height-percent:0;mso-position-horizontal-relative:text;mso-position-vertical-relative:text;mso-width-percent:0;mso-height-percent:0;mso-width-relative:page;mso-height-relative:page" wrapcoords="-185 0 -185 21415 21600 21415 21600 0 -185 0">
            <v:imagedata r:id="rId11" o:title=""/>
            <w10:wrap type="tight"/>
          </v:shape>
        </w:pict>
      </w:r>
      <w:r w:rsidR="007B0004">
        <w:br w:type="page"/>
      </w:r>
      <w:r w:rsidR="00010ABF">
        <w:lastRenderedPageBreak/>
        <w:t>A Brief Discussion of Zdetl Grammar</w:t>
      </w:r>
      <w:bookmarkEnd w:id="3"/>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Zdetl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7B6ED90D" w14:textId="77777777" w:rsidTr="00B90FA7">
        <w:trPr>
          <w:jc w:val="center"/>
        </w:trPr>
        <w:tc>
          <w:tcPr>
            <w:tcW w:w="6696" w:type="dxa"/>
            <w:tcBorders>
              <w:top w:val="nil"/>
              <w:left w:val="nil"/>
              <w:bottom w:val="nil"/>
              <w:right w:val="nil"/>
            </w:tcBorders>
            <w:shd w:val="clear" w:color="auto" w:fill="auto"/>
            <w:hideMark/>
          </w:tcPr>
          <w:p w14:paraId="27547096"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Fevr`anzh moch`i</w:t>
            </w:r>
            <w:r w:rsidRPr="00B90FA7">
              <w:rPr>
                <w:rFonts w:ascii="Calibri Light" w:hAnsi="Calibri Light" w:cs="Calibri Light"/>
                <w:b/>
                <w:bCs/>
                <w:color w:val="222222"/>
                <w:sz w:val="20"/>
                <w:szCs w:val="20"/>
              </w:rPr>
              <w:t>·</w:t>
            </w:r>
            <w:r w:rsidRPr="00B90FA7">
              <w:rPr>
                <w:rFonts w:cs="Calibri"/>
                <w:b/>
                <w:bCs/>
                <w:color w:val="222222"/>
                <w:sz w:val="20"/>
                <w:szCs w:val="20"/>
              </w:rPr>
              <w:t>tia de.</w:t>
            </w:r>
            <w:r w:rsidRPr="00B90FA7">
              <w:rPr>
                <w:rFonts w:cs="Calibri"/>
                <w:color w:val="222222"/>
                <w:sz w:val="20"/>
                <w:szCs w:val="20"/>
              </w:rPr>
              <w:t xml:space="preserve"> </w:t>
            </w:r>
          </w:p>
          <w:p w14:paraId="6D6FF74B"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283344" w:rsidRPr="00B90FA7" w14:paraId="36A339E0" w14:textId="77777777" w:rsidTr="00B90FA7">
        <w:tc>
          <w:tcPr>
            <w:tcW w:w="6696" w:type="dxa"/>
            <w:shd w:val="clear" w:color="auto" w:fill="auto"/>
            <w:hideMark/>
          </w:tcPr>
          <w:p w14:paraId="365688C2" w14:textId="77777777" w:rsidR="00E76A85" w:rsidRPr="00B90FA7" w:rsidRDefault="00E76A85" w:rsidP="00B90FA7">
            <w:pPr>
              <w:spacing w:after="0"/>
              <w:jc w:val="center"/>
              <w:rPr>
                <w:rFonts w:cs="Calibri"/>
                <w:color w:val="222222"/>
                <w:sz w:val="20"/>
                <w:szCs w:val="20"/>
              </w:rPr>
            </w:pPr>
            <w:r w:rsidRPr="00B90FA7">
              <w:rPr>
                <w:rFonts w:cs="Calibri"/>
                <w:b/>
                <w:bCs/>
                <w:i/>
                <w:iCs/>
                <w:color w:val="222222"/>
                <w:sz w:val="20"/>
                <w:szCs w:val="20"/>
              </w:rPr>
              <w:t>Vrien`</w:t>
            </w:r>
            <w:proofErr w:type="gramStart"/>
            <w:r w:rsidRPr="00B90FA7">
              <w:rPr>
                <w:rFonts w:cs="Calibri"/>
                <w:b/>
                <w:bCs/>
                <w:i/>
                <w:iCs/>
                <w:color w:val="222222"/>
                <w:sz w:val="20"/>
                <w:szCs w:val="20"/>
              </w:rPr>
              <w:t>a</w:t>
            </w:r>
            <w:r w:rsidRPr="00B90FA7">
              <w:rPr>
                <w:rFonts w:cs="Calibri"/>
                <w:b/>
                <w:bCs/>
                <w:color w:val="222222"/>
                <w:sz w:val="20"/>
                <w:szCs w:val="20"/>
              </w:rPr>
              <w:t xml:space="preserve"> ka</w:t>
            </w:r>
            <w:proofErr w:type="gramEnd"/>
            <w:r w:rsidRPr="00B90FA7">
              <w:rPr>
                <w:rFonts w:cs="Calibri"/>
                <w:b/>
                <w:bCs/>
                <w:color w:val="222222"/>
                <w:sz w:val="20"/>
                <w:szCs w:val="20"/>
              </w:rPr>
              <w:t>`fi tla`pa</w:t>
            </w:r>
            <w:r w:rsidRPr="00B90FA7">
              <w:rPr>
                <w:rFonts w:ascii="Calibri Light" w:hAnsi="Calibri Light" w:cs="Calibri Light"/>
                <w:b/>
                <w:bCs/>
                <w:color w:val="222222"/>
                <w:sz w:val="20"/>
                <w:szCs w:val="20"/>
              </w:rPr>
              <w:t>·</w:t>
            </w:r>
            <w:r w:rsidRPr="00B90FA7">
              <w:rPr>
                <w:rFonts w:cs="Calibri"/>
                <w:b/>
                <w:bCs/>
                <w:color w:val="222222"/>
                <w:sz w:val="20"/>
                <w:szCs w:val="20"/>
              </w:rPr>
              <w:t xml:space="preserve">ia ke </w:t>
            </w:r>
            <w:r w:rsidRPr="00B90FA7">
              <w:rPr>
                <w:rFonts w:cs="Calibri"/>
                <w:b/>
                <w:bCs/>
                <w:i/>
                <w:iCs/>
                <w:color w:val="222222"/>
                <w:sz w:val="20"/>
                <w:szCs w:val="20"/>
              </w:rPr>
              <w:t>ka`yo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ziefr`i.</w:t>
            </w:r>
            <w:r w:rsidRPr="00B90FA7">
              <w:rPr>
                <w:rFonts w:cs="Calibri"/>
                <w:color w:val="222222"/>
                <w:sz w:val="20"/>
                <w:szCs w:val="20"/>
              </w:rPr>
              <w:t xml:space="preserve"> </w:t>
            </w:r>
          </w:p>
          <w:p w14:paraId="30C953DE" w14:textId="77777777" w:rsidR="00E76A85" w:rsidRPr="00B90FA7" w:rsidRDefault="00E76A85" w:rsidP="00B90FA7">
            <w:pPr>
              <w:spacing w:after="0"/>
              <w:jc w:val="center"/>
              <w:rPr>
                <w:rFonts w:cs="Calibri"/>
                <w:color w:val="222222"/>
                <w:sz w:val="20"/>
                <w:szCs w:val="20"/>
              </w:rPr>
            </w:pPr>
            <w:r w:rsidRPr="00B90FA7">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283344" w:rsidRPr="00B90FA7" w14:paraId="7B96933A" w14:textId="77777777" w:rsidTr="00B90FA7">
        <w:tc>
          <w:tcPr>
            <w:tcW w:w="6696" w:type="dxa"/>
            <w:shd w:val="clear" w:color="auto" w:fill="auto"/>
            <w:hideMark/>
          </w:tcPr>
          <w:p w14:paraId="1879AF9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 xml:space="preserve">Fevr`anzh </w:t>
            </w:r>
            <w:r w:rsidRPr="00B90FA7">
              <w:rPr>
                <w:rFonts w:cs="Calibri"/>
                <w:b/>
                <w:bCs/>
                <w:i/>
                <w:iCs/>
                <w:color w:val="222222"/>
                <w:sz w:val="20"/>
                <w:szCs w:val="20"/>
              </w:rPr>
              <w:t>a`chan</w:t>
            </w:r>
            <w:r w:rsidRPr="00B90FA7">
              <w:rPr>
                <w:rFonts w:ascii="Calibri Light" w:hAnsi="Calibri Light" w:cs="Calibri Light"/>
                <w:b/>
                <w:bCs/>
                <w:i/>
                <w:iCs/>
                <w:color w:val="222222"/>
                <w:sz w:val="20"/>
                <w:szCs w:val="20"/>
              </w:rPr>
              <w:t>·</w:t>
            </w:r>
            <w:r w:rsidRPr="00B90FA7">
              <w:rPr>
                <w:rFonts w:cs="Calibri"/>
                <w:b/>
                <w:bCs/>
                <w:i/>
                <w:iCs/>
                <w:color w:val="222222"/>
                <w:sz w:val="20"/>
                <w:szCs w:val="20"/>
              </w:rPr>
              <w:t>e</w:t>
            </w:r>
            <w:r w:rsidRPr="00B90FA7">
              <w:rPr>
                <w:rFonts w:cs="Calibri"/>
                <w:b/>
                <w:bCs/>
                <w:color w:val="222222"/>
                <w:sz w:val="20"/>
                <w:szCs w:val="20"/>
              </w:rPr>
              <w:t xml:space="preserve"> mo`chi</w:t>
            </w:r>
            <w:r w:rsidRPr="00B90FA7">
              <w:rPr>
                <w:rFonts w:ascii="Calibri Light" w:hAnsi="Calibri Light" w:cs="Calibri Light"/>
                <w:b/>
                <w:bCs/>
                <w:color w:val="222222"/>
                <w:sz w:val="20"/>
                <w:szCs w:val="20"/>
              </w:rPr>
              <w:t>·</w:t>
            </w:r>
            <w:r w:rsidRPr="00B90FA7">
              <w:rPr>
                <w:rFonts w:cs="Calibri"/>
                <w:b/>
                <w:bCs/>
                <w:color w:val="222222"/>
                <w:sz w:val="20"/>
                <w:szCs w:val="20"/>
              </w:rPr>
              <w:t>tia se.</w:t>
            </w:r>
          </w:p>
          <w:p w14:paraId="0F52EE8F"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283344" w:rsidRPr="00B90FA7" w14:paraId="284A2E90" w14:textId="77777777" w:rsidTr="00B90FA7">
        <w:tc>
          <w:tcPr>
            <w:tcW w:w="6696" w:type="dxa"/>
            <w:shd w:val="clear" w:color="auto" w:fill="auto"/>
            <w:hideMark/>
          </w:tcPr>
          <w:p w14:paraId="18968D1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Tlan`qil ki`lo</w:t>
            </w:r>
            <w:r w:rsidRPr="00B90FA7">
              <w:rPr>
                <w:rFonts w:ascii="Calibri Light" w:hAnsi="Calibri Light" w:cs="Calibri Light"/>
                <w:b/>
                <w:bCs/>
                <w:color w:val="222222"/>
                <w:sz w:val="20"/>
                <w:szCs w:val="20"/>
              </w:rPr>
              <w:t>·</w:t>
            </w:r>
            <w:proofErr w:type="gramStart"/>
            <w:r w:rsidRPr="00B90FA7">
              <w:rPr>
                <w:rFonts w:cs="Calibri"/>
                <w:b/>
                <w:bCs/>
                <w:color w:val="222222"/>
                <w:sz w:val="20"/>
                <w:szCs w:val="20"/>
              </w:rPr>
              <w:t>ie</w:t>
            </w:r>
            <w:proofErr w:type="gramEnd"/>
            <w:r w:rsidRPr="00B90FA7">
              <w:rPr>
                <w:rFonts w:cs="Calibri"/>
                <w:b/>
                <w:bCs/>
                <w:color w:val="222222"/>
                <w:sz w:val="20"/>
                <w:szCs w:val="20"/>
              </w:rPr>
              <w:t xml:space="preserve"> ze </w:t>
            </w:r>
            <w:r w:rsidRPr="00B90FA7">
              <w:rPr>
                <w:rFonts w:cs="Calibri"/>
                <w:b/>
                <w:bCs/>
                <w:i/>
                <w:iCs/>
                <w:color w:val="222222"/>
                <w:sz w:val="20"/>
                <w:szCs w:val="20"/>
              </w:rPr>
              <w:t>ai de</w:t>
            </w:r>
            <w:r w:rsidRPr="00B90FA7">
              <w:rPr>
                <w:rFonts w:cs="Calibri"/>
                <w:b/>
                <w:bCs/>
                <w:color w:val="222222"/>
                <w:sz w:val="20"/>
                <w:szCs w:val="20"/>
              </w:rPr>
              <w:t>.</w:t>
            </w:r>
          </w:p>
          <w:p w14:paraId="62B080CD"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283344" w:rsidRPr="00B90FA7" w14:paraId="705A30CB" w14:textId="77777777" w:rsidTr="00B90FA7">
        <w:trPr>
          <w:jc w:val="center"/>
        </w:trPr>
        <w:tc>
          <w:tcPr>
            <w:tcW w:w="6696" w:type="dxa"/>
            <w:shd w:val="clear" w:color="auto" w:fill="auto"/>
            <w:hideMark/>
          </w:tcPr>
          <w:p w14:paraId="3140339B"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Mi`to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07089C20"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283344" w:rsidRPr="00B90FA7" w14:paraId="031D7160" w14:textId="77777777" w:rsidTr="00B90FA7">
        <w:tc>
          <w:tcPr>
            <w:tcW w:w="6696" w:type="dxa"/>
            <w:shd w:val="clear" w:color="auto" w:fill="auto"/>
            <w:hideMark/>
          </w:tcPr>
          <w:p w14:paraId="32B7F243"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 xml:space="preserve"> Kon se </w:t>
            </w:r>
            <w:r w:rsidRPr="00B90FA7">
              <w:rPr>
                <w:rFonts w:cs="Calibri"/>
                <w:b/>
                <w:bCs/>
                <w:color w:val="222222"/>
                <w:sz w:val="20"/>
                <w:szCs w:val="20"/>
              </w:rPr>
              <w:t>mi`to</w:t>
            </w:r>
            <w:r w:rsidRPr="00B90FA7">
              <w:rPr>
                <w:rFonts w:ascii="Calibri Light" w:hAnsi="Calibri Light" w:cs="Calibri Light"/>
                <w:b/>
                <w:bCs/>
                <w:color w:val="222222"/>
                <w:sz w:val="20"/>
                <w:szCs w:val="20"/>
              </w:rPr>
              <w:t>·</w:t>
            </w:r>
            <w:r w:rsidRPr="00B90FA7">
              <w:rPr>
                <w:rFonts w:cs="Calibri"/>
                <w:b/>
                <w:bCs/>
                <w:color w:val="222222"/>
                <w:sz w:val="20"/>
                <w:szCs w:val="20"/>
              </w:rPr>
              <w:t>tle’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55D5B8C0" w14:textId="77777777" w:rsidR="00E76A85" w:rsidRPr="00B90FA7" w:rsidRDefault="00E76A85" w:rsidP="00B90FA7">
            <w:pPr>
              <w:spacing w:after="0" w:line="240" w:lineRule="auto"/>
              <w:jc w:val="center"/>
              <w:rPr>
                <w:rFonts w:cs="Calibri"/>
                <w:color w:val="222222"/>
              </w:rPr>
            </w:pPr>
            <w:r w:rsidRPr="00B90FA7">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4861DB12" w14:textId="77777777" w:rsidTr="00B90FA7">
        <w:tc>
          <w:tcPr>
            <w:tcW w:w="6696" w:type="dxa"/>
            <w:tcBorders>
              <w:top w:val="nil"/>
              <w:left w:val="nil"/>
              <w:bottom w:val="nil"/>
              <w:right w:val="nil"/>
            </w:tcBorders>
            <w:shd w:val="clear" w:color="auto" w:fill="auto"/>
            <w:hideMark/>
          </w:tcPr>
          <w:p w14:paraId="7EE59FB8" w14:textId="77777777" w:rsidR="00E76A85" w:rsidRPr="00B90FA7" w:rsidRDefault="00E76A85" w:rsidP="00B90FA7">
            <w:pPr>
              <w:spacing w:after="0" w:line="240" w:lineRule="auto"/>
              <w:jc w:val="center"/>
              <w:rPr>
                <w:rFonts w:cs="Calibri"/>
                <w:color w:val="222222"/>
                <w:sz w:val="20"/>
                <w:szCs w:val="20"/>
              </w:rPr>
            </w:pPr>
            <w:r w:rsidRPr="00B90FA7">
              <w:rPr>
                <w:rFonts w:cs="Calibri"/>
                <w:b/>
                <w:bCs/>
                <w:i/>
                <w:iCs/>
                <w:color w:val="222222"/>
                <w:sz w:val="20"/>
                <w:szCs w:val="20"/>
              </w:rPr>
              <w:t xml:space="preserve">Jdo </w:t>
            </w:r>
            <w:r w:rsidRPr="00B90FA7">
              <w:rPr>
                <w:rFonts w:cs="Calibri"/>
                <w:b/>
                <w:bCs/>
                <w:color w:val="222222"/>
                <w:sz w:val="20"/>
                <w:szCs w:val="20"/>
              </w:rPr>
              <w:t>ka`fi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4A2D56A5"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Conjunctions are placed between the nouns they refer to (i.e., Do you want coffee or tea: O - Con - O - V - S (JDO Coffe OR tea/desire/you)</w:t>
      </w:r>
    </w:p>
    <w:tbl>
      <w:tblPr>
        <w:tblW w:w="0" w:type="auto"/>
        <w:tblLook w:val="04A0" w:firstRow="1" w:lastRow="0" w:firstColumn="1" w:lastColumn="0" w:noHBand="0" w:noVBand="1"/>
      </w:tblPr>
      <w:tblGrid>
        <w:gridCol w:w="6696"/>
      </w:tblGrid>
      <w:tr w:rsidR="00283344" w:rsidRPr="00B90FA7" w14:paraId="13B8DD74" w14:textId="77777777" w:rsidTr="00B90FA7">
        <w:tc>
          <w:tcPr>
            <w:tcW w:w="6696" w:type="dxa"/>
            <w:shd w:val="clear" w:color="auto" w:fill="auto"/>
            <w:hideMark/>
          </w:tcPr>
          <w:p w14:paraId="0CC96DBA"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 xml:space="preserve">Jdo ka`fi </w:t>
            </w:r>
            <w:r w:rsidRPr="00B90FA7">
              <w:rPr>
                <w:rFonts w:cs="Calibri"/>
                <w:b/>
                <w:bCs/>
                <w:i/>
                <w:iCs/>
                <w:color w:val="222222"/>
                <w:sz w:val="20"/>
                <w:szCs w:val="20"/>
              </w:rPr>
              <w:t xml:space="preserve">pra </w:t>
            </w:r>
            <w:r w:rsidRPr="00B90FA7">
              <w:rPr>
                <w:rFonts w:cs="Calibri"/>
                <w:b/>
                <w:bCs/>
                <w:color w:val="222222"/>
                <w:sz w:val="20"/>
                <w:szCs w:val="20"/>
              </w:rPr>
              <w:t>kotl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26833C9B" w14:textId="77777777" w:rsidR="00E76A85" w:rsidRPr="00B90FA7" w:rsidRDefault="00E76A85" w:rsidP="00B90FA7">
            <w:pPr>
              <w:spacing w:after="0" w:line="240" w:lineRule="auto"/>
              <w:jc w:val="center"/>
              <w:rPr>
                <w:rFonts w:cs="Calibri"/>
                <w:b/>
                <w:bCs/>
                <w:color w:val="222222"/>
                <w:sz w:val="20"/>
                <w:szCs w:val="20"/>
              </w:rPr>
            </w:pPr>
            <w:r w:rsidRPr="00B90FA7">
              <w:rPr>
                <w:rFonts w:cs="Calibri"/>
                <w:color w:val="222222"/>
                <w:sz w:val="20"/>
                <w:szCs w:val="20"/>
              </w:rPr>
              <w:t>(Do you want coffee OR tea?)</w:t>
            </w:r>
            <w:r w:rsidRPr="00B90FA7">
              <w:rPr>
                <w:rFonts w:cs="Calibri"/>
                <w:b/>
                <w:bCs/>
                <w:i/>
                <w:iCs/>
                <w:color w:val="222222"/>
                <w:sz w:val="20"/>
                <w:szCs w:val="20"/>
              </w:rPr>
              <w:t xml:space="preserve"> </w:t>
            </w:r>
          </w:p>
        </w:tc>
      </w:tr>
    </w:tbl>
    <w:p w14:paraId="77DBFCC9" w14:textId="77777777" w:rsidR="00B90FA7" w:rsidRPr="00B90FA7" w:rsidRDefault="00B90FA7" w:rsidP="00B90FA7">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283344" w:rsidRPr="00B90FA7" w14:paraId="71F48684" w14:textId="77777777" w:rsidTr="00B90FA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Pr="00B90FA7" w:rsidRDefault="00E76A85" w:rsidP="00B90FA7">
            <w:pPr>
              <w:spacing w:after="0" w:line="240" w:lineRule="auto"/>
              <w:contextualSpacing/>
              <w:jc w:val="center"/>
              <w:rPr>
                <w:rFonts w:cs="Calibri"/>
                <w:b/>
                <w:bCs/>
                <w:color w:val="000000"/>
                <w:sz w:val="28"/>
                <w:szCs w:val="28"/>
              </w:rPr>
            </w:pPr>
            <w:r w:rsidRPr="00B90FA7">
              <w:rPr>
                <w:rFonts w:cs="Calibri"/>
                <w:b/>
                <w:bCs/>
                <w:color w:val="000000"/>
                <w:sz w:val="28"/>
                <w:szCs w:val="28"/>
              </w:rPr>
              <w:lastRenderedPageBreak/>
              <w:t>Pronouns</w:t>
            </w:r>
          </w:p>
        </w:tc>
      </w:tr>
      <w:tr w:rsidR="00283344" w:rsidRPr="00B90FA7" w14:paraId="67990AE1" w14:textId="77777777" w:rsidTr="00B90FA7">
        <w:trPr>
          <w:trHeight w:val="296"/>
        </w:trPr>
        <w:tc>
          <w:tcPr>
            <w:tcW w:w="4248" w:type="dxa"/>
            <w:gridSpan w:val="3"/>
            <w:shd w:val="clear" w:color="auto" w:fill="CCCCCC"/>
            <w:noWrap/>
            <w:hideMark/>
          </w:tcPr>
          <w:p w14:paraId="4CD979AD" w14:textId="77777777" w:rsidR="00E76A85" w:rsidRPr="00B90FA7" w:rsidRDefault="00E76A85" w:rsidP="00B90FA7">
            <w:pPr>
              <w:spacing w:after="0" w:line="240" w:lineRule="auto"/>
              <w:contextualSpacing/>
              <w:rPr>
                <w:rFonts w:ascii="Times New Roman" w:hAnsi="Times New Roman"/>
                <w:b/>
                <w:bCs/>
                <w:i/>
                <w:iCs/>
                <w:sz w:val="20"/>
                <w:szCs w:val="20"/>
              </w:rPr>
            </w:pPr>
            <w:r w:rsidRPr="00B90FA7">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Pr="00B90FA7" w:rsidRDefault="00E76A85" w:rsidP="00B90FA7">
            <w:pPr>
              <w:spacing w:after="0" w:line="240" w:lineRule="auto"/>
              <w:contextualSpacing/>
              <w:rPr>
                <w:rFonts w:cs="Calibri"/>
                <w:b/>
                <w:bCs/>
                <w:i/>
                <w:iCs/>
                <w:color w:val="000000"/>
                <w:sz w:val="20"/>
                <w:szCs w:val="20"/>
              </w:rPr>
            </w:pPr>
            <w:r w:rsidRPr="00B90FA7">
              <w:rPr>
                <w:rFonts w:cs="Calibri"/>
                <w:b/>
                <w:bCs/>
                <w:i/>
                <w:iCs/>
                <w:color w:val="000000"/>
                <w:sz w:val="20"/>
                <w:szCs w:val="20"/>
              </w:rPr>
              <w:t>Possessive</w:t>
            </w:r>
          </w:p>
        </w:tc>
      </w:tr>
      <w:tr w:rsidR="00283344" w:rsidRPr="00B90FA7" w14:paraId="39955DED" w14:textId="77777777" w:rsidTr="00B90FA7">
        <w:trPr>
          <w:trHeight w:val="312"/>
        </w:trPr>
        <w:tc>
          <w:tcPr>
            <w:tcW w:w="1368" w:type="dxa"/>
            <w:shd w:val="clear" w:color="auto" w:fill="auto"/>
            <w:noWrap/>
            <w:hideMark/>
          </w:tcPr>
          <w:p w14:paraId="754357B1" w14:textId="77777777" w:rsidR="00E76A85" w:rsidRPr="00B90FA7" w:rsidRDefault="00E76A85" w:rsidP="00B90FA7">
            <w:pPr>
              <w:spacing w:after="0" w:line="240" w:lineRule="auto"/>
              <w:contextualSpacing/>
              <w:rPr>
                <w:rFonts w:cs="Calibri"/>
                <w:b/>
                <w:bCs/>
                <w:i/>
                <w:iCs/>
                <w:color w:val="000000"/>
                <w:sz w:val="16"/>
                <w:szCs w:val="16"/>
              </w:rPr>
            </w:pPr>
            <w:r w:rsidRPr="00B90FA7">
              <w:rPr>
                <w:rFonts w:cs="Calibri"/>
                <w:b/>
                <w:bCs/>
                <w:i/>
                <w:iCs/>
                <w:color w:val="000000"/>
                <w:sz w:val="16"/>
                <w:szCs w:val="16"/>
              </w:rPr>
              <w:t>i</w:t>
            </w:r>
          </w:p>
        </w:tc>
        <w:tc>
          <w:tcPr>
            <w:tcW w:w="1799" w:type="dxa"/>
            <w:shd w:val="clear" w:color="auto" w:fill="auto"/>
            <w:noWrap/>
            <w:hideMark/>
          </w:tcPr>
          <w:p w14:paraId="3388081A"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singular</w:t>
            </w:r>
          </w:p>
        </w:tc>
        <w:tc>
          <w:tcPr>
            <w:tcW w:w="1081" w:type="dxa"/>
            <w:shd w:val="clear" w:color="auto" w:fill="auto"/>
            <w:noWrap/>
            <w:hideMark/>
          </w:tcPr>
          <w:p w14:paraId="04ABAF61" w14:textId="77777777" w:rsidR="00E76A85" w:rsidRPr="00B90FA7" w:rsidRDefault="00E76A85" w:rsidP="00B90FA7">
            <w:pPr>
              <w:spacing w:after="0" w:line="240" w:lineRule="auto"/>
              <w:contextualSpacing/>
              <w:rPr>
                <w:rFonts w:ascii="Cambria" w:hAnsi="Cambria" w:cs="Calibri"/>
                <w:color w:val="000000"/>
                <w:sz w:val="20"/>
                <w:szCs w:val="20"/>
              </w:rPr>
            </w:pPr>
            <w:r w:rsidRPr="00B90FA7">
              <w:rPr>
                <w:rFonts w:cs="Calibri"/>
                <w:color w:val="000000"/>
                <w:sz w:val="20"/>
                <w:szCs w:val="20"/>
              </w:rPr>
              <w:t>ze (</w:t>
            </w:r>
            <w:r w:rsidRPr="00B90FA7">
              <w:rPr>
                <w:rFonts w:ascii="ZhoGlyph" w:hAnsi="ZhoGlyph" w:cs="Calibri"/>
                <w:color w:val="000000"/>
                <w:sz w:val="14"/>
                <w:szCs w:val="14"/>
              </w:rPr>
              <w:t>ZE</w:t>
            </w:r>
            <w:r w:rsidRPr="00B90FA7">
              <w:rPr>
                <w:rFonts w:ascii="Cambria" w:hAnsi="Cambria" w:cs="Calibri"/>
                <w:color w:val="000000"/>
                <w:sz w:val="20"/>
                <w:szCs w:val="20"/>
              </w:rPr>
              <w:t>)</w:t>
            </w:r>
          </w:p>
        </w:tc>
        <w:tc>
          <w:tcPr>
            <w:tcW w:w="990" w:type="dxa"/>
            <w:shd w:val="clear" w:color="auto" w:fill="auto"/>
            <w:noWrap/>
            <w:hideMark/>
          </w:tcPr>
          <w:p w14:paraId="4973DF39"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my</w:t>
            </w:r>
          </w:p>
        </w:tc>
        <w:tc>
          <w:tcPr>
            <w:tcW w:w="1458" w:type="dxa"/>
            <w:shd w:val="clear" w:color="auto" w:fill="auto"/>
            <w:noWrap/>
            <w:hideMark/>
          </w:tcPr>
          <w:p w14:paraId="7D477661"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zeo (</w:t>
            </w:r>
            <w:r w:rsidRPr="00B90FA7">
              <w:rPr>
                <w:rFonts w:ascii="ZhoGlyph" w:hAnsi="ZhoGlyph" w:cs="Calibri"/>
                <w:color w:val="000000"/>
                <w:sz w:val="14"/>
                <w:szCs w:val="14"/>
              </w:rPr>
              <w:t>ZEO</w:t>
            </w:r>
            <w:r w:rsidRPr="00B90FA7">
              <w:rPr>
                <w:rFonts w:ascii="Cambria" w:hAnsi="Cambria" w:cs="Calibri"/>
                <w:color w:val="000000"/>
                <w:sz w:val="20"/>
                <w:szCs w:val="20"/>
              </w:rPr>
              <w:t>)</w:t>
            </w:r>
          </w:p>
        </w:tc>
      </w:tr>
      <w:tr w:rsidR="00283344" w:rsidRPr="00B90FA7" w14:paraId="69DF9EAA" w14:textId="77777777" w:rsidTr="00B90FA7">
        <w:trPr>
          <w:trHeight w:val="312"/>
        </w:trPr>
        <w:tc>
          <w:tcPr>
            <w:tcW w:w="1368" w:type="dxa"/>
            <w:shd w:val="clear" w:color="auto" w:fill="CCCCCC"/>
            <w:noWrap/>
            <w:hideMark/>
          </w:tcPr>
          <w:p w14:paraId="32411C26"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we</w:t>
            </w:r>
          </w:p>
        </w:tc>
        <w:tc>
          <w:tcPr>
            <w:tcW w:w="1799" w:type="dxa"/>
            <w:shd w:val="clear" w:color="auto" w:fill="CCCCCC"/>
            <w:noWrap/>
            <w:hideMark/>
          </w:tcPr>
          <w:p w14:paraId="06E1A97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plural</w:t>
            </w:r>
          </w:p>
        </w:tc>
        <w:tc>
          <w:tcPr>
            <w:tcW w:w="1081" w:type="dxa"/>
            <w:shd w:val="clear" w:color="auto" w:fill="CCCCCC"/>
            <w:noWrap/>
            <w:hideMark/>
          </w:tcPr>
          <w:p w14:paraId="1A2FBF0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 (</w:t>
            </w:r>
            <w:r w:rsidRPr="00B90FA7">
              <w:rPr>
                <w:rFonts w:ascii="ZhoGlyph" w:hAnsi="ZhoGlyph" w:cs="Calibri"/>
                <w:color w:val="000000"/>
                <w:sz w:val="14"/>
                <w:szCs w:val="14"/>
              </w:rPr>
              <w:t>DE</w:t>
            </w:r>
            <w:r w:rsidRPr="00B90FA7">
              <w:rPr>
                <w:rFonts w:cs="Calibri"/>
                <w:color w:val="000000"/>
                <w:sz w:val="20"/>
                <w:szCs w:val="20"/>
              </w:rPr>
              <w:t>)</w:t>
            </w:r>
          </w:p>
        </w:tc>
        <w:tc>
          <w:tcPr>
            <w:tcW w:w="990" w:type="dxa"/>
            <w:shd w:val="clear" w:color="auto" w:fill="CCCCCC"/>
            <w:noWrap/>
            <w:hideMark/>
          </w:tcPr>
          <w:p w14:paraId="34C1611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our</w:t>
            </w:r>
          </w:p>
        </w:tc>
        <w:tc>
          <w:tcPr>
            <w:tcW w:w="1458" w:type="dxa"/>
            <w:shd w:val="clear" w:color="auto" w:fill="CCCCCC"/>
            <w:noWrap/>
            <w:hideMark/>
          </w:tcPr>
          <w:p w14:paraId="79B6837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deo (</w:t>
            </w:r>
            <w:r w:rsidRPr="00B90FA7">
              <w:rPr>
                <w:rFonts w:ascii="ZhoGlyph" w:hAnsi="ZhoGlyph" w:cs="Calibri"/>
                <w:color w:val="000000"/>
                <w:sz w:val="14"/>
                <w:szCs w:val="14"/>
              </w:rPr>
              <w:t>DEO</w:t>
            </w:r>
            <w:r w:rsidRPr="00B90FA7">
              <w:rPr>
                <w:rFonts w:cs="Calibri"/>
                <w:color w:val="000000"/>
                <w:sz w:val="20"/>
                <w:szCs w:val="20"/>
              </w:rPr>
              <w:t>)</w:t>
            </w:r>
          </w:p>
        </w:tc>
      </w:tr>
      <w:tr w:rsidR="00283344" w:rsidRPr="00B90FA7" w14:paraId="0D650C2B" w14:textId="77777777" w:rsidTr="00B90FA7">
        <w:trPr>
          <w:trHeight w:val="312"/>
        </w:trPr>
        <w:tc>
          <w:tcPr>
            <w:tcW w:w="1368" w:type="dxa"/>
            <w:shd w:val="clear" w:color="auto" w:fill="auto"/>
            <w:noWrap/>
            <w:hideMark/>
          </w:tcPr>
          <w:p w14:paraId="42D6BF9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you</w:t>
            </w:r>
          </w:p>
        </w:tc>
        <w:tc>
          <w:tcPr>
            <w:tcW w:w="1799" w:type="dxa"/>
            <w:shd w:val="clear" w:color="auto" w:fill="auto"/>
            <w:noWrap/>
            <w:hideMark/>
          </w:tcPr>
          <w:p w14:paraId="4380E9E8"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singular</w:t>
            </w:r>
          </w:p>
        </w:tc>
        <w:tc>
          <w:tcPr>
            <w:tcW w:w="1081" w:type="dxa"/>
            <w:shd w:val="clear" w:color="auto" w:fill="auto"/>
            <w:noWrap/>
            <w:hideMark/>
          </w:tcPr>
          <w:p w14:paraId="439A524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 (</w:t>
            </w:r>
            <w:r w:rsidRPr="00B90FA7">
              <w:rPr>
                <w:rFonts w:ascii="ZhoGlyph" w:hAnsi="ZhoGlyph" w:cs="Calibri"/>
                <w:color w:val="000000"/>
                <w:sz w:val="14"/>
                <w:szCs w:val="14"/>
              </w:rPr>
              <w:t>VE</w:t>
            </w:r>
            <w:r w:rsidRPr="00B90FA7">
              <w:rPr>
                <w:rFonts w:cs="Calibri"/>
                <w:color w:val="000000"/>
                <w:sz w:val="20"/>
                <w:szCs w:val="20"/>
              </w:rPr>
              <w:t>)</w:t>
            </w:r>
          </w:p>
        </w:tc>
        <w:tc>
          <w:tcPr>
            <w:tcW w:w="990" w:type="dxa"/>
            <w:shd w:val="clear" w:color="auto" w:fill="auto"/>
            <w:noWrap/>
            <w:hideMark/>
          </w:tcPr>
          <w:p w14:paraId="125273D0"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your</w:t>
            </w:r>
          </w:p>
        </w:tc>
        <w:tc>
          <w:tcPr>
            <w:tcW w:w="1458" w:type="dxa"/>
            <w:shd w:val="clear" w:color="auto" w:fill="auto"/>
            <w:noWrap/>
            <w:hideMark/>
          </w:tcPr>
          <w:p w14:paraId="0031B12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veo (</w:t>
            </w:r>
            <w:r w:rsidRPr="00B90FA7">
              <w:rPr>
                <w:rFonts w:ascii="ZhoGlyph" w:hAnsi="ZhoGlyph" w:cs="Calibri"/>
                <w:color w:val="000000"/>
                <w:sz w:val="14"/>
                <w:szCs w:val="14"/>
              </w:rPr>
              <w:t>VEO</w:t>
            </w:r>
            <w:r w:rsidRPr="00B90FA7">
              <w:rPr>
                <w:rFonts w:cs="Calibri"/>
                <w:color w:val="000000"/>
                <w:sz w:val="20"/>
                <w:szCs w:val="20"/>
              </w:rPr>
              <w:t>)</w:t>
            </w:r>
          </w:p>
        </w:tc>
      </w:tr>
      <w:tr w:rsidR="00283344" w:rsidRPr="00B90FA7" w14:paraId="0F68901B" w14:textId="77777777" w:rsidTr="00B90FA7">
        <w:trPr>
          <w:trHeight w:val="312"/>
        </w:trPr>
        <w:tc>
          <w:tcPr>
            <w:tcW w:w="1368" w:type="dxa"/>
            <w:shd w:val="clear" w:color="auto" w:fill="CCCCCC"/>
            <w:noWrap/>
            <w:hideMark/>
          </w:tcPr>
          <w:p w14:paraId="7890848B"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y'all</w:t>
            </w:r>
          </w:p>
        </w:tc>
        <w:tc>
          <w:tcPr>
            <w:tcW w:w="1799" w:type="dxa"/>
            <w:shd w:val="clear" w:color="auto" w:fill="CCCCCC"/>
            <w:noWrap/>
            <w:hideMark/>
          </w:tcPr>
          <w:p w14:paraId="5B39B6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plural</w:t>
            </w:r>
          </w:p>
        </w:tc>
        <w:tc>
          <w:tcPr>
            <w:tcW w:w="1081" w:type="dxa"/>
            <w:shd w:val="clear" w:color="auto" w:fill="CCCCCC"/>
            <w:noWrap/>
            <w:hideMark/>
          </w:tcPr>
          <w:p w14:paraId="500E94C5"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 (</w:t>
            </w:r>
            <w:r w:rsidRPr="00B90FA7">
              <w:rPr>
                <w:rFonts w:ascii="ZhoGlyph" w:hAnsi="ZhoGlyph" w:cs="Calibri"/>
                <w:color w:val="000000"/>
                <w:sz w:val="14"/>
                <w:szCs w:val="14"/>
              </w:rPr>
              <w:t>LE</w:t>
            </w:r>
            <w:r w:rsidRPr="00B90FA7">
              <w:rPr>
                <w:rFonts w:cs="Calibri"/>
                <w:color w:val="000000"/>
                <w:sz w:val="20"/>
                <w:szCs w:val="20"/>
              </w:rPr>
              <w:t>)</w:t>
            </w:r>
          </w:p>
        </w:tc>
        <w:tc>
          <w:tcPr>
            <w:tcW w:w="990" w:type="dxa"/>
            <w:shd w:val="clear" w:color="auto" w:fill="CCCCCC"/>
            <w:noWrap/>
            <w:hideMark/>
          </w:tcPr>
          <w:p w14:paraId="5A6E1ACA"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y'all's</w:t>
            </w:r>
          </w:p>
        </w:tc>
        <w:tc>
          <w:tcPr>
            <w:tcW w:w="1458" w:type="dxa"/>
            <w:shd w:val="clear" w:color="auto" w:fill="CCCCCC"/>
            <w:noWrap/>
            <w:hideMark/>
          </w:tcPr>
          <w:p w14:paraId="4D068D5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leo (</w:t>
            </w:r>
            <w:r w:rsidRPr="00B90FA7">
              <w:rPr>
                <w:rFonts w:ascii="ZhoGlyph" w:hAnsi="ZhoGlyph" w:cs="Calibri"/>
                <w:color w:val="000000"/>
                <w:sz w:val="14"/>
                <w:szCs w:val="14"/>
              </w:rPr>
              <w:t>LEO</w:t>
            </w:r>
            <w:r w:rsidRPr="00B90FA7">
              <w:rPr>
                <w:rFonts w:cs="Calibri"/>
                <w:color w:val="000000"/>
                <w:sz w:val="20"/>
                <w:szCs w:val="20"/>
              </w:rPr>
              <w:t>)</w:t>
            </w:r>
          </w:p>
        </w:tc>
      </w:tr>
      <w:tr w:rsidR="00283344" w:rsidRPr="00B90FA7" w14:paraId="309B8E28" w14:textId="77777777" w:rsidTr="00B90FA7">
        <w:trPr>
          <w:trHeight w:val="312"/>
        </w:trPr>
        <w:tc>
          <w:tcPr>
            <w:tcW w:w="1368" w:type="dxa"/>
            <w:shd w:val="clear" w:color="auto" w:fill="auto"/>
            <w:noWrap/>
            <w:hideMark/>
          </w:tcPr>
          <w:p w14:paraId="396D2550"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he/she/it</w:t>
            </w:r>
          </w:p>
        </w:tc>
        <w:tc>
          <w:tcPr>
            <w:tcW w:w="1799" w:type="dxa"/>
            <w:shd w:val="clear" w:color="auto" w:fill="auto"/>
            <w:noWrap/>
            <w:hideMark/>
          </w:tcPr>
          <w:p w14:paraId="2B3D4F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singular</w:t>
            </w:r>
          </w:p>
        </w:tc>
        <w:tc>
          <w:tcPr>
            <w:tcW w:w="1081" w:type="dxa"/>
            <w:shd w:val="clear" w:color="auto" w:fill="auto"/>
            <w:noWrap/>
            <w:hideMark/>
          </w:tcPr>
          <w:p w14:paraId="6A130E0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 (</w:t>
            </w:r>
            <w:r w:rsidRPr="00B90FA7">
              <w:rPr>
                <w:rFonts w:ascii="ZhoGlyph" w:hAnsi="ZhoGlyph" w:cs="Calibri"/>
                <w:color w:val="000000"/>
                <w:sz w:val="14"/>
                <w:szCs w:val="14"/>
              </w:rPr>
              <w:t>SE</w:t>
            </w:r>
            <w:r w:rsidRPr="00B90FA7">
              <w:rPr>
                <w:rFonts w:cs="Calibri"/>
                <w:color w:val="000000"/>
                <w:sz w:val="20"/>
                <w:szCs w:val="20"/>
              </w:rPr>
              <w:t>)</w:t>
            </w:r>
          </w:p>
        </w:tc>
        <w:tc>
          <w:tcPr>
            <w:tcW w:w="990" w:type="dxa"/>
            <w:shd w:val="clear" w:color="auto" w:fill="auto"/>
            <w:noWrap/>
            <w:hideMark/>
          </w:tcPr>
          <w:p w14:paraId="780EABA3"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his/hers/its</w:t>
            </w:r>
          </w:p>
        </w:tc>
        <w:tc>
          <w:tcPr>
            <w:tcW w:w="1458" w:type="dxa"/>
            <w:shd w:val="clear" w:color="auto" w:fill="auto"/>
            <w:noWrap/>
            <w:hideMark/>
          </w:tcPr>
          <w:p w14:paraId="65DB7EC7"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seo (</w:t>
            </w:r>
            <w:r w:rsidRPr="00B90FA7">
              <w:rPr>
                <w:rFonts w:ascii="ZhoGlyph" w:hAnsi="ZhoGlyph" w:cs="Calibri"/>
                <w:color w:val="000000"/>
                <w:sz w:val="14"/>
                <w:szCs w:val="14"/>
              </w:rPr>
              <w:t>SEO</w:t>
            </w:r>
            <w:r w:rsidRPr="00B90FA7">
              <w:rPr>
                <w:rFonts w:cs="Calibri"/>
                <w:color w:val="000000"/>
                <w:sz w:val="20"/>
                <w:szCs w:val="20"/>
              </w:rPr>
              <w:t>)</w:t>
            </w:r>
          </w:p>
        </w:tc>
      </w:tr>
      <w:tr w:rsidR="00283344" w:rsidRPr="00B90FA7" w14:paraId="6BB78755" w14:textId="77777777" w:rsidTr="00B90FA7">
        <w:trPr>
          <w:trHeight w:val="312"/>
        </w:trPr>
        <w:tc>
          <w:tcPr>
            <w:tcW w:w="1368" w:type="dxa"/>
            <w:shd w:val="clear" w:color="auto" w:fill="CCCCCC"/>
            <w:noWrap/>
            <w:hideMark/>
          </w:tcPr>
          <w:p w14:paraId="5AA963A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they</w:t>
            </w:r>
          </w:p>
        </w:tc>
        <w:tc>
          <w:tcPr>
            <w:tcW w:w="1799" w:type="dxa"/>
            <w:shd w:val="clear" w:color="auto" w:fill="CCCCCC"/>
            <w:noWrap/>
            <w:hideMark/>
          </w:tcPr>
          <w:p w14:paraId="2F60F6AE"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plural</w:t>
            </w:r>
          </w:p>
        </w:tc>
        <w:tc>
          <w:tcPr>
            <w:tcW w:w="1081" w:type="dxa"/>
            <w:shd w:val="clear" w:color="auto" w:fill="CCCCCC"/>
            <w:noWrap/>
            <w:hideMark/>
          </w:tcPr>
          <w:p w14:paraId="35E4321A"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 (</w:t>
            </w:r>
            <w:r w:rsidRPr="00B90FA7">
              <w:rPr>
                <w:rFonts w:ascii="ZhoGlyph" w:hAnsi="ZhoGlyph" w:cs="Calibri"/>
                <w:color w:val="000000"/>
                <w:sz w:val="14"/>
                <w:szCs w:val="14"/>
              </w:rPr>
              <w:t>YE</w:t>
            </w:r>
            <w:r w:rsidRPr="00B90FA7">
              <w:rPr>
                <w:rFonts w:cs="Calibri"/>
                <w:color w:val="000000"/>
                <w:sz w:val="20"/>
                <w:szCs w:val="20"/>
              </w:rPr>
              <w:t>)</w:t>
            </w:r>
          </w:p>
        </w:tc>
        <w:tc>
          <w:tcPr>
            <w:tcW w:w="990" w:type="dxa"/>
            <w:shd w:val="clear" w:color="auto" w:fill="CCCCCC"/>
            <w:noWrap/>
            <w:hideMark/>
          </w:tcPr>
          <w:p w14:paraId="0E62CE7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theirs</w:t>
            </w:r>
          </w:p>
        </w:tc>
        <w:tc>
          <w:tcPr>
            <w:tcW w:w="1458" w:type="dxa"/>
            <w:shd w:val="clear" w:color="auto" w:fill="CCCCCC"/>
            <w:noWrap/>
            <w:hideMark/>
          </w:tcPr>
          <w:p w14:paraId="7F97557D"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yeo (</w:t>
            </w:r>
            <w:r w:rsidRPr="00B90FA7">
              <w:rPr>
                <w:rFonts w:ascii="ZhoGlyph" w:hAnsi="ZhoGlyph" w:cs="Calibri"/>
                <w:color w:val="000000"/>
                <w:sz w:val="14"/>
                <w:szCs w:val="14"/>
              </w:rPr>
              <w:t>YEO</w:t>
            </w:r>
            <w:r w:rsidRPr="00B90FA7">
              <w:rPr>
                <w:rFonts w:cs="Calibri"/>
                <w:color w:val="000000"/>
                <w:sz w:val="20"/>
                <w:szCs w:val="20"/>
              </w:rPr>
              <w:t>)</w:t>
            </w:r>
          </w:p>
        </w:tc>
      </w:tr>
      <w:tr w:rsidR="00283344" w:rsidRPr="00B90FA7" w14:paraId="20E02231" w14:textId="77777777" w:rsidTr="00B90FA7">
        <w:trPr>
          <w:trHeight w:val="312"/>
        </w:trPr>
        <w:tc>
          <w:tcPr>
            <w:tcW w:w="1368" w:type="dxa"/>
            <w:shd w:val="clear" w:color="auto" w:fill="auto"/>
            <w:noWrap/>
            <w:hideMark/>
          </w:tcPr>
          <w:p w14:paraId="7ACFA982"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non-specific "one"</w:t>
            </w:r>
          </w:p>
        </w:tc>
        <w:tc>
          <w:tcPr>
            <w:tcW w:w="1081" w:type="dxa"/>
            <w:shd w:val="clear" w:color="auto" w:fill="auto"/>
            <w:noWrap/>
            <w:hideMark/>
          </w:tcPr>
          <w:p w14:paraId="1A2542E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 (</w:t>
            </w:r>
            <w:r w:rsidRPr="00B90FA7">
              <w:rPr>
                <w:rFonts w:ascii="ZhoGlyph" w:hAnsi="ZhoGlyph" w:cs="Calibri"/>
                <w:color w:val="000000"/>
                <w:sz w:val="14"/>
                <w:szCs w:val="14"/>
              </w:rPr>
              <w:t>ŹE</w:t>
            </w:r>
            <w:r w:rsidRPr="00B90FA7">
              <w:rPr>
                <w:rFonts w:cs="Calibri"/>
                <w:color w:val="000000"/>
                <w:sz w:val="20"/>
                <w:szCs w:val="20"/>
              </w:rPr>
              <w:t>)</w:t>
            </w:r>
          </w:p>
        </w:tc>
        <w:tc>
          <w:tcPr>
            <w:tcW w:w="990" w:type="dxa"/>
            <w:shd w:val="clear" w:color="auto" w:fill="auto"/>
            <w:noWrap/>
            <w:hideMark/>
          </w:tcPr>
          <w:p w14:paraId="2285030C"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one's</w:t>
            </w:r>
          </w:p>
        </w:tc>
        <w:tc>
          <w:tcPr>
            <w:tcW w:w="1458" w:type="dxa"/>
            <w:shd w:val="clear" w:color="auto" w:fill="auto"/>
            <w:noWrap/>
            <w:hideMark/>
          </w:tcPr>
          <w:p w14:paraId="63D2966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zheo (</w:t>
            </w:r>
            <w:r w:rsidRPr="00B90FA7">
              <w:rPr>
                <w:rFonts w:ascii="ZhoGlyph" w:hAnsi="ZhoGlyph" w:cs="Calibri"/>
                <w:color w:val="000000"/>
                <w:sz w:val="14"/>
                <w:szCs w:val="14"/>
              </w:rPr>
              <w:t>ŹEO</w:t>
            </w:r>
            <w:r w:rsidRPr="00B90FA7">
              <w:rPr>
                <w:rFonts w:cs="Calibri"/>
                <w:color w:val="000000"/>
                <w:sz w:val="20"/>
                <w:szCs w:val="20"/>
              </w:rPr>
              <w:t>)</w:t>
            </w:r>
          </w:p>
        </w:tc>
      </w:tr>
      <w:tr w:rsidR="00283344" w:rsidRPr="00B90FA7" w14:paraId="7564896B" w14:textId="77777777" w:rsidTr="00B90FA7">
        <w:trPr>
          <w:trHeight w:val="312"/>
        </w:trPr>
        <w:tc>
          <w:tcPr>
            <w:tcW w:w="1368" w:type="dxa"/>
            <w:shd w:val="clear" w:color="auto" w:fill="CCCCCC"/>
            <w:noWrap/>
            <w:hideMark/>
          </w:tcPr>
          <w:p w14:paraId="518C7D8D"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def. article</w:t>
            </w:r>
          </w:p>
        </w:tc>
        <w:tc>
          <w:tcPr>
            <w:tcW w:w="1799" w:type="dxa"/>
            <w:shd w:val="clear" w:color="auto" w:fill="CCCCCC"/>
            <w:noWrap/>
            <w:hideMark/>
          </w:tcPr>
          <w:p w14:paraId="15B97C91"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the</w:t>
            </w:r>
          </w:p>
        </w:tc>
        <w:tc>
          <w:tcPr>
            <w:tcW w:w="1081" w:type="dxa"/>
            <w:shd w:val="clear" w:color="auto" w:fill="CCCCCC"/>
            <w:noWrap/>
            <w:hideMark/>
          </w:tcPr>
          <w:p w14:paraId="07EC813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ke (</w:t>
            </w:r>
            <w:r w:rsidRPr="00B90FA7">
              <w:rPr>
                <w:rFonts w:ascii="ZhoGlyph" w:hAnsi="ZhoGlyph" w:cs="Calibri"/>
                <w:color w:val="000000"/>
                <w:sz w:val="14"/>
                <w:szCs w:val="14"/>
              </w:rPr>
              <w:t>KE</w:t>
            </w:r>
            <w:r w:rsidRPr="00B90FA7">
              <w:rPr>
                <w:rFonts w:cs="Calibri"/>
                <w:color w:val="000000"/>
                <w:sz w:val="20"/>
                <w:szCs w:val="20"/>
              </w:rPr>
              <w:t>)</w:t>
            </w:r>
          </w:p>
        </w:tc>
        <w:tc>
          <w:tcPr>
            <w:tcW w:w="990" w:type="dxa"/>
            <w:shd w:val="clear" w:color="auto" w:fill="CCCCCC"/>
            <w:noWrap/>
          </w:tcPr>
          <w:p w14:paraId="17252FB0" w14:textId="77777777" w:rsidR="00E76A85" w:rsidRPr="00B90FA7" w:rsidRDefault="00E76A85" w:rsidP="00B90FA7">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Pr="00B90FA7" w:rsidRDefault="00E76A85" w:rsidP="00B90FA7">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283344" w:rsidRPr="00B90FA7" w14:paraId="510F1471" w14:textId="77777777" w:rsidTr="00B90FA7">
        <w:tc>
          <w:tcPr>
            <w:tcW w:w="6696" w:type="dxa"/>
            <w:gridSpan w:val="3"/>
            <w:tcBorders>
              <w:top w:val="nil"/>
              <w:left w:val="nil"/>
              <w:bottom w:val="single" w:sz="4" w:space="0" w:color="666666"/>
              <w:right w:val="nil"/>
            </w:tcBorders>
            <w:shd w:val="clear" w:color="auto" w:fill="auto"/>
            <w:hideMark/>
          </w:tcPr>
          <w:p w14:paraId="600C4064" w14:textId="77777777" w:rsidR="00E76A85" w:rsidRPr="00B90FA7" w:rsidRDefault="00E76A85" w:rsidP="00B90FA7">
            <w:pPr>
              <w:spacing w:after="0" w:line="240" w:lineRule="auto"/>
              <w:jc w:val="center"/>
              <w:rPr>
                <w:rFonts w:cs="Calibri"/>
                <w:b/>
                <w:bCs/>
                <w:sz w:val="28"/>
                <w:szCs w:val="28"/>
              </w:rPr>
            </w:pPr>
            <w:r w:rsidRPr="00B90FA7">
              <w:rPr>
                <w:rFonts w:cs="Calibri"/>
                <w:b/>
                <w:bCs/>
                <w:sz w:val="28"/>
                <w:szCs w:val="28"/>
              </w:rPr>
              <w:t>Verb Conjugations</w:t>
            </w:r>
          </w:p>
        </w:tc>
      </w:tr>
      <w:tr w:rsidR="00283344" w:rsidRPr="00B90FA7" w14:paraId="29FD5B51" w14:textId="77777777" w:rsidTr="00B90FA7">
        <w:tc>
          <w:tcPr>
            <w:tcW w:w="2387" w:type="dxa"/>
            <w:shd w:val="clear" w:color="auto" w:fill="CCCCCC"/>
            <w:hideMark/>
          </w:tcPr>
          <w:p w14:paraId="4A902444" w14:textId="77777777" w:rsidR="00E76A85" w:rsidRPr="00B90FA7" w:rsidRDefault="00E76A85" w:rsidP="00B90FA7">
            <w:pPr>
              <w:spacing w:after="0" w:line="240" w:lineRule="auto"/>
              <w:rPr>
                <w:b/>
                <w:bCs/>
                <w:sz w:val="20"/>
                <w:szCs w:val="20"/>
              </w:rPr>
            </w:pPr>
            <w:r w:rsidRPr="00B90FA7">
              <w:rPr>
                <w:b/>
                <w:bCs/>
                <w:sz w:val="20"/>
                <w:szCs w:val="20"/>
              </w:rPr>
              <w:t>Verb Form</w:t>
            </w:r>
          </w:p>
        </w:tc>
        <w:tc>
          <w:tcPr>
            <w:tcW w:w="2190" w:type="dxa"/>
            <w:shd w:val="clear" w:color="auto" w:fill="CCCCCC"/>
            <w:hideMark/>
          </w:tcPr>
          <w:p w14:paraId="16CC3027"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119" w:type="dxa"/>
            <w:shd w:val="clear" w:color="auto" w:fill="CCCCCC"/>
            <w:hideMark/>
          </w:tcPr>
          <w:p w14:paraId="32600DC7" w14:textId="77777777" w:rsidR="00E76A85" w:rsidRPr="00B90FA7" w:rsidRDefault="00E76A85" w:rsidP="00B90FA7">
            <w:pPr>
              <w:spacing w:after="0" w:line="240" w:lineRule="auto"/>
              <w:rPr>
                <w:rFonts w:ascii="Cambria" w:hAnsi="Cambria"/>
                <w:b/>
                <w:bCs/>
                <w:sz w:val="20"/>
                <w:szCs w:val="20"/>
              </w:rPr>
            </w:pPr>
            <w:r w:rsidRPr="00B90FA7">
              <w:rPr>
                <w:rFonts w:cs="Calibri"/>
                <w:b/>
                <w:bCs/>
                <w:sz w:val="20"/>
                <w:szCs w:val="20"/>
              </w:rPr>
              <w:t>Zdetl</w:t>
            </w:r>
          </w:p>
        </w:tc>
      </w:tr>
      <w:tr w:rsidR="00283344" w:rsidRPr="00B90FA7" w14:paraId="5CDC17DB" w14:textId="77777777" w:rsidTr="00B90FA7">
        <w:tc>
          <w:tcPr>
            <w:tcW w:w="2387" w:type="dxa"/>
            <w:shd w:val="clear" w:color="auto" w:fill="auto"/>
            <w:hideMark/>
          </w:tcPr>
          <w:p w14:paraId="77A50BF6" w14:textId="77777777" w:rsidR="00E76A85" w:rsidRPr="00B90FA7" w:rsidRDefault="00E76A85" w:rsidP="00B90FA7">
            <w:pPr>
              <w:spacing w:after="0" w:line="240" w:lineRule="auto"/>
              <w:rPr>
                <w:b/>
                <w:bCs/>
                <w:sz w:val="20"/>
                <w:szCs w:val="20"/>
              </w:rPr>
            </w:pPr>
            <w:r w:rsidRPr="00B90FA7">
              <w:rPr>
                <w:b/>
                <w:bCs/>
                <w:sz w:val="20"/>
                <w:szCs w:val="20"/>
              </w:rPr>
              <w:t>Infinitive</w:t>
            </w:r>
          </w:p>
        </w:tc>
        <w:tc>
          <w:tcPr>
            <w:tcW w:w="2190" w:type="dxa"/>
            <w:shd w:val="clear" w:color="auto" w:fill="auto"/>
            <w:hideMark/>
          </w:tcPr>
          <w:p w14:paraId="11C8DEE5" w14:textId="77777777" w:rsidR="00E76A85" w:rsidRPr="00B90FA7" w:rsidRDefault="00E76A85" w:rsidP="00B90FA7">
            <w:pPr>
              <w:spacing w:after="0" w:line="240" w:lineRule="auto"/>
              <w:rPr>
                <w:sz w:val="20"/>
                <w:szCs w:val="20"/>
              </w:rPr>
            </w:pPr>
            <w:r w:rsidRPr="00B90FA7">
              <w:rPr>
                <w:sz w:val="20"/>
                <w:szCs w:val="20"/>
              </w:rPr>
              <w:t>-e’</w:t>
            </w:r>
          </w:p>
        </w:tc>
        <w:tc>
          <w:tcPr>
            <w:tcW w:w="2119" w:type="dxa"/>
            <w:shd w:val="clear" w:color="auto" w:fill="auto"/>
            <w:hideMark/>
          </w:tcPr>
          <w:p w14:paraId="621BBAD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-E'</w:t>
            </w:r>
          </w:p>
        </w:tc>
      </w:tr>
      <w:tr w:rsidR="00283344" w:rsidRPr="00B90FA7" w14:paraId="03D1141D" w14:textId="77777777" w:rsidTr="00B90FA7">
        <w:tc>
          <w:tcPr>
            <w:tcW w:w="2387" w:type="dxa"/>
            <w:shd w:val="clear" w:color="auto" w:fill="CCCCCC"/>
            <w:hideMark/>
          </w:tcPr>
          <w:p w14:paraId="028C2486" w14:textId="77777777" w:rsidR="00E76A85" w:rsidRPr="00B90FA7" w:rsidRDefault="00E76A85" w:rsidP="00B90FA7">
            <w:pPr>
              <w:spacing w:after="0" w:line="240" w:lineRule="auto"/>
              <w:rPr>
                <w:b/>
                <w:bCs/>
                <w:sz w:val="20"/>
                <w:szCs w:val="20"/>
              </w:rPr>
            </w:pPr>
            <w:r w:rsidRPr="00B90FA7">
              <w:rPr>
                <w:b/>
                <w:bCs/>
                <w:sz w:val="20"/>
                <w:szCs w:val="20"/>
              </w:rPr>
              <w:t>Present tense</w:t>
            </w:r>
          </w:p>
        </w:tc>
        <w:tc>
          <w:tcPr>
            <w:tcW w:w="2190" w:type="dxa"/>
            <w:shd w:val="clear" w:color="auto" w:fill="CCCCCC"/>
            <w:hideMark/>
          </w:tcPr>
          <w:p w14:paraId="5561D4BD" w14:textId="77777777" w:rsidR="00E76A85" w:rsidRPr="00B90FA7" w:rsidRDefault="00E76A85" w:rsidP="00B90FA7">
            <w:pPr>
              <w:spacing w:after="0" w:line="240" w:lineRule="auto"/>
              <w:rPr>
                <w:sz w:val="20"/>
                <w:szCs w:val="20"/>
              </w:rPr>
            </w:pPr>
            <w:r w:rsidRPr="00B90FA7">
              <w:rPr>
                <w:sz w:val="20"/>
                <w:szCs w:val="20"/>
              </w:rPr>
              <w:t>-ia</w:t>
            </w:r>
          </w:p>
        </w:tc>
        <w:tc>
          <w:tcPr>
            <w:tcW w:w="2119" w:type="dxa"/>
            <w:shd w:val="clear" w:color="auto" w:fill="CCCCCC"/>
            <w:hideMark/>
          </w:tcPr>
          <w:p w14:paraId="252B290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w:t>
            </w:r>
          </w:p>
        </w:tc>
      </w:tr>
      <w:tr w:rsidR="00283344" w:rsidRPr="00B90FA7" w14:paraId="1FE5FF25" w14:textId="77777777" w:rsidTr="00B90FA7">
        <w:tc>
          <w:tcPr>
            <w:tcW w:w="2387" w:type="dxa"/>
            <w:shd w:val="clear" w:color="auto" w:fill="auto"/>
            <w:hideMark/>
          </w:tcPr>
          <w:p w14:paraId="06FD3C9C" w14:textId="77777777" w:rsidR="00E76A85" w:rsidRPr="00B90FA7" w:rsidRDefault="00E76A85" w:rsidP="00B90FA7">
            <w:pPr>
              <w:spacing w:after="0" w:line="240" w:lineRule="auto"/>
              <w:rPr>
                <w:b/>
                <w:bCs/>
                <w:sz w:val="20"/>
                <w:szCs w:val="20"/>
              </w:rPr>
            </w:pPr>
            <w:r w:rsidRPr="00B90FA7">
              <w:rPr>
                <w:b/>
                <w:bCs/>
                <w:sz w:val="20"/>
                <w:szCs w:val="20"/>
              </w:rPr>
              <w:t>Past tense</w:t>
            </w:r>
          </w:p>
        </w:tc>
        <w:tc>
          <w:tcPr>
            <w:tcW w:w="2190" w:type="dxa"/>
            <w:shd w:val="clear" w:color="auto" w:fill="auto"/>
            <w:hideMark/>
          </w:tcPr>
          <w:p w14:paraId="3C0AD642" w14:textId="77777777" w:rsidR="00E76A85" w:rsidRPr="00B90FA7" w:rsidRDefault="00E76A85" w:rsidP="00B90FA7">
            <w:pPr>
              <w:spacing w:after="0" w:line="240" w:lineRule="auto"/>
              <w:rPr>
                <w:sz w:val="20"/>
                <w:szCs w:val="20"/>
              </w:rPr>
            </w:pPr>
            <w:r w:rsidRPr="00B90FA7">
              <w:rPr>
                <w:sz w:val="20"/>
                <w:szCs w:val="20"/>
              </w:rPr>
              <w:t>-</w:t>
            </w:r>
            <w:proofErr w:type="gramStart"/>
            <w:r w:rsidRPr="00B90FA7">
              <w:rPr>
                <w:sz w:val="20"/>
                <w:szCs w:val="20"/>
              </w:rPr>
              <w:t>ie</w:t>
            </w:r>
            <w:proofErr w:type="gramEnd"/>
          </w:p>
        </w:tc>
        <w:tc>
          <w:tcPr>
            <w:tcW w:w="2119" w:type="dxa"/>
            <w:shd w:val="clear" w:color="auto" w:fill="auto"/>
            <w:hideMark/>
          </w:tcPr>
          <w:p w14:paraId="06CA748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w:t>
            </w:r>
          </w:p>
        </w:tc>
      </w:tr>
      <w:tr w:rsidR="00283344" w:rsidRPr="00B90FA7" w14:paraId="240CB792" w14:textId="77777777" w:rsidTr="00B90FA7">
        <w:tc>
          <w:tcPr>
            <w:tcW w:w="2387" w:type="dxa"/>
            <w:shd w:val="clear" w:color="auto" w:fill="CCCCCC"/>
            <w:hideMark/>
          </w:tcPr>
          <w:p w14:paraId="5579F194" w14:textId="77777777" w:rsidR="00E76A85" w:rsidRPr="00B90FA7" w:rsidRDefault="00E76A85" w:rsidP="00B90FA7">
            <w:pPr>
              <w:spacing w:after="0" w:line="240" w:lineRule="auto"/>
              <w:rPr>
                <w:b/>
                <w:bCs/>
                <w:sz w:val="20"/>
                <w:szCs w:val="20"/>
              </w:rPr>
            </w:pPr>
            <w:r w:rsidRPr="00B90FA7">
              <w:rPr>
                <w:b/>
                <w:bCs/>
                <w:sz w:val="20"/>
                <w:szCs w:val="20"/>
              </w:rPr>
              <w:t>Future tense</w:t>
            </w:r>
          </w:p>
        </w:tc>
        <w:tc>
          <w:tcPr>
            <w:tcW w:w="2190" w:type="dxa"/>
            <w:shd w:val="clear" w:color="auto" w:fill="CCCCCC"/>
            <w:hideMark/>
          </w:tcPr>
          <w:p w14:paraId="42358B04"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w:t>
            </w:r>
          </w:p>
        </w:tc>
        <w:tc>
          <w:tcPr>
            <w:tcW w:w="2119" w:type="dxa"/>
            <w:shd w:val="clear" w:color="auto" w:fill="CCCCCC"/>
            <w:hideMark/>
          </w:tcPr>
          <w:p w14:paraId="1B22E08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w:t>
            </w:r>
          </w:p>
        </w:tc>
      </w:tr>
      <w:tr w:rsidR="00283344" w:rsidRPr="00B90FA7" w14:paraId="59F3679C" w14:textId="77777777" w:rsidTr="00B90FA7">
        <w:tc>
          <w:tcPr>
            <w:tcW w:w="2387" w:type="dxa"/>
            <w:shd w:val="clear" w:color="auto" w:fill="auto"/>
            <w:hideMark/>
          </w:tcPr>
          <w:p w14:paraId="16EB20AD" w14:textId="77777777" w:rsidR="00E76A85" w:rsidRPr="00B90FA7" w:rsidRDefault="00E76A85" w:rsidP="00B90FA7">
            <w:pPr>
              <w:spacing w:after="0" w:line="240" w:lineRule="auto"/>
              <w:rPr>
                <w:b/>
                <w:bCs/>
                <w:sz w:val="20"/>
                <w:szCs w:val="20"/>
              </w:rPr>
            </w:pPr>
            <w:r w:rsidRPr="00B90FA7">
              <w:rPr>
                <w:b/>
                <w:bCs/>
                <w:sz w:val="20"/>
                <w:szCs w:val="20"/>
              </w:rPr>
              <w:t>Imperative</w:t>
            </w:r>
          </w:p>
        </w:tc>
        <w:tc>
          <w:tcPr>
            <w:tcW w:w="2190" w:type="dxa"/>
            <w:shd w:val="clear" w:color="auto" w:fill="auto"/>
            <w:hideMark/>
          </w:tcPr>
          <w:p w14:paraId="55514F02" w14:textId="77777777" w:rsidR="00E76A85" w:rsidRPr="00B90FA7" w:rsidRDefault="00E76A85" w:rsidP="00B90FA7">
            <w:pPr>
              <w:spacing w:after="0" w:line="240" w:lineRule="auto"/>
              <w:rPr>
                <w:sz w:val="20"/>
                <w:szCs w:val="20"/>
              </w:rPr>
            </w:pPr>
            <w:r w:rsidRPr="00B90FA7">
              <w:rPr>
                <w:sz w:val="20"/>
                <w:szCs w:val="20"/>
              </w:rPr>
              <w:t>-zhda</w:t>
            </w:r>
          </w:p>
        </w:tc>
        <w:tc>
          <w:tcPr>
            <w:tcW w:w="2119" w:type="dxa"/>
            <w:shd w:val="clear" w:color="auto" w:fill="auto"/>
            <w:hideMark/>
          </w:tcPr>
          <w:p w14:paraId="2B50E87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-ŽA</w:t>
            </w:r>
          </w:p>
        </w:tc>
      </w:tr>
      <w:tr w:rsidR="00283344" w:rsidRPr="00B90FA7" w14:paraId="5007DEA0" w14:textId="77777777" w:rsidTr="00B90FA7">
        <w:tc>
          <w:tcPr>
            <w:tcW w:w="2387" w:type="dxa"/>
            <w:shd w:val="clear" w:color="auto" w:fill="CCCCCC"/>
            <w:hideMark/>
          </w:tcPr>
          <w:p w14:paraId="69DABCF6" w14:textId="77777777" w:rsidR="00E76A85" w:rsidRPr="00B90FA7" w:rsidRDefault="00E76A85" w:rsidP="00B90FA7">
            <w:pPr>
              <w:spacing w:after="0" w:line="240" w:lineRule="auto"/>
              <w:rPr>
                <w:b/>
                <w:bCs/>
                <w:sz w:val="20"/>
                <w:szCs w:val="20"/>
              </w:rPr>
            </w:pPr>
            <w:r w:rsidRPr="00B90FA7">
              <w:rPr>
                <w:b/>
                <w:bCs/>
                <w:sz w:val="20"/>
                <w:szCs w:val="20"/>
              </w:rPr>
              <w:t>Conditional</w:t>
            </w:r>
          </w:p>
        </w:tc>
        <w:tc>
          <w:tcPr>
            <w:tcW w:w="2190" w:type="dxa"/>
            <w:shd w:val="clear" w:color="auto" w:fill="CCCCCC"/>
            <w:hideMark/>
          </w:tcPr>
          <w:p w14:paraId="07901BC9" w14:textId="77777777" w:rsidR="00E76A85" w:rsidRPr="00B90FA7" w:rsidRDefault="00E76A85" w:rsidP="00B90FA7">
            <w:pPr>
              <w:spacing w:after="0" w:line="240" w:lineRule="auto"/>
              <w:rPr>
                <w:sz w:val="20"/>
                <w:szCs w:val="20"/>
              </w:rPr>
            </w:pPr>
            <w:r w:rsidRPr="00B90FA7">
              <w:rPr>
                <w:sz w:val="20"/>
                <w:szCs w:val="20"/>
              </w:rPr>
              <w:t>-za</w:t>
            </w:r>
          </w:p>
        </w:tc>
        <w:tc>
          <w:tcPr>
            <w:tcW w:w="2119" w:type="dxa"/>
            <w:shd w:val="clear" w:color="auto" w:fill="CCCCCC"/>
            <w:hideMark/>
          </w:tcPr>
          <w:p w14:paraId="3E86AF82"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-ZA</w:t>
            </w:r>
          </w:p>
        </w:tc>
      </w:tr>
      <w:tr w:rsidR="00283344" w:rsidRPr="00B90FA7" w14:paraId="049D9B16" w14:textId="77777777" w:rsidTr="00B90FA7">
        <w:tc>
          <w:tcPr>
            <w:tcW w:w="2387" w:type="dxa"/>
            <w:shd w:val="clear" w:color="auto" w:fill="auto"/>
            <w:hideMark/>
          </w:tcPr>
          <w:p w14:paraId="58F47624" w14:textId="77777777" w:rsidR="00E76A85" w:rsidRPr="00B90FA7" w:rsidRDefault="00E76A85" w:rsidP="00B90FA7">
            <w:pPr>
              <w:spacing w:after="0" w:line="240" w:lineRule="auto"/>
              <w:rPr>
                <w:b/>
                <w:bCs/>
                <w:sz w:val="20"/>
                <w:szCs w:val="20"/>
              </w:rPr>
            </w:pPr>
            <w:r w:rsidRPr="00B90FA7">
              <w:rPr>
                <w:b/>
                <w:bCs/>
                <w:sz w:val="20"/>
                <w:szCs w:val="20"/>
              </w:rPr>
              <w:t>Present participle</w:t>
            </w:r>
          </w:p>
        </w:tc>
        <w:tc>
          <w:tcPr>
            <w:tcW w:w="2190" w:type="dxa"/>
            <w:shd w:val="clear" w:color="auto" w:fill="auto"/>
            <w:hideMark/>
          </w:tcPr>
          <w:p w14:paraId="35653100" w14:textId="77777777" w:rsidR="00E76A85" w:rsidRPr="00B90FA7" w:rsidRDefault="00E76A85" w:rsidP="00B90FA7">
            <w:pPr>
              <w:spacing w:after="0" w:line="240" w:lineRule="auto"/>
              <w:rPr>
                <w:sz w:val="20"/>
                <w:szCs w:val="20"/>
              </w:rPr>
            </w:pPr>
            <w:r w:rsidRPr="00B90FA7">
              <w:rPr>
                <w:sz w:val="20"/>
                <w:szCs w:val="20"/>
              </w:rPr>
              <w:t>-iana</w:t>
            </w:r>
          </w:p>
        </w:tc>
        <w:tc>
          <w:tcPr>
            <w:tcW w:w="2119" w:type="dxa"/>
            <w:shd w:val="clear" w:color="auto" w:fill="auto"/>
            <w:hideMark/>
          </w:tcPr>
          <w:p w14:paraId="0615926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-ĨNA</w:t>
            </w:r>
          </w:p>
        </w:tc>
      </w:tr>
      <w:tr w:rsidR="00283344" w:rsidRPr="00B90FA7" w14:paraId="2E01F4BE" w14:textId="77777777" w:rsidTr="00B90FA7">
        <w:tc>
          <w:tcPr>
            <w:tcW w:w="2387" w:type="dxa"/>
            <w:shd w:val="clear" w:color="auto" w:fill="CCCCCC"/>
            <w:hideMark/>
          </w:tcPr>
          <w:p w14:paraId="2D535A88" w14:textId="77777777" w:rsidR="00E76A85" w:rsidRPr="00B90FA7" w:rsidRDefault="00E76A85" w:rsidP="00B90FA7">
            <w:pPr>
              <w:spacing w:after="0" w:line="240" w:lineRule="auto"/>
              <w:rPr>
                <w:b/>
                <w:bCs/>
                <w:sz w:val="20"/>
                <w:szCs w:val="20"/>
              </w:rPr>
            </w:pPr>
            <w:r w:rsidRPr="00B90FA7">
              <w:rPr>
                <w:b/>
                <w:bCs/>
                <w:sz w:val="20"/>
                <w:szCs w:val="20"/>
              </w:rPr>
              <w:t>Past participle</w:t>
            </w:r>
          </w:p>
        </w:tc>
        <w:tc>
          <w:tcPr>
            <w:tcW w:w="2190" w:type="dxa"/>
            <w:shd w:val="clear" w:color="auto" w:fill="CCCCCC"/>
            <w:hideMark/>
          </w:tcPr>
          <w:p w14:paraId="71C4EE71" w14:textId="77777777" w:rsidR="00E76A85" w:rsidRPr="00B90FA7" w:rsidRDefault="00E76A85" w:rsidP="00B90FA7">
            <w:pPr>
              <w:spacing w:after="0" w:line="240" w:lineRule="auto"/>
              <w:rPr>
                <w:sz w:val="20"/>
                <w:szCs w:val="20"/>
              </w:rPr>
            </w:pPr>
            <w:r w:rsidRPr="00B90FA7">
              <w:rPr>
                <w:rFonts w:cs="Calibri"/>
                <w:b/>
                <w:bCs/>
                <w:sz w:val="20"/>
                <w:szCs w:val="20"/>
              </w:rPr>
              <w:t>-</w:t>
            </w:r>
            <w:r w:rsidRPr="00B90FA7">
              <w:rPr>
                <w:rFonts w:cs="Calibri"/>
                <w:sz w:val="20"/>
                <w:szCs w:val="20"/>
              </w:rPr>
              <w:t>iena</w:t>
            </w:r>
          </w:p>
        </w:tc>
        <w:tc>
          <w:tcPr>
            <w:tcW w:w="2119" w:type="dxa"/>
            <w:shd w:val="clear" w:color="auto" w:fill="CCCCCC"/>
            <w:hideMark/>
          </w:tcPr>
          <w:p w14:paraId="2AFC597E"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-ĪNA</w:t>
            </w:r>
          </w:p>
        </w:tc>
      </w:tr>
      <w:tr w:rsidR="00283344" w:rsidRPr="00B90FA7" w14:paraId="7D1A149B" w14:textId="77777777" w:rsidTr="00B90FA7">
        <w:tc>
          <w:tcPr>
            <w:tcW w:w="2387" w:type="dxa"/>
            <w:shd w:val="clear" w:color="auto" w:fill="auto"/>
            <w:hideMark/>
          </w:tcPr>
          <w:p w14:paraId="1C16D8D2" w14:textId="77777777" w:rsidR="00E76A85" w:rsidRPr="00B90FA7" w:rsidRDefault="00E76A85" w:rsidP="00B90FA7">
            <w:pPr>
              <w:spacing w:after="0" w:line="240" w:lineRule="auto"/>
              <w:rPr>
                <w:b/>
                <w:bCs/>
                <w:sz w:val="20"/>
                <w:szCs w:val="20"/>
              </w:rPr>
            </w:pPr>
            <w:r w:rsidRPr="00B90FA7">
              <w:rPr>
                <w:b/>
                <w:bCs/>
                <w:sz w:val="20"/>
                <w:szCs w:val="20"/>
              </w:rPr>
              <w:t>Future participle</w:t>
            </w:r>
          </w:p>
        </w:tc>
        <w:tc>
          <w:tcPr>
            <w:tcW w:w="2190" w:type="dxa"/>
            <w:shd w:val="clear" w:color="auto" w:fill="auto"/>
            <w:hideMark/>
          </w:tcPr>
          <w:p w14:paraId="3388A1D1"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ena</w:t>
            </w:r>
          </w:p>
        </w:tc>
        <w:tc>
          <w:tcPr>
            <w:tcW w:w="2119" w:type="dxa"/>
            <w:shd w:val="clear" w:color="auto" w:fill="auto"/>
            <w:hideMark/>
          </w:tcPr>
          <w:p w14:paraId="1BB4AB3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-ŘENA</w:t>
            </w:r>
          </w:p>
        </w:tc>
      </w:tr>
      <w:tr w:rsidR="00283344" w:rsidRPr="00B90FA7" w14:paraId="5A827605" w14:textId="77777777" w:rsidTr="00B90FA7">
        <w:tc>
          <w:tcPr>
            <w:tcW w:w="2387" w:type="dxa"/>
            <w:shd w:val="clear" w:color="auto" w:fill="CCCCCC"/>
            <w:hideMark/>
          </w:tcPr>
          <w:p w14:paraId="6C956927" w14:textId="77777777" w:rsidR="00E76A85" w:rsidRPr="00B90FA7" w:rsidRDefault="00E76A85" w:rsidP="00B90FA7">
            <w:pPr>
              <w:spacing w:after="0" w:line="240" w:lineRule="auto"/>
              <w:rPr>
                <w:b/>
                <w:bCs/>
                <w:sz w:val="20"/>
                <w:szCs w:val="20"/>
              </w:rPr>
            </w:pPr>
            <w:r w:rsidRPr="00B90FA7">
              <w:rPr>
                <w:b/>
                <w:bCs/>
                <w:sz w:val="20"/>
                <w:szCs w:val="20"/>
              </w:rPr>
              <w:t>Present passive participle</w:t>
            </w:r>
          </w:p>
        </w:tc>
        <w:tc>
          <w:tcPr>
            <w:tcW w:w="2190" w:type="dxa"/>
            <w:shd w:val="clear" w:color="auto" w:fill="CCCCCC"/>
            <w:hideMark/>
          </w:tcPr>
          <w:p w14:paraId="3AEFFE45" w14:textId="77777777" w:rsidR="00E76A85" w:rsidRPr="00B90FA7" w:rsidRDefault="00E76A85" w:rsidP="00B90FA7">
            <w:pPr>
              <w:spacing w:after="0" w:line="240" w:lineRule="auto"/>
              <w:rPr>
                <w:sz w:val="20"/>
                <w:szCs w:val="20"/>
              </w:rPr>
            </w:pPr>
            <w:r w:rsidRPr="00B90FA7">
              <w:rPr>
                <w:sz w:val="20"/>
                <w:szCs w:val="20"/>
              </w:rPr>
              <w:t>-ianta</w:t>
            </w:r>
          </w:p>
        </w:tc>
        <w:tc>
          <w:tcPr>
            <w:tcW w:w="2119" w:type="dxa"/>
            <w:shd w:val="clear" w:color="auto" w:fill="CCCCCC"/>
            <w:hideMark/>
          </w:tcPr>
          <w:p w14:paraId="23FA75B5"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-ĨNTA</w:t>
            </w:r>
          </w:p>
        </w:tc>
      </w:tr>
      <w:tr w:rsidR="00283344" w:rsidRPr="00B90FA7" w14:paraId="4EDA3B48" w14:textId="77777777" w:rsidTr="00B90FA7">
        <w:tc>
          <w:tcPr>
            <w:tcW w:w="2387" w:type="dxa"/>
            <w:shd w:val="clear" w:color="auto" w:fill="auto"/>
            <w:hideMark/>
          </w:tcPr>
          <w:p w14:paraId="59F692C7" w14:textId="77777777" w:rsidR="00E76A85" w:rsidRPr="00B90FA7" w:rsidRDefault="00E76A85" w:rsidP="00B90FA7">
            <w:pPr>
              <w:spacing w:after="0" w:line="240" w:lineRule="auto"/>
              <w:rPr>
                <w:b/>
                <w:bCs/>
                <w:sz w:val="20"/>
                <w:szCs w:val="20"/>
              </w:rPr>
            </w:pPr>
            <w:r w:rsidRPr="00B90FA7">
              <w:rPr>
                <w:b/>
                <w:bCs/>
                <w:sz w:val="20"/>
                <w:szCs w:val="20"/>
              </w:rPr>
              <w:t>Past passive participle</w:t>
            </w:r>
          </w:p>
        </w:tc>
        <w:tc>
          <w:tcPr>
            <w:tcW w:w="2190" w:type="dxa"/>
            <w:shd w:val="clear" w:color="auto" w:fill="auto"/>
            <w:hideMark/>
          </w:tcPr>
          <w:p w14:paraId="6369CAE3" w14:textId="77777777" w:rsidR="00E76A85" w:rsidRPr="00B90FA7" w:rsidRDefault="00E76A85" w:rsidP="00B90FA7">
            <w:pPr>
              <w:spacing w:after="0" w:line="240" w:lineRule="auto"/>
              <w:rPr>
                <w:sz w:val="20"/>
                <w:szCs w:val="20"/>
              </w:rPr>
            </w:pPr>
            <w:r w:rsidRPr="00B90FA7">
              <w:rPr>
                <w:sz w:val="20"/>
                <w:szCs w:val="20"/>
              </w:rPr>
              <w:t>-ienta</w:t>
            </w:r>
          </w:p>
        </w:tc>
        <w:tc>
          <w:tcPr>
            <w:tcW w:w="2119" w:type="dxa"/>
            <w:shd w:val="clear" w:color="auto" w:fill="auto"/>
            <w:hideMark/>
          </w:tcPr>
          <w:p w14:paraId="6C99443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-ĪNTA</w:t>
            </w:r>
          </w:p>
        </w:tc>
      </w:tr>
      <w:tr w:rsidR="00283344" w:rsidRPr="00B90FA7" w14:paraId="30D7FCC2" w14:textId="77777777" w:rsidTr="00B90FA7">
        <w:tc>
          <w:tcPr>
            <w:tcW w:w="2387" w:type="dxa"/>
            <w:shd w:val="clear" w:color="auto" w:fill="CCCCCC"/>
            <w:hideMark/>
          </w:tcPr>
          <w:p w14:paraId="25212295" w14:textId="77777777" w:rsidR="00E76A85" w:rsidRPr="00B90FA7" w:rsidRDefault="00E76A85" w:rsidP="00B90FA7">
            <w:pPr>
              <w:spacing w:after="0" w:line="240" w:lineRule="auto"/>
              <w:rPr>
                <w:b/>
                <w:bCs/>
                <w:sz w:val="20"/>
                <w:szCs w:val="20"/>
              </w:rPr>
            </w:pPr>
            <w:r w:rsidRPr="00B90FA7">
              <w:rPr>
                <w:b/>
                <w:bCs/>
                <w:sz w:val="20"/>
                <w:szCs w:val="20"/>
              </w:rPr>
              <w:t>Future passive participle</w:t>
            </w:r>
          </w:p>
        </w:tc>
        <w:tc>
          <w:tcPr>
            <w:tcW w:w="2190" w:type="dxa"/>
            <w:shd w:val="clear" w:color="auto" w:fill="CCCCCC"/>
            <w:hideMark/>
          </w:tcPr>
          <w:p w14:paraId="0338776A"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enta</w:t>
            </w:r>
          </w:p>
        </w:tc>
        <w:tc>
          <w:tcPr>
            <w:tcW w:w="2119" w:type="dxa"/>
            <w:shd w:val="clear" w:color="auto" w:fill="CCCCCC"/>
            <w:hideMark/>
          </w:tcPr>
          <w:p w14:paraId="2849C35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283344" w:rsidRPr="00B90FA7" w14:paraId="7D452FB5" w14:textId="77777777" w:rsidTr="00B90FA7">
        <w:tc>
          <w:tcPr>
            <w:tcW w:w="6696" w:type="dxa"/>
            <w:gridSpan w:val="3"/>
            <w:tcBorders>
              <w:top w:val="nil"/>
              <w:left w:val="nil"/>
              <w:bottom w:val="single" w:sz="4" w:space="0" w:color="666666"/>
              <w:right w:val="nil"/>
            </w:tcBorders>
            <w:shd w:val="clear" w:color="auto" w:fill="auto"/>
            <w:hideMark/>
          </w:tcPr>
          <w:p w14:paraId="05C8A3EB" w14:textId="77777777" w:rsidR="00E76A85" w:rsidRPr="00B90FA7" w:rsidRDefault="00E76A85" w:rsidP="00B90FA7">
            <w:pPr>
              <w:spacing w:after="0" w:line="240" w:lineRule="auto"/>
              <w:jc w:val="center"/>
              <w:rPr>
                <w:b/>
                <w:bCs/>
                <w:sz w:val="28"/>
                <w:szCs w:val="28"/>
              </w:rPr>
            </w:pPr>
            <w:r w:rsidRPr="00B90FA7">
              <w:rPr>
                <w:b/>
                <w:bCs/>
                <w:sz w:val="28"/>
                <w:szCs w:val="28"/>
              </w:rPr>
              <w:t>Standardized Word Endings</w:t>
            </w:r>
          </w:p>
        </w:tc>
      </w:tr>
      <w:tr w:rsidR="00283344" w:rsidRPr="00B90FA7" w14:paraId="6E854D03" w14:textId="77777777" w:rsidTr="00B90FA7">
        <w:tc>
          <w:tcPr>
            <w:tcW w:w="2232" w:type="dxa"/>
            <w:shd w:val="clear" w:color="auto" w:fill="CCCCCC"/>
            <w:hideMark/>
          </w:tcPr>
          <w:p w14:paraId="62441B94" w14:textId="77777777" w:rsidR="00E76A85" w:rsidRPr="00B90FA7" w:rsidRDefault="00E76A85" w:rsidP="00B90FA7">
            <w:pPr>
              <w:spacing w:after="0" w:line="240" w:lineRule="auto"/>
              <w:rPr>
                <w:b/>
                <w:bCs/>
                <w:sz w:val="20"/>
                <w:szCs w:val="20"/>
              </w:rPr>
            </w:pPr>
            <w:r w:rsidRPr="00B90FA7">
              <w:rPr>
                <w:b/>
                <w:bCs/>
                <w:sz w:val="20"/>
                <w:szCs w:val="20"/>
              </w:rPr>
              <w:t>Word Form</w:t>
            </w:r>
          </w:p>
        </w:tc>
        <w:tc>
          <w:tcPr>
            <w:tcW w:w="2232" w:type="dxa"/>
            <w:shd w:val="clear" w:color="auto" w:fill="CCCCCC"/>
            <w:hideMark/>
          </w:tcPr>
          <w:p w14:paraId="69E2DB19"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232" w:type="dxa"/>
            <w:shd w:val="clear" w:color="auto" w:fill="CCCCCC"/>
            <w:hideMark/>
          </w:tcPr>
          <w:p w14:paraId="3EFC4239" w14:textId="77777777" w:rsidR="00E76A85" w:rsidRPr="00B90FA7" w:rsidRDefault="00E76A85" w:rsidP="00B90FA7">
            <w:pPr>
              <w:spacing w:after="0" w:line="240" w:lineRule="auto"/>
              <w:rPr>
                <w:b/>
                <w:bCs/>
                <w:sz w:val="20"/>
                <w:szCs w:val="20"/>
              </w:rPr>
            </w:pPr>
            <w:r w:rsidRPr="00B90FA7">
              <w:rPr>
                <w:b/>
                <w:bCs/>
                <w:sz w:val="20"/>
                <w:szCs w:val="20"/>
              </w:rPr>
              <w:t>Zdetl</w:t>
            </w:r>
          </w:p>
        </w:tc>
      </w:tr>
      <w:tr w:rsidR="00283344" w:rsidRPr="00B90FA7" w14:paraId="2CBBF6A7" w14:textId="77777777" w:rsidTr="00B90FA7">
        <w:tc>
          <w:tcPr>
            <w:tcW w:w="2232" w:type="dxa"/>
            <w:shd w:val="clear" w:color="auto" w:fill="auto"/>
            <w:hideMark/>
          </w:tcPr>
          <w:p w14:paraId="0AE850CC" w14:textId="77777777" w:rsidR="00E76A85" w:rsidRPr="00B90FA7" w:rsidRDefault="00E76A85" w:rsidP="00B90FA7">
            <w:pPr>
              <w:spacing w:after="0" w:line="240" w:lineRule="auto"/>
              <w:rPr>
                <w:b/>
                <w:bCs/>
                <w:sz w:val="20"/>
                <w:szCs w:val="20"/>
              </w:rPr>
            </w:pPr>
            <w:r w:rsidRPr="00B90FA7">
              <w:rPr>
                <w:b/>
                <w:bCs/>
                <w:sz w:val="20"/>
                <w:szCs w:val="20"/>
              </w:rPr>
              <w:t>Verb Infinitive</w:t>
            </w:r>
          </w:p>
        </w:tc>
        <w:tc>
          <w:tcPr>
            <w:tcW w:w="2232" w:type="dxa"/>
            <w:shd w:val="clear" w:color="auto" w:fill="auto"/>
            <w:hideMark/>
          </w:tcPr>
          <w:p w14:paraId="0D705A62"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auto"/>
            <w:hideMark/>
          </w:tcPr>
          <w:p w14:paraId="2A4824E4"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05734DC9" w14:textId="77777777" w:rsidTr="00B90FA7">
        <w:tc>
          <w:tcPr>
            <w:tcW w:w="2232" w:type="dxa"/>
            <w:shd w:val="clear" w:color="auto" w:fill="CCCCCC"/>
            <w:hideMark/>
          </w:tcPr>
          <w:p w14:paraId="41F22482" w14:textId="77777777" w:rsidR="00E76A85" w:rsidRPr="00B90FA7" w:rsidRDefault="00E76A85" w:rsidP="00B90FA7">
            <w:pPr>
              <w:spacing w:after="0" w:line="240" w:lineRule="auto"/>
              <w:rPr>
                <w:b/>
                <w:bCs/>
                <w:sz w:val="20"/>
                <w:szCs w:val="20"/>
              </w:rPr>
            </w:pPr>
            <w:r w:rsidRPr="00B90FA7">
              <w:rPr>
                <w:b/>
                <w:bCs/>
                <w:sz w:val="20"/>
                <w:szCs w:val="20"/>
              </w:rPr>
              <w:t>Nouns</w:t>
            </w:r>
          </w:p>
        </w:tc>
        <w:tc>
          <w:tcPr>
            <w:tcW w:w="2232" w:type="dxa"/>
            <w:shd w:val="clear" w:color="auto" w:fill="CCCCCC"/>
            <w:hideMark/>
          </w:tcPr>
          <w:p w14:paraId="016F5FC7" w14:textId="77777777" w:rsidR="00E76A85" w:rsidRPr="00B90FA7" w:rsidRDefault="00E76A85" w:rsidP="00B90FA7">
            <w:pPr>
              <w:spacing w:after="0" w:line="240" w:lineRule="auto"/>
              <w:rPr>
                <w:sz w:val="20"/>
                <w:szCs w:val="20"/>
              </w:rPr>
            </w:pPr>
            <w:r w:rsidRPr="00B90FA7">
              <w:rPr>
                <w:sz w:val="20"/>
                <w:szCs w:val="20"/>
              </w:rPr>
              <w:t>-i</w:t>
            </w:r>
          </w:p>
        </w:tc>
        <w:tc>
          <w:tcPr>
            <w:tcW w:w="2232" w:type="dxa"/>
            <w:shd w:val="clear" w:color="auto" w:fill="CCCCCC"/>
            <w:hideMark/>
          </w:tcPr>
          <w:p w14:paraId="28BA12E3"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I</w:t>
            </w:r>
          </w:p>
        </w:tc>
      </w:tr>
      <w:tr w:rsidR="00283344" w:rsidRPr="00B90FA7" w14:paraId="131C1EE1" w14:textId="77777777" w:rsidTr="00B90FA7">
        <w:tc>
          <w:tcPr>
            <w:tcW w:w="2232" w:type="dxa"/>
            <w:shd w:val="clear" w:color="auto" w:fill="auto"/>
            <w:hideMark/>
          </w:tcPr>
          <w:p w14:paraId="337BC34B" w14:textId="77777777" w:rsidR="00E76A85" w:rsidRPr="00B90FA7" w:rsidRDefault="00E76A85" w:rsidP="00B90FA7">
            <w:pPr>
              <w:spacing w:after="0" w:line="240" w:lineRule="auto"/>
              <w:rPr>
                <w:b/>
                <w:bCs/>
                <w:sz w:val="20"/>
                <w:szCs w:val="20"/>
              </w:rPr>
            </w:pPr>
            <w:r w:rsidRPr="00B90FA7">
              <w:rPr>
                <w:b/>
                <w:bCs/>
                <w:sz w:val="20"/>
                <w:szCs w:val="20"/>
              </w:rPr>
              <w:t>Adjectives</w:t>
            </w:r>
          </w:p>
        </w:tc>
        <w:tc>
          <w:tcPr>
            <w:tcW w:w="2232" w:type="dxa"/>
            <w:shd w:val="clear" w:color="auto" w:fill="auto"/>
            <w:hideMark/>
          </w:tcPr>
          <w:p w14:paraId="2DFFD6F9" w14:textId="77777777" w:rsidR="00E76A85" w:rsidRPr="00B90FA7" w:rsidRDefault="00E76A85" w:rsidP="00B90FA7">
            <w:pPr>
              <w:spacing w:after="0" w:line="240" w:lineRule="auto"/>
              <w:rPr>
                <w:sz w:val="20"/>
                <w:szCs w:val="20"/>
              </w:rPr>
            </w:pPr>
            <w:r w:rsidRPr="00B90FA7">
              <w:rPr>
                <w:sz w:val="20"/>
                <w:szCs w:val="20"/>
              </w:rPr>
              <w:t>-a</w:t>
            </w:r>
          </w:p>
        </w:tc>
        <w:tc>
          <w:tcPr>
            <w:tcW w:w="2232" w:type="dxa"/>
            <w:shd w:val="clear" w:color="auto" w:fill="auto"/>
            <w:hideMark/>
          </w:tcPr>
          <w:p w14:paraId="4AE6CB90"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A</w:t>
            </w:r>
          </w:p>
        </w:tc>
      </w:tr>
      <w:tr w:rsidR="00283344" w:rsidRPr="00B90FA7" w14:paraId="43D5C0D8" w14:textId="77777777" w:rsidTr="00B90FA7">
        <w:tc>
          <w:tcPr>
            <w:tcW w:w="2232" w:type="dxa"/>
            <w:shd w:val="clear" w:color="auto" w:fill="CCCCCC"/>
            <w:hideMark/>
          </w:tcPr>
          <w:p w14:paraId="38D96B84" w14:textId="77777777" w:rsidR="00E76A85" w:rsidRPr="00B90FA7" w:rsidRDefault="00E76A85" w:rsidP="00B90FA7">
            <w:pPr>
              <w:spacing w:after="0" w:line="240" w:lineRule="auto"/>
              <w:rPr>
                <w:b/>
                <w:bCs/>
                <w:sz w:val="20"/>
                <w:szCs w:val="20"/>
              </w:rPr>
            </w:pPr>
            <w:r w:rsidRPr="00B90FA7">
              <w:rPr>
                <w:b/>
                <w:bCs/>
                <w:sz w:val="20"/>
                <w:szCs w:val="20"/>
              </w:rPr>
              <w:t>Adverbs</w:t>
            </w:r>
          </w:p>
        </w:tc>
        <w:tc>
          <w:tcPr>
            <w:tcW w:w="2232" w:type="dxa"/>
            <w:shd w:val="clear" w:color="auto" w:fill="CCCCCC"/>
            <w:hideMark/>
          </w:tcPr>
          <w:p w14:paraId="07FE6F43"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CCCCCC"/>
            <w:hideMark/>
          </w:tcPr>
          <w:p w14:paraId="46FF1BAE"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68D4C7CC" w14:textId="77777777" w:rsidTr="00B90FA7">
        <w:tc>
          <w:tcPr>
            <w:tcW w:w="2232" w:type="dxa"/>
            <w:shd w:val="clear" w:color="auto" w:fill="auto"/>
          </w:tcPr>
          <w:p w14:paraId="7A54081D" w14:textId="77777777" w:rsidR="00E76A85" w:rsidRPr="00B90FA7" w:rsidRDefault="00E76A85" w:rsidP="00B90FA7">
            <w:pPr>
              <w:spacing w:after="0" w:line="240" w:lineRule="auto"/>
              <w:rPr>
                <w:b/>
                <w:bCs/>
                <w:sz w:val="20"/>
                <w:szCs w:val="20"/>
              </w:rPr>
            </w:pPr>
          </w:p>
        </w:tc>
        <w:tc>
          <w:tcPr>
            <w:tcW w:w="2232" w:type="dxa"/>
            <w:shd w:val="clear" w:color="auto" w:fill="auto"/>
          </w:tcPr>
          <w:p w14:paraId="04C84516" w14:textId="77777777" w:rsidR="00E76A85" w:rsidRPr="00B90FA7" w:rsidRDefault="00E76A85" w:rsidP="00B90FA7">
            <w:pPr>
              <w:spacing w:after="0" w:line="240" w:lineRule="auto"/>
              <w:rPr>
                <w:sz w:val="20"/>
                <w:szCs w:val="20"/>
              </w:rPr>
            </w:pPr>
          </w:p>
        </w:tc>
        <w:tc>
          <w:tcPr>
            <w:tcW w:w="2232" w:type="dxa"/>
            <w:shd w:val="clear" w:color="auto" w:fill="auto"/>
          </w:tcPr>
          <w:p w14:paraId="120F1CE9" w14:textId="77777777" w:rsidR="00E76A85" w:rsidRPr="00B90FA7" w:rsidRDefault="00E76A85" w:rsidP="00B90FA7">
            <w:pPr>
              <w:spacing w:after="0" w:line="240" w:lineRule="auto"/>
              <w:rPr>
                <w:sz w:val="20"/>
                <w:szCs w:val="20"/>
              </w:rPr>
            </w:pPr>
          </w:p>
        </w:tc>
      </w:tr>
    </w:tbl>
    <w:p w14:paraId="36146822" w14:textId="77777777" w:rsidR="00E76A85" w:rsidRPr="00E76A85" w:rsidRDefault="00E76A85" w:rsidP="00E76A85"/>
    <w:p w14:paraId="5E33B2DB" w14:textId="4E305852" w:rsidR="00B922E5" w:rsidRPr="00B922E5" w:rsidRDefault="00E76A85" w:rsidP="00EE30C0">
      <w:pPr>
        <w:jc w:val="center"/>
        <w:rPr>
          <w:rFonts w:cs="Calibri"/>
          <w:b/>
          <w:bCs/>
          <w:sz w:val="28"/>
          <w:szCs w:val="28"/>
        </w:rPr>
      </w:pPr>
      <w:r w:rsidRPr="00B922E5">
        <w:rPr>
          <w:rFonts w:cs="Calibri"/>
          <w:b/>
          <w:bCs/>
          <w:sz w:val="28"/>
          <w:szCs w:val="28"/>
        </w:rPr>
        <w:br w:type="page"/>
      </w:r>
      <w:r w:rsidR="00B922E5" w:rsidRPr="00B922E5">
        <w:rPr>
          <w:rFonts w:cs="Calibri"/>
          <w:b/>
          <w:bCs/>
          <w:sz w:val="28"/>
          <w:szCs w:val="28"/>
        </w:rPr>
        <w:lastRenderedPageBreak/>
        <w:t>Prefixes and Suffixes</w:t>
      </w:r>
    </w:p>
    <w:tbl>
      <w:tblPr>
        <w:tblW w:w="6480" w:type="dxa"/>
        <w:tblLook w:val="04A0" w:firstRow="1" w:lastRow="0" w:firstColumn="1" w:lastColumn="0" w:noHBand="0" w:noVBand="1"/>
      </w:tblPr>
      <w:tblGrid>
        <w:gridCol w:w="960"/>
        <w:gridCol w:w="1716"/>
        <w:gridCol w:w="3804"/>
      </w:tblGrid>
      <w:tr w:rsidR="00181A65" w:rsidRPr="00200EDC" w14:paraId="5460A90D" w14:textId="77777777">
        <w:trPr>
          <w:trHeight w:val="288"/>
        </w:trPr>
        <w:tc>
          <w:tcPr>
            <w:tcW w:w="960" w:type="dxa"/>
            <w:tcBorders>
              <w:bottom w:val="single" w:sz="4" w:space="0" w:color="666666"/>
            </w:tcBorders>
            <w:shd w:val="clear" w:color="auto" w:fill="auto"/>
            <w:noWrap/>
            <w:hideMark/>
          </w:tcPr>
          <w:p w14:paraId="00615CD2" w14:textId="77777777" w:rsidR="00B922E5" w:rsidRDefault="00B922E5">
            <w:pPr>
              <w:spacing w:after="0"/>
              <w:rPr>
                <w:rFonts w:cs="Calibri"/>
                <w:b/>
                <w:bCs/>
                <w:color w:val="000000"/>
                <w:sz w:val="18"/>
                <w:szCs w:val="18"/>
              </w:rPr>
            </w:pPr>
            <w:r>
              <w:rPr>
                <w:rFonts w:cs="Calibri"/>
                <w:b/>
                <w:bCs/>
                <w:color w:val="000000"/>
                <w:sz w:val="18"/>
                <w:szCs w:val="18"/>
              </w:rPr>
              <w:t>Affix</w:t>
            </w:r>
          </w:p>
        </w:tc>
        <w:tc>
          <w:tcPr>
            <w:tcW w:w="1716" w:type="dxa"/>
            <w:tcBorders>
              <w:bottom w:val="single" w:sz="4" w:space="0" w:color="666666"/>
            </w:tcBorders>
            <w:shd w:val="clear" w:color="auto" w:fill="auto"/>
            <w:noWrap/>
            <w:hideMark/>
          </w:tcPr>
          <w:p w14:paraId="32328EED" w14:textId="77777777" w:rsidR="00B922E5" w:rsidRDefault="00B922E5">
            <w:pPr>
              <w:spacing w:after="0"/>
              <w:rPr>
                <w:rFonts w:cs="Calibri"/>
                <w:b/>
                <w:bCs/>
                <w:color w:val="000000"/>
                <w:sz w:val="18"/>
                <w:szCs w:val="18"/>
              </w:rPr>
            </w:pPr>
            <w:r>
              <w:rPr>
                <w:rFonts w:cs="Calibri"/>
                <w:b/>
                <w:bCs/>
                <w:color w:val="000000"/>
                <w:sz w:val="18"/>
                <w:szCs w:val="18"/>
              </w:rPr>
              <w:t>Zdetl</w:t>
            </w:r>
          </w:p>
        </w:tc>
        <w:tc>
          <w:tcPr>
            <w:tcW w:w="3804" w:type="dxa"/>
            <w:tcBorders>
              <w:bottom w:val="single" w:sz="4" w:space="0" w:color="666666"/>
            </w:tcBorders>
            <w:shd w:val="clear" w:color="auto" w:fill="auto"/>
            <w:noWrap/>
            <w:hideMark/>
          </w:tcPr>
          <w:p w14:paraId="58A1DB23" w14:textId="77777777" w:rsidR="00B922E5" w:rsidRDefault="00B922E5">
            <w:pPr>
              <w:spacing w:after="0"/>
              <w:rPr>
                <w:rFonts w:cs="Calibri"/>
                <w:b/>
                <w:bCs/>
                <w:color w:val="000000"/>
                <w:sz w:val="18"/>
                <w:szCs w:val="18"/>
              </w:rPr>
            </w:pPr>
            <w:r>
              <w:rPr>
                <w:rFonts w:cs="Calibri"/>
                <w:b/>
                <w:bCs/>
                <w:color w:val="000000"/>
                <w:sz w:val="18"/>
                <w:szCs w:val="18"/>
              </w:rPr>
              <w:t>Meaning</w:t>
            </w:r>
          </w:p>
        </w:tc>
      </w:tr>
      <w:tr w:rsidR="00181A65" w:rsidRPr="00200EDC" w14:paraId="73F80F01" w14:textId="77777777">
        <w:trPr>
          <w:trHeight w:val="288"/>
        </w:trPr>
        <w:tc>
          <w:tcPr>
            <w:tcW w:w="960" w:type="dxa"/>
            <w:shd w:val="clear" w:color="auto" w:fill="CCCCCC"/>
            <w:noWrap/>
            <w:hideMark/>
          </w:tcPr>
          <w:p w14:paraId="1B4241AC" w14:textId="77777777" w:rsidR="00B922E5" w:rsidRDefault="00B922E5">
            <w:pPr>
              <w:spacing w:after="0"/>
              <w:rPr>
                <w:rFonts w:cs="Calibri"/>
                <w:b/>
                <w:bCs/>
                <w:sz w:val="18"/>
                <w:szCs w:val="18"/>
              </w:rPr>
            </w:pPr>
            <w:r>
              <w:rPr>
                <w:rFonts w:cs="Calibri"/>
                <w:b/>
                <w:bCs/>
                <w:sz w:val="18"/>
                <w:szCs w:val="18"/>
              </w:rPr>
              <w:t>-abr</w:t>
            </w:r>
          </w:p>
        </w:tc>
        <w:tc>
          <w:tcPr>
            <w:tcW w:w="1716" w:type="dxa"/>
            <w:shd w:val="clear" w:color="auto" w:fill="CCCCCC"/>
            <w:noWrap/>
            <w:hideMark/>
          </w:tcPr>
          <w:p w14:paraId="57DE372E"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AḄ</w:t>
            </w:r>
          </w:p>
        </w:tc>
        <w:tc>
          <w:tcPr>
            <w:tcW w:w="3804" w:type="dxa"/>
            <w:shd w:val="clear" w:color="auto" w:fill="CCCCCC"/>
            <w:noWrap/>
            <w:hideMark/>
          </w:tcPr>
          <w:p w14:paraId="02F7B56F" w14:textId="77777777" w:rsidR="00B922E5" w:rsidRDefault="00B922E5">
            <w:pPr>
              <w:spacing w:after="0"/>
              <w:rPr>
                <w:rFonts w:cs="Calibri"/>
                <w:sz w:val="18"/>
                <w:szCs w:val="18"/>
              </w:rPr>
            </w:pPr>
            <w:r>
              <w:rPr>
                <w:rFonts w:cs="Calibri"/>
                <w:sz w:val="18"/>
                <w:szCs w:val="18"/>
              </w:rPr>
              <w:t>family member</w:t>
            </w:r>
          </w:p>
        </w:tc>
      </w:tr>
      <w:tr w:rsidR="00181A65" w:rsidRPr="00200EDC" w14:paraId="128B4F03" w14:textId="77777777">
        <w:trPr>
          <w:trHeight w:val="288"/>
        </w:trPr>
        <w:tc>
          <w:tcPr>
            <w:tcW w:w="960" w:type="dxa"/>
            <w:shd w:val="clear" w:color="auto" w:fill="auto"/>
            <w:noWrap/>
            <w:hideMark/>
          </w:tcPr>
          <w:p w14:paraId="0E64959A" w14:textId="77777777" w:rsidR="00B922E5" w:rsidRDefault="00B922E5">
            <w:pPr>
              <w:spacing w:after="0"/>
              <w:rPr>
                <w:rFonts w:cs="Calibri"/>
                <w:b/>
                <w:bCs/>
                <w:color w:val="000000"/>
                <w:sz w:val="18"/>
                <w:szCs w:val="18"/>
              </w:rPr>
            </w:pPr>
            <w:r>
              <w:rPr>
                <w:rFonts w:cs="Calibri"/>
                <w:b/>
                <w:bCs/>
                <w:color w:val="000000"/>
                <w:sz w:val="18"/>
                <w:szCs w:val="18"/>
              </w:rPr>
              <w:t>-aj</w:t>
            </w:r>
          </w:p>
        </w:tc>
        <w:tc>
          <w:tcPr>
            <w:tcW w:w="1716" w:type="dxa"/>
            <w:shd w:val="clear" w:color="auto" w:fill="auto"/>
            <w:noWrap/>
            <w:hideMark/>
          </w:tcPr>
          <w:p w14:paraId="43CBDF48"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w:t>
            </w:r>
          </w:p>
        </w:tc>
        <w:tc>
          <w:tcPr>
            <w:tcW w:w="3804" w:type="dxa"/>
            <w:shd w:val="clear" w:color="auto" w:fill="auto"/>
            <w:noWrap/>
            <w:hideMark/>
          </w:tcPr>
          <w:p w14:paraId="7F4198AE" w14:textId="77777777" w:rsidR="00B922E5" w:rsidRDefault="00B922E5">
            <w:pPr>
              <w:spacing w:after="0"/>
              <w:rPr>
                <w:rFonts w:cs="Calibri"/>
                <w:color w:val="000000"/>
                <w:sz w:val="18"/>
                <w:szCs w:val="18"/>
              </w:rPr>
            </w:pPr>
            <w:r>
              <w:rPr>
                <w:rFonts w:cs="Calibri"/>
                <w:color w:val="000000"/>
                <w:sz w:val="18"/>
                <w:szCs w:val="18"/>
              </w:rPr>
              <w:t>used to denote a unit of a larger whole</w:t>
            </w:r>
          </w:p>
        </w:tc>
      </w:tr>
      <w:tr w:rsidR="00181A65" w:rsidRPr="00200EDC" w14:paraId="23193827" w14:textId="77777777">
        <w:trPr>
          <w:trHeight w:val="288"/>
        </w:trPr>
        <w:tc>
          <w:tcPr>
            <w:tcW w:w="960" w:type="dxa"/>
            <w:shd w:val="clear" w:color="auto" w:fill="CCCCCC"/>
            <w:noWrap/>
            <w:hideMark/>
          </w:tcPr>
          <w:p w14:paraId="0562ED0D" w14:textId="77777777" w:rsidR="00B922E5" w:rsidRDefault="00B922E5">
            <w:pPr>
              <w:spacing w:after="0"/>
              <w:rPr>
                <w:rFonts w:cs="Calibri"/>
                <w:b/>
                <w:bCs/>
                <w:color w:val="000000"/>
                <w:sz w:val="18"/>
                <w:szCs w:val="18"/>
              </w:rPr>
            </w:pPr>
            <w:r>
              <w:rPr>
                <w:rFonts w:cs="Calibri"/>
                <w:b/>
                <w:bCs/>
                <w:color w:val="000000"/>
                <w:sz w:val="18"/>
                <w:szCs w:val="18"/>
              </w:rPr>
              <w:t>-aji</w:t>
            </w:r>
          </w:p>
        </w:tc>
        <w:tc>
          <w:tcPr>
            <w:tcW w:w="1716" w:type="dxa"/>
            <w:shd w:val="clear" w:color="auto" w:fill="CCCCCC"/>
            <w:noWrap/>
            <w:hideMark/>
          </w:tcPr>
          <w:p w14:paraId="3F2CBFB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AJI</w:t>
            </w:r>
          </w:p>
        </w:tc>
        <w:tc>
          <w:tcPr>
            <w:tcW w:w="3804" w:type="dxa"/>
            <w:shd w:val="clear" w:color="auto" w:fill="CCCCCC"/>
            <w:noWrap/>
            <w:hideMark/>
          </w:tcPr>
          <w:p w14:paraId="32C3F84C" w14:textId="77777777" w:rsidR="00B922E5" w:rsidRDefault="00B922E5">
            <w:pPr>
              <w:spacing w:after="0"/>
              <w:rPr>
                <w:rFonts w:cs="Calibri"/>
                <w:color w:val="000000"/>
                <w:sz w:val="18"/>
                <w:szCs w:val="18"/>
              </w:rPr>
            </w:pPr>
            <w:r>
              <w:rPr>
                <w:rFonts w:cs="Calibri"/>
                <w:color w:val="000000"/>
                <w:sz w:val="18"/>
                <w:szCs w:val="18"/>
              </w:rPr>
              <w:t>suffix indicating a fractional part of an item</w:t>
            </w:r>
          </w:p>
        </w:tc>
      </w:tr>
      <w:tr w:rsidR="00181A65" w:rsidRPr="00200EDC" w14:paraId="099B6550" w14:textId="77777777">
        <w:trPr>
          <w:trHeight w:val="288"/>
        </w:trPr>
        <w:tc>
          <w:tcPr>
            <w:tcW w:w="960" w:type="dxa"/>
            <w:shd w:val="clear" w:color="auto" w:fill="auto"/>
            <w:noWrap/>
          </w:tcPr>
          <w:p w14:paraId="198C0105" w14:textId="77777777" w:rsidR="00B922E5" w:rsidRDefault="00B922E5">
            <w:pPr>
              <w:spacing w:after="0"/>
              <w:rPr>
                <w:rFonts w:cs="Calibri"/>
                <w:b/>
                <w:bCs/>
                <w:color w:val="000000"/>
                <w:sz w:val="18"/>
                <w:szCs w:val="18"/>
              </w:rPr>
            </w:pPr>
            <w:r>
              <w:rPr>
                <w:rFonts w:cs="Calibri"/>
                <w:b/>
                <w:bCs/>
                <w:color w:val="000000"/>
                <w:sz w:val="18"/>
                <w:szCs w:val="18"/>
              </w:rPr>
              <w:t>-ajo</w:t>
            </w:r>
          </w:p>
        </w:tc>
        <w:tc>
          <w:tcPr>
            <w:tcW w:w="1716" w:type="dxa"/>
            <w:shd w:val="clear" w:color="auto" w:fill="auto"/>
            <w:noWrap/>
          </w:tcPr>
          <w:p w14:paraId="2B0FCFE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AJO</w:t>
            </w:r>
          </w:p>
        </w:tc>
        <w:tc>
          <w:tcPr>
            <w:tcW w:w="3804" w:type="dxa"/>
            <w:shd w:val="clear" w:color="auto" w:fill="auto"/>
            <w:noWrap/>
          </w:tcPr>
          <w:p w14:paraId="18A83F91" w14:textId="77777777" w:rsidR="00B922E5" w:rsidRDefault="00B922E5">
            <w:pPr>
              <w:spacing w:after="0"/>
              <w:rPr>
                <w:rFonts w:cs="Calibri"/>
                <w:color w:val="000000"/>
                <w:sz w:val="18"/>
                <w:szCs w:val="18"/>
              </w:rPr>
            </w:pPr>
            <w:r>
              <w:rPr>
                <w:rFonts w:cs="Calibri"/>
                <w:color w:val="000000"/>
                <w:sz w:val="18"/>
                <w:szCs w:val="18"/>
              </w:rPr>
              <w:t>A mixture or blend of something</w:t>
            </w:r>
          </w:p>
        </w:tc>
      </w:tr>
      <w:tr w:rsidR="00181A65" w:rsidRPr="00200EDC" w14:paraId="4D2A8ECC" w14:textId="77777777">
        <w:trPr>
          <w:trHeight w:val="288"/>
        </w:trPr>
        <w:tc>
          <w:tcPr>
            <w:tcW w:w="960" w:type="dxa"/>
            <w:shd w:val="clear" w:color="auto" w:fill="CCCCCC"/>
            <w:noWrap/>
            <w:hideMark/>
          </w:tcPr>
          <w:p w14:paraId="298A540E" w14:textId="77777777" w:rsidR="00B922E5" w:rsidRDefault="00B922E5">
            <w:pPr>
              <w:spacing w:after="0"/>
              <w:rPr>
                <w:rFonts w:cs="Calibri"/>
                <w:b/>
                <w:bCs/>
                <w:sz w:val="18"/>
                <w:szCs w:val="18"/>
              </w:rPr>
            </w:pPr>
            <w:r>
              <w:rPr>
                <w:rFonts w:cs="Calibri"/>
                <w:b/>
                <w:bCs/>
                <w:sz w:val="18"/>
                <w:szCs w:val="18"/>
              </w:rPr>
              <w:t>-atl</w:t>
            </w:r>
          </w:p>
        </w:tc>
        <w:tc>
          <w:tcPr>
            <w:tcW w:w="1716" w:type="dxa"/>
            <w:shd w:val="clear" w:color="auto" w:fill="CCCCCC"/>
            <w:noWrap/>
            <w:hideMark/>
          </w:tcPr>
          <w:p w14:paraId="3AC75415"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AṪ</w:t>
            </w:r>
          </w:p>
        </w:tc>
        <w:tc>
          <w:tcPr>
            <w:tcW w:w="3804" w:type="dxa"/>
            <w:shd w:val="clear" w:color="auto" w:fill="CCCCCC"/>
            <w:noWrap/>
            <w:hideMark/>
          </w:tcPr>
          <w:p w14:paraId="0BF18FE9" w14:textId="77777777" w:rsidR="00B922E5" w:rsidRDefault="00B922E5">
            <w:pPr>
              <w:spacing w:after="0"/>
              <w:rPr>
                <w:rFonts w:cs="Calibri"/>
                <w:sz w:val="18"/>
                <w:szCs w:val="18"/>
              </w:rPr>
            </w:pPr>
            <w:r>
              <w:rPr>
                <w:rFonts w:cs="Calibri"/>
                <w:sz w:val="18"/>
                <w:szCs w:val="18"/>
              </w:rPr>
              <w:t>aspirant (Soc-11), also used as comparative ending</w:t>
            </w:r>
          </w:p>
        </w:tc>
      </w:tr>
      <w:tr w:rsidR="00181A65" w:rsidRPr="00200EDC" w14:paraId="0E63ED50" w14:textId="77777777">
        <w:trPr>
          <w:trHeight w:val="288"/>
        </w:trPr>
        <w:tc>
          <w:tcPr>
            <w:tcW w:w="960" w:type="dxa"/>
            <w:shd w:val="clear" w:color="auto" w:fill="auto"/>
            <w:noWrap/>
            <w:hideMark/>
          </w:tcPr>
          <w:p w14:paraId="74B507F1" w14:textId="77777777" w:rsidR="00B922E5" w:rsidRDefault="00B922E5">
            <w:pPr>
              <w:spacing w:after="0"/>
              <w:rPr>
                <w:rFonts w:cs="Calibri"/>
                <w:b/>
                <w:bCs/>
                <w:color w:val="000000"/>
                <w:sz w:val="18"/>
                <w:szCs w:val="18"/>
              </w:rPr>
            </w:pPr>
            <w:r>
              <w:rPr>
                <w:rFonts w:cs="Calibri"/>
                <w:b/>
                <w:bCs/>
                <w:color w:val="000000"/>
                <w:sz w:val="18"/>
                <w:szCs w:val="18"/>
              </w:rPr>
              <w:t>-azd</w:t>
            </w:r>
          </w:p>
        </w:tc>
        <w:tc>
          <w:tcPr>
            <w:tcW w:w="1716" w:type="dxa"/>
            <w:shd w:val="clear" w:color="auto" w:fill="auto"/>
            <w:noWrap/>
            <w:hideMark/>
          </w:tcPr>
          <w:p w14:paraId="5FFE8E9A"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AŻ</w:t>
            </w:r>
          </w:p>
        </w:tc>
        <w:tc>
          <w:tcPr>
            <w:tcW w:w="3804" w:type="dxa"/>
            <w:shd w:val="clear" w:color="auto" w:fill="auto"/>
            <w:noWrap/>
            <w:hideMark/>
          </w:tcPr>
          <w:p w14:paraId="43B19312" w14:textId="77777777" w:rsidR="00B922E5" w:rsidRDefault="00B922E5">
            <w:pPr>
              <w:spacing w:after="0"/>
              <w:rPr>
                <w:rFonts w:cs="Calibri"/>
                <w:color w:val="000000"/>
                <w:sz w:val="18"/>
                <w:szCs w:val="18"/>
              </w:rPr>
            </w:pPr>
            <w:r>
              <w:rPr>
                <w:rFonts w:cs="Calibri"/>
                <w:color w:val="000000"/>
                <w:sz w:val="18"/>
                <w:szCs w:val="18"/>
              </w:rPr>
              <w:t>indicates a continous action</w:t>
            </w:r>
          </w:p>
        </w:tc>
      </w:tr>
      <w:tr w:rsidR="00181A65" w:rsidRPr="00200EDC" w14:paraId="3295E301" w14:textId="77777777">
        <w:trPr>
          <w:trHeight w:val="288"/>
        </w:trPr>
        <w:tc>
          <w:tcPr>
            <w:tcW w:w="960" w:type="dxa"/>
            <w:shd w:val="clear" w:color="auto" w:fill="CCCCCC"/>
            <w:noWrap/>
          </w:tcPr>
          <w:p w14:paraId="2A93CC63" w14:textId="77777777" w:rsidR="00B922E5" w:rsidRDefault="00B922E5">
            <w:pPr>
              <w:spacing w:after="0"/>
              <w:rPr>
                <w:rFonts w:cs="Calibri"/>
                <w:b/>
                <w:bCs/>
                <w:color w:val="000000"/>
                <w:sz w:val="18"/>
                <w:szCs w:val="18"/>
              </w:rPr>
            </w:pPr>
            <w:r>
              <w:rPr>
                <w:rFonts w:cs="Calibri"/>
                <w:b/>
                <w:bCs/>
                <w:color w:val="000000"/>
                <w:sz w:val="18"/>
                <w:szCs w:val="18"/>
              </w:rPr>
              <w:t>chak-</w:t>
            </w:r>
          </w:p>
        </w:tc>
        <w:tc>
          <w:tcPr>
            <w:tcW w:w="1716" w:type="dxa"/>
            <w:shd w:val="clear" w:color="auto" w:fill="CCCCCC"/>
            <w:noWrap/>
          </w:tcPr>
          <w:p w14:paraId="0314BFE5"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ĈAK</w:t>
            </w:r>
            <w:r>
              <w:rPr>
                <w:rFonts w:ascii="Cambria" w:hAnsi="Cambria" w:cs="Calibri"/>
                <w:color w:val="000000"/>
                <w:sz w:val="18"/>
                <w:szCs w:val="18"/>
              </w:rPr>
              <w:t>-</w:t>
            </w:r>
          </w:p>
        </w:tc>
        <w:tc>
          <w:tcPr>
            <w:tcW w:w="3804" w:type="dxa"/>
            <w:shd w:val="clear" w:color="auto" w:fill="CCCCCC"/>
            <w:noWrap/>
          </w:tcPr>
          <w:p w14:paraId="4E126412" w14:textId="77777777" w:rsidR="00B922E5" w:rsidRDefault="00B922E5">
            <w:pPr>
              <w:spacing w:after="0"/>
              <w:rPr>
                <w:rFonts w:cs="Calibri"/>
                <w:color w:val="000000"/>
                <w:sz w:val="18"/>
                <w:szCs w:val="18"/>
              </w:rPr>
            </w:pPr>
            <w:r>
              <w:rPr>
                <w:rFonts w:cs="Calibri"/>
                <w:color w:val="000000"/>
                <w:sz w:val="18"/>
                <w:szCs w:val="18"/>
              </w:rPr>
              <w:t>Negates the root word</w:t>
            </w:r>
          </w:p>
        </w:tc>
      </w:tr>
      <w:tr w:rsidR="00181A65" w:rsidRPr="00200EDC" w14:paraId="6B19250D" w14:textId="77777777">
        <w:trPr>
          <w:trHeight w:val="288"/>
        </w:trPr>
        <w:tc>
          <w:tcPr>
            <w:tcW w:w="960" w:type="dxa"/>
            <w:shd w:val="clear" w:color="auto" w:fill="auto"/>
            <w:noWrap/>
            <w:hideMark/>
          </w:tcPr>
          <w:p w14:paraId="3B326D63" w14:textId="77777777" w:rsidR="00B922E5" w:rsidRDefault="00B922E5">
            <w:pPr>
              <w:spacing w:after="0"/>
              <w:rPr>
                <w:rFonts w:cs="Calibri"/>
                <w:b/>
                <w:bCs/>
                <w:color w:val="000000"/>
                <w:sz w:val="18"/>
                <w:szCs w:val="18"/>
              </w:rPr>
            </w:pPr>
            <w:r>
              <w:rPr>
                <w:rFonts w:cs="Calibri"/>
                <w:b/>
                <w:bCs/>
                <w:color w:val="000000"/>
                <w:sz w:val="18"/>
                <w:szCs w:val="18"/>
              </w:rPr>
              <w:t>che-</w:t>
            </w:r>
          </w:p>
        </w:tc>
        <w:tc>
          <w:tcPr>
            <w:tcW w:w="1716" w:type="dxa"/>
            <w:shd w:val="clear" w:color="auto" w:fill="auto"/>
            <w:noWrap/>
            <w:hideMark/>
          </w:tcPr>
          <w:p w14:paraId="189B4882"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ĈE</w:t>
            </w:r>
            <w:r>
              <w:rPr>
                <w:rFonts w:ascii="Cambria" w:hAnsi="Cambria" w:cs="Calibri"/>
                <w:color w:val="000000"/>
                <w:sz w:val="18"/>
                <w:szCs w:val="18"/>
              </w:rPr>
              <w:t>-</w:t>
            </w:r>
          </w:p>
        </w:tc>
        <w:tc>
          <w:tcPr>
            <w:tcW w:w="3804" w:type="dxa"/>
            <w:shd w:val="clear" w:color="auto" w:fill="auto"/>
            <w:noWrap/>
            <w:hideMark/>
          </w:tcPr>
          <w:p w14:paraId="18395907" w14:textId="77777777" w:rsidR="00B922E5" w:rsidRDefault="00B922E5">
            <w:pPr>
              <w:spacing w:after="0"/>
              <w:rPr>
                <w:rFonts w:cs="Calibri"/>
                <w:color w:val="000000"/>
                <w:sz w:val="18"/>
                <w:szCs w:val="18"/>
              </w:rPr>
            </w:pPr>
            <w:r>
              <w:rPr>
                <w:rFonts w:cs="Calibri"/>
                <w:color w:val="000000"/>
                <w:sz w:val="18"/>
                <w:szCs w:val="18"/>
              </w:rPr>
              <w:t>people of all genders</w:t>
            </w:r>
          </w:p>
        </w:tc>
      </w:tr>
      <w:tr w:rsidR="00181A65" w:rsidRPr="00200EDC" w14:paraId="4CD783BF" w14:textId="77777777">
        <w:trPr>
          <w:trHeight w:val="288"/>
        </w:trPr>
        <w:tc>
          <w:tcPr>
            <w:tcW w:w="960" w:type="dxa"/>
            <w:shd w:val="clear" w:color="auto" w:fill="CCCCCC"/>
            <w:noWrap/>
          </w:tcPr>
          <w:p w14:paraId="3EAF56D0" w14:textId="77777777" w:rsidR="00B922E5" w:rsidRDefault="00B922E5">
            <w:pPr>
              <w:spacing w:after="0"/>
              <w:rPr>
                <w:rFonts w:cs="Calibri"/>
                <w:b/>
                <w:bCs/>
                <w:color w:val="000000"/>
                <w:sz w:val="18"/>
                <w:szCs w:val="18"/>
              </w:rPr>
            </w:pPr>
            <w:r>
              <w:rPr>
                <w:rFonts w:cs="Calibri"/>
                <w:b/>
                <w:bCs/>
                <w:color w:val="000000"/>
                <w:sz w:val="18"/>
                <w:szCs w:val="18"/>
              </w:rPr>
              <w:t>dzaq-</w:t>
            </w:r>
          </w:p>
        </w:tc>
        <w:tc>
          <w:tcPr>
            <w:tcW w:w="1716" w:type="dxa"/>
            <w:shd w:val="clear" w:color="auto" w:fill="CCCCCC"/>
            <w:noWrap/>
          </w:tcPr>
          <w:p w14:paraId="67A24366"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DZAQ</w:t>
            </w:r>
            <w:r>
              <w:rPr>
                <w:rFonts w:ascii="Cambria" w:hAnsi="Cambria" w:cs="Calibri"/>
                <w:color w:val="000000"/>
                <w:sz w:val="18"/>
                <w:szCs w:val="18"/>
              </w:rPr>
              <w:t>-</w:t>
            </w:r>
          </w:p>
        </w:tc>
        <w:tc>
          <w:tcPr>
            <w:tcW w:w="3804" w:type="dxa"/>
            <w:shd w:val="clear" w:color="auto" w:fill="CCCCCC"/>
            <w:noWrap/>
          </w:tcPr>
          <w:p w14:paraId="57009817" w14:textId="77777777" w:rsidR="00B922E5" w:rsidRDefault="00B922E5">
            <w:pPr>
              <w:spacing w:after="0"/>
              <w:rPr>
                <w:rFonts w:cs="Calibri"/>
                <w:color w:val="000000"/>
                <w:sz w:val="18"/>
                <w:szCs w:val="18"/>
              </w:rPr>
            </w:pPr>
            <w:r>
              <w:rPr>
                <w:rFonts w:cs="Calibri"/>
                <w:color w:val="000000"/>
                <w:sz w:val="18"/>
                <w:szCs w:val="18"/>
              </w:rPr>
              <w:t>used to indicate a calamatous or catastrophic event</w:t>
            </w:r>
          </w:p>
        </w:tc>
      </w:tr>
      <w:tr w:rsidR="00181A65" w:rsidRPr="00200EDC" w14:paraId="39F2644F" w14:textId="77777777">
        <w:trPr>
          <w:trHeight w:val="288"/>
        </w:trPr>
        <w:tc>
          <w:tcPr>
            <w:tcW w:w="960" w:type="dxa"/>
            <w:shd w:val="clear" w:color="auto" w:fill="auto"/>
            <w:noWrap/>
            <w:hideMark/>
          </w:tcPr>
          <w:p w14:paraId="02E6049E" w14:textId="77777777" w:rsidR="00B922E5" w:rsidRDefault="00B922E5">
            <w:pPr>
              <w:spacing w:after="0"/>
              <w:rPr>
                <w:rFonts w:cs="Calibri"/>
                <w:b/>
                <w:bCs/>
                <w:color w:val="000000"/>
                <w:sz w:val="18"/>
                <w:szCs w:val="18"/>
              </w:rPr>
            </w:pPr>
            <w:r>
              <w:rPr>
                <w:rFonts w:cs="Calibri"/>
                <w:b/>
                <w:bCs/>
                <w:color w:val="000000"/>
                <w:sz w:val="18"/>
                <w:szCs w:val="18"/>
              </w:rPr>
              <w:t>-ebl</w:t>
            </w:r>
          </w:p>
        </w:tc>
        <w:tc>
          <w:tcPr>
            <w:tcW w:w="1716" w:type="dxa"/>
            <w:shd w:val="clear" w:color="auto" w:fill="auto"/>
            <w:noWrap/>
            <w:hideMark/>
          </w:tcPr>
          <w:p w14:paraId="4D4BC6CA"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-EḂ</w:t>
            </w:r>
          </w:p>
        </w:tc>
        <w:tc>
          <w:tcPr>
            <w:tcW w:w="3804" w:type="dxa"/>
            <w:shd w:val="clear" w:color="auto" w:fill="auto"/>
            <w:noWrap/>
            <w:hideMark/>
          </w:tcPr>
          <w:p w14:paraId="6F15FF5C" w14:textId="77777777" w:rsidR="00B922E5" w:rsidRDefault="00B922E5">
            <w:pPr>
              <w:spacing w:after="0"/>
              <w:rPr>
                <w:rFonts w:cs="Calibri"/>
                <w:sz w:val="18"/>
                <w:szCs w:val="18"/>
              </w:rPr>
            </w:pPr>
            <w:r>
              <w:rPr>
                <w:rFonts w:cs="Calibri"/>
                <w:sz w:val="18"/>
                <w:szCs w:val="18"/>
              </w:rPr>
              <w:t>indicates a possibility or likelihood</w:t>
            </w:r>
          </w:p>
        </w:tc>
      </w:tr>
      <w:tr w:rsidR="00181A65" w:rsidRPr="00200EDC" w14:paraId="7D35FB5C" w14:textId="77777777">
        <w:trPr>
          <w:trHeight w:val="288"/>
        </w:trPr>
        <w:tc>
          <w:tcPr>
            <w:tcW w:w="960" w:type="dxa"/>
            <w:shd w:val="clear" w:color="auto" w:fill="CCCCCC"/>
            <w:noWrap/>
            <w:hideMark/>
          </w:tcPr>
          <w:p w14:paraId="22FEF627" w14:textId="77777777" w:rsidR="00B922E5" w:rsidRDefault="00B922E5">
            <w:pPr>
              <w:spacing w:after="0"/>
              <w:rPr>
                <w:rFonts w:cs="Calibri"/>
                <w:b/>
                <w:bCs/>
                <w:color w:val="000000"/>
                <w:sz w:val="18"/>
                <w:szCs w:val="18"/>
              </w:rPr>
            </w:pPr>
            <w:r>
              <w:rPr>
                <w:rFonts w:cs="Calibri"/>
                <w:b/>
                <w:bCs/>
                <w:color w:val="000000"/>
                <w:sz w:val="18"/>
                <w:szCs w:val="18"/>
              </w:rPr>
              <w:t>-edl</w:t>
            </w:r>
          </w:p>
        </w:tc>
        <w:tc>
          <w:tcPr>
            <w:tcW w:w="1716" w:type="dxa"/>
            <w:shd w:val="clear" w:color="auto" w:fill="CCCCCC"/>
            <w:noWrap/>
            <w:hideMark/>
          </w:tcPr>
          <w:p w14:paraId="2A360CA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EḊ</w:t>
            </w:r>
          </w:p>
        </w:tc>
        <w:tc>
          <w:tcPr>
            <w:tcW w:w="3804" w:type="dxa"/>
            <w:shd w:val="clear" w:color="auto" w:fill="CCCCCC"/>
            <w:noWrap/>
            <w:hideMark/>
          </w:tcPr>
          <w:p w14:paraId="768F9437" w14:textId="77777777" w:rsidR="00B922E5" w:rsidRDefault="00B922E5">
            <w:pPr>
              <w:spacing w:after="0"/>
              <w:rPr>
                <w:rFonts w:cs="Calibri"/>
                <w:color w:val="000000"/>
                <w:sz w:val="18"/>
                <w:szCs w:val="18"/>
              </w:rPr>
            </w:pPr>
            <w:r>
              <w:rPr>
                <w:rFonts w:cs="Calibri"/>
                <w:color w:val="000000"/>
                <w:sz w:val="18"/>
                <w:szCs w:val="18"/>
              </w:rPr>
              <w:t>suffix indicating a large group or collective of items</w:t>
            </w:r>
          </w:p>
        </w:tc>
      </w:tr>
      <w:tr w:rsidR="00927244" w:rsidRPr="00200EDC" w14:paraId="54D74F3A" w14:textId="77777777">
        <w:trPr>
          <w:trHeight w:val="288"/>
        </w:trPr>
        <w:tc>
          <w:tcPr>
            <w:tcW w:w="960" w:type="dxa"/>
            <w:shd w:val="clear" w:color="auto" w:fill="auto"/>
            <w:noWrap/>
          </w:tcPr>
          <w:p w14:paraId="3CEFF757" w14:textId="5B5C5301" w:rsidR="00927244" w:rsidRDefault="00927244">
            <w:pPr>
              <w:spacing w:after="0"/>
              <w:rPr>
                <w:rFonts w:cs="Calibri"/>
                <w:b/>
                <w:bCs/>
                <w:color w:val="000000"/>
                <w:sz w:val="18"/>
                <w:szCs w:val="18"/>
              </w:rPr>
            </w:pPr>
            <w:r>
              <w:rPr>
                <w:rFonts w:cs="Calibri"/>
                <w:b/>
                <w:bCs/>
                <w:color w:val="000000"/>
                <w:sz w:val="18"/>
                <w:szCs w:val="18"/>
              </w:rPr>
              <w:t>-ets</w:t>
            </w:r>
          </w:p>
        </w:tc>
        <w:tc>
          <w:tcPr>
            <w:tcW w:w="1716" w:type="dxa"/>
            <w:shd w:val="clear" w:color="auto" w:fill="auto"/>
            <w:noWrap/>
          </w:tcPr>
          <w:p w14:paraId="5CF0A616" w14:textId="4A6CD6DD" w:rsidR="00927244" w:rsidRDefault="00927244">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EṮ</w:t>
            </w:r>
          </w:p>
        </w:tc>
        <w:tc>
          <w:tcPr>
            <w:tcW w:w="3804" w:type="dxa"/>
            <w:shd w:val="clear" w:color="auto" w:fill="auto"/>
            <w:noWrap/>
          </w:tcPr>
          <w:p w14:paraId="17207FE6" w14:textId="0B62EE16" w:rsidR="00927244" w:rsidRDefault="00927244">
            <w:pPr>
              <w:spacing w:after="0"/>
              <w:rPr>
                <w:rFonts w:cs="Calibri"/>
                <w:color w:val="000000"/>
                <w:sz w:val="18"/>
                <w:szCs w:val="18"/>
              </w:rPr>
            </w:pPr>
            <w:r>
              <w:rPr>
                <w:rFonts w:cs="Calibri"/>
                <w:color w:val="000000"/>
                <w:sz w:val="18"/>
                <w:szCs w:val="18"/>
              </w:rPr>
              <w:t>an abstract quality (goodness, strength, etc)</w:t>
            </w:r>
          </w:p>
        </w:tc>
      </w:tr>
      <w:tr w:rsidR="00181A65" w:rsidRPr="00200EDC" w14:paraId="6CC6DB61" w14:textId="77777777">
        <w:trPr>
          <w:trHeight w:val="288"/>
        </w:trPr>
        <w:tc>
          <w:tcPr>
            <w:tcW w:w="960" w:type="dxa"/>
            <w:shd w:val="clear" w:color="auto" w:fill="CCCCCC"/>
            <w:noWrap/>
            <w:hideMark/>
          </w:tcPr>
          <w:p w14:paraId="1AF90284" w14:textId="77777777" w:rsidR="00B922E5" w:rsidRDefault="00B922E5">
            <w:pPr>
              <w:spacing w:after="0"/>
              <w:rPr>
                <w:rFonts w:cs="Calibri"/>
                <w:b/>
                <w:bCs/>
                <w:color w:val="000000"/>
                <w:sz w:val="18"/>
                <w:szCs w:val="18"/>
              </w:rPr>
            </w:pPr>
            <w:r>
              <w:rPr>
                <w:rFonts w:cs="Calibri"/>
                <w:b/>
                <w:bCs/>
                <w:color w:val="000000"/>
                <w:sz w:val="18"/>
                <w:szCs w:val="18"/>
              </w:rPr>
              <w:t>-ev</w:t>
            </w:r>
          </w:p>
        </w:tc>
        <w:tc>
          <w:tcPr>
            <w:tcW w:w="1716" w:type="dxa"/>
            <w:shd w:val="clear" w:color="auto" w:fill="CCCCCC"/>
            <w:noWrap/>
            <w:hideMark/>
          </w:tcPr>
          <w:p w14:paraId="5DE252C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EV</w:t>
            </w:r>
          </w:p>
        </w:tc>
        <w:tc>
          <w:tcPr>
            <w:tcW w:w="3804" w:type="dxa"/>
            <w:shd w:val="clear" w:color="auto" w:fill="CCCCCC"/>
            <w:noWrap/>
            <w:hideMark/>
          </w:tcPr>
          <w:p w14:paraId="4E8F5BF0" w14:textId="77777777" w:rsidR="00B922E5" w:rsidRDefault="00B922E5">
            <w:pPr>
              <w:spacing w:after="0"/>
              <w:rPr>
                <w:rFonts w:cs="Calibri"/>
                <w:color w:val="000000"/>
                <w:sz w:val="18"/>
                <w:szCs w:val="18"/>
              </w:rPr>
            </w:pPr>
            <w:r>
              <w:rPr>
                <w:rFonts w:cs="Calibri"/>
                <w:color w:val="000000"/>
                <w:sz w:val="18"/>
                <w:szCs w:val="18"/>
              </w:rPr>
              <w:t>expresses the bringing about of an action or state</w:t>
            </w:r>
          </w:p>
        </w:tc>
      </w:tr>
      <w:tr w:rsidR="00181A65" w:rsidRPr="00200EDC" w14:paraId="043FDC8A" w14:textId="77777777">
        <w:trPr>
          <w:trHeight w:val="288"/>
        </w:trPr>
        <w:tc>
          <w:tcPr>
            <w:tcW w:w="960" w:type="dxa"/>
            <w:shd w:val="clear" w:color="auto" w:fill="auto"/>
            <w:noWrap/>
            <w:hideMark/>
          </w:tcPr>
          <w:p w14:paraId="23DB063C" w14:textId="77777777" w:rsidR="00B922E5" w:rsidRDefault="00B922E5">
            <w:pPr>
              <w:spacing w:after="0"/>
              <w:rPr>
                <w:rFonts w:cs="Calibri"/>
                <w:b/>
                <w:bCs/>
                <w:color w:val="000000"/>
                <w:sz w:val="18"/>
                <w:szCs w:val="18"/>
              </w:rPr>
            </w:pPr>
            <w:r>
              <w:rPr>
                <w:rFonts w:cs="Calibri"/>
                <w:b/>
                <w:bCs/>
                <w:color w:val="000000"/>
                <w:sz w:val="18"/>
                <w:szCs w:val="18"/>
              </w:rPr>
              <w:t>-ez</w:t>
            </w:r>
          </w:p>
        </w:tc>
        <w:tc>
          <w:tcPr>
            <w:tcW w:w="1716" w:type="dxa"/>
            <w:shd w:val="clear" w:color="auto" w:fill="auto"/>
            <w:noWrap/>
            <w:hideMark/>
          </w:tcPr>
          <w:p w14:paraId="248AF82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EZ</w:t>
            </w:r>
          </w:p>
        </w:tc>
        <w:tc>
          <w:tcPr>
            <w:tcW w:w="3804" w:type="dxa"/>
            <w:shd w:val="clear" w:color="auto" w:fill="auto"/>
            <w:noWrap/>
            <w:hideMark/>
          </w:tcPr>
          <w:p w14:paraId="025EA72B" w14:textId="77777777" w:rsidR="00B922E5" w:rsidRDefault="00B922E5">
            <w:pPr>
              <w:spacing w:after="0"/>
              <w:rPr>
                <w:rFonts w:cs="Calibri"/>
                <w:color w:val="000000"/>
                <w:sz w:val="18"/>
                <w:szCs w:val="18"/>
              </w:rPr>
            </w:pPr>
            <w:r>
              <w:rPr>
                <w:rFonts w:cs="Calibri"/>
                <w:color w:val="000000"/>
                <w:sz w:val="18"/>
                <w:szCs w:val="18"/>
              </w:rPr>
              <w:t>indicates the state expressed has come into being</w:t>
            </w:r>
          </w:p>
        </w:tc>
      </w:tr>
      <w:tr w:rsidR="00181A65" w:rsidRPr="00200EDC" w14:paraId="29BB748B" w14:textId="77777777">
        <w:trPr>
          <w:trHeight w:val="288"/>
        </w:trPr>
        <w:tc>
          <w:tcPr>
            <w:tcW w:w="960" w:type="dxa"/>
            <w:shd w:val="clear" w:color="auto" w:fill="CCCCCC"/>
            <w:noWrap/>
          </w:tcPr>
          <w:p w14:paraId="20FC4B4A" w14:textId="77777777" w:rsidR="00B922E5" w:rsidRDefault="00B922E5">
            <w:pPr>
              <w:spacing w:after="0"/>
              <w:rPr>
                <w:rFonts w:cs="Calibri"/>
                <w:b/>
                <w:bCs/>
                <w:color w:val="000000"/>
                <w:sz w:val="18"/>
                <w:szCs w:val="18"/>
              </w:rPr>
            </w:pPr>
            <w:r>
              <w:rPr>
                <w:rFonts w:cs="Calibri"/>
                <w:b/>
                <w:bCs/>
                <w:color w:val="000000"/>
                <w:sz w:val="18"/>
                <w:szCs w:val="18"/>
              </w:rPr>
              <w:t>fel-</w:t>
            </w:r>
          </w:p>
        </w:tc>
        <w:tc>
          <w:tcPr>
            <w:tcW w:w="1716" w:type="dxa"/>
            <w:shd w:val="clear" w:color="auto" w:fill="CCCCCC"/>
            <w:noWrap/>
          </w:tcPr>
          <w:p w14:paraId="09E1265A"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FEL</w:t>
            </w:r>
            <w:r>
              <w:rPr>
                <w:rFonts w:ascii="Cambria" w:hAnsi="Cambria" w:cs="Calibri"/>
                <w:color w:val="000000"/>
                <w:sz w:val="18"/>
                <w:szCs w:val="18"/>
              </w:rPr>
              <w:t>-</w:t>
            </w:r>
          </w:p>
        </w:tc>
        <w:tc>
          <w:tcPr>
            <w:tcW w:w="3804" w:type="dxa"/>
            <w:shd w:val="clear" w:color="auto" w:fill="CCCCCC"/>
            <w:noWrap/>
          </w:tcPr>
          <w:p w14:paraId="1D88F213" w14:textId="77777777" w:rsidR="00B922E5" w:rsidRDefault="00B922E5">
            <w:pPr>
              <w:spacing w:after="0"/>
              <w:rPr>
                <w:rFonts w:cs="Calibri"/>
                <w:color w:val="000000"/>
                <w:sz w:val="18"/>
                <w:szCs w:val="18"/>
              </w:rPr>
            </w:pPr>
            <w:r>
              <w:rPr>
                <w:rFonts w:cs="Calibri"/>
                <w:color w:val="000000"/>
                <w:sz w:val="18"/>
                <w:szCs w:val="18"/>
              </w:rPr>
              <w:t>Indicates shamefulness or depravity</w:t>
            </w:r>
          </w:p>
        </w:tc>
      </w:tr>
      <w:tr w:rsidR="00181A65" w:rsidRPr="00200EDC" w14:paraId="113C5E5A" w14:textId="77777777">
        <w:trPr>
          <w:trHeight w:val="288"/>
        </w:trPr>
        <w:tc>
          <w:tcPr>
            <w:tcW w:w="960" w:type="dxa"/>
            <w:shd w:val="clear" w:color="auto" w:fill="auto"/>
            <w:noWrap/>
            <w:hideMark/>
          </w:tcPr>
          <w:p w14:paraId="1772CC15" w14:textId="77777777" w:rsidR="00B922E5" w:rsidRDefault="00B922E5">
            <w:pPr>
              <w:spacing w:after="0"/>
              <w:rPr>
                <w:rFonts w:cs="Calibri"/>
                <w:b/>
                <w:bCs/>
                <w:sz w:val="18"/>
                <w:szCs w:val="18"/>
              </w:rPr>
            </w:pPr>
            <w:r>
              <w:rPr>
                <w:rFonts w:cs="Calibri"/>
                <w:b/>
                <w:bCs/>
                <w:sz w:val="18"/>
                <w:szCs w:val="18"/>
              </w:rPr>
              <w:t>-iashav</w:t>
            </w:r>
          </w:p>
        </w:tc>
        <w:tc>
          <w:tcPr>
            <w:tcW w:w="1716" w:type="dxa"/>
            <w:shd w:val="clear" w:color="auto" w:fill="auto"/>
            <w:noWrap/>
            <w:hideMark/>
          </w:tcPr>
          <w:p w14:paraId="2A0BF9B7"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ĨŚAV</w:t>
            </w:r>
          </w:p>
        </w:tc>
        <w:tc>
          <w:tcPr>
            <w:tcW w:w="3804" w:type="dxa"/>
            <w:shd w:val="clear" w:color="auto" w:fill="auto"/>
            <w:noWrap/>
            <w:hideMark/>
          </w:tcPr>
          <w:p w14:paraId="2877A687" w14:textId="77777777" w:rsidR="00B922E5" w:rsidRDefault="00B922E5">
            <w:pPr>
              <w:spacing w:after="0"/>
              <w:rPr>
                <w:rFonts w:cs="Calibri"/>
                <w:sz w:val="18"/>
                <w:szCs w:val="18"/>
              </w:rPr>
            </w:pPr>
            <w:r>
              <w:rPr>
                <w:rFonts w:cs="Calibri"/>
                <w:sz w:val="18"/>
                <w:szCs w:val="18"/>
              </w:rPr>
              <w:t>princely born (Soc 15)</w:t>
            </w:r>
          </w:p>
        </w:tc>
      </w:tr>
      <w:tr w:rsidR="00181A65" w:rsidRPr="00200EDC" w14:paraId="6AA88150" w14:textId="77777777">
        <w:trPr>
          <w:trHeight w:val="288"/>
        </w:trPr>
        <w:tc>
          <w:tcPr>
            <w:tcW w:w="960" w:type="dxa"/>
            <w:shd w:val="clear" w:color="auto" w:fill="CCCCCC"/>
            <w:noWrap/>
            <w:hideMark/>
          </w:tcPr>
          <w:p w14:paraId="53FC6199" w14:textId="77777777" w:rsidR="00B922E5" w:rsidRDefault="00B922E5">
            <w:pPr>
              <w:spacing w:after="0"/>
              <w:rPr>
                <w:rFonts w:cs="Calibri"/>
                <w:b/>
                <w:bCs/>
                <w:color w:val="000000"/>
                <w:sz w:val="18"/>
                <w:szCs w:val="18"/>
              </w:rPr>
            </w:pPr>
            <w:r>
              <w:rPr>
                <w:rFonts w:cs="Calibri"/>
                <w:b/>
                <w:bCs/>
                <w:color w:val="000000"/>
                <w:sz w:val="18"/>
                <w:szCs w:val="18"/>
              </w:rPr>
              <w:t>icha-</w:t>
            </w:r>
          </w:p>
        </w:tc>
        <w:tc>
          <w:tcPr>
            <w:tcW w:w="1716" w:type="dxa"/>
            <w:shd w:val="clear" w:color="auto" w:fill="CCCCCC"/>
            <w:noWrap/>
            <w:hideMark/>
          </w:tcPr>
          <w:p w14:paraId="143903F0"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w:t>
            </w:r>
            <w:r>
              <w:rPr>
                <w:rFonts w:ascii="Cambria" w:hAnsi="Cambria" w:cs="Calibri"/>
                <w:color w:val="000000"/>
                <w:sz w:val="18"/>
                <w:szCs w:val="18"/>
              </w:rPr>
              <w:t>-</w:t>
            </w:r>
          </w:p>
        </w:tc>
        <w:tc>
          <w:tcPr>
            <w:tcW w:w="3804" w:type="dxa"/>
            <w:shd w:val="clear" w:color="auto" w:fill="CCCCCC"/>
            <w:noWrap/>
            <w:hideMark/>
          </w:tcPr>
          <w:p w14:paraId="6A58C5C8" w14:textId="77777777" w:rsidR="00B922E5" w:rsidRDefault="00B922E5">
            <w:pPr>
              <w:spacing w:after="0"/>
              <w:rPr>
                <w:rFonts w:cs="Calibri"/>
                <w:color w:val="000000"/>
                <w:sz w:val="18"/>
                <w:szCs w:val="18"/>
              </w:rPr>
            </w:pPr>
            <w:r>
              <w:rPr>
                <w:rFonts w:cs="Calibri"/>
                <w:color w:val="000000"/>
                <w:sz w:val="18"/>
                <w:szCs w:val="18"/>
              </w:rPr>
              <w:t xml:space="preserve">implies non-specific multiples of a noun </w:t>
            </w:r>
          </w:p>
        </w:tc>
      </w:tr>
      <w:tr w:rsidR="00181A65" w:rsidRPr="00200EDC" w14:paraId="5944773E" w14:textId="77777777">
        <w:trPr>
          <w:trHeight w:val="288"/>
        </w:trPr>
        <w:tc>
          <w:tcPr>
            <w:tcW w:w="960" w:type="dxa"/>
            <w:shd w:val="clear" w:color="auto" w:fill="auto"/>
            <w:noWrap/>
            <w:hideMark/>
          </w:tcPr>
          <w:p w14:paraId="5D75DD56" w14:textId="77777777" w:rsidR="00B922E5" w:rsidRDefault="00B922E5">
            <w:pPr>
              <w:spacing w:after="0"/>
              <w:rPr>
                <w:rFonts w:cs="Calibri"/>
                <w:b/>
                <w:bCs/>
                <w:color w:val="000000"/>
                <w:sz w:val="18"/>
                <w:szCs w:val="18"/>
              </w:rPr>
            </w:pPr>
            <w:r>
              <w:rPr>
                <w:rFonts w:cs="Calibri"/>
                <w:b/>
                <w:bCs/>
                <w:color w:val="000000"/>
                <w:sz w:val="18"/>
                <w:szCs w:val="18"/>
              </w:rPr>
              <w:t>ichaki-</w:t>
            </w:r>
          </w:p>
        </w:tc>
        <w:tc>
          <w:tcPr>
            <w:tcW w:w="1716" w:type="dxa"/>
            <w:shd w:val="clear" w:color="auto" w:fill="auto"/>
            <w:noWrap/>
            <w:hideMark/>
          </w:tcPr>
          <w:p w14:paraId="0DB90F13"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IĈAKI</w:t>
            </w:r>
            <w:r>
              <w:rPr>
                <w:rFonts w:ascii="Cambria" w:hAnsi="Cambria" w:cs="Calibri"/>
                <w:color w:val="000000"/>
                <w:sz w:val="18"/>
                <w:szCs w:val="18"/>
              </w:rPr>
              <w:t>-</w:t>
            </w:r>
          </w:p>
        </w:tc>
        <w:tc>
          <w:tcPr>
            <w:tcW w:w="3804" w:type="dxa"/>
            <w:shd w:val="clear" w:color="auto" w:fill="auto"/>
            <w:noWrap/>
            <w:hideMark/>
          </w:tcPr>
          <w:p w14:paraId="0F8415C9" w14:textId="77777777" w:rsidR="00B922E5" w:rsidRDefault="00B922E5">
            <w:pPr>
              <w:spacing w:after="0"/>
              <w:rPr>
                <w:rFonts w:cs="Calibri"/>
                <w:color w:val="000000"/>
                <w:sz w:val="18"/>
                <w:szCs w:val="18"/>
              </w:rPr>
            </w:pPr>
            <w:r>
              <w:rPr>
                <w:rFonts w:cs="Calibri"/>
                <w:color w:val="000000"/>
                <w:sz w:val="18"/>
                <w:szCs w:val="18"/>
              </w:rPr>
              <w:t>implies very large size</w:t>
            </w:r>
          </w:p>
        </w:tc>
      </w:tr>
      <w:tr w:rsidR="00181A65" w:rsidRPr="00200EDC" w14:paraId="6E78C2D4" w14:textId="77777777">
        <w:trPr>
          <w:trHeight w:val="288"/>
        </w:trPr>
        <w:tc>
          <w:tcPr>
            <w:tcW w:w="960" w:type="dxa"/>
            <w:shd w:val="clear" w:color="auto" w:fill="CCCCCC"/>
            <w:noWrap/>
            <w:hideMark/>
          </w:tcPr>
          <w:p w14:paraId="329F5A58" w14:textId="77777777" w:rsidR="00B922E5" w:rsidRDefault="00B922E5">
            <w:pPr>
              <w:spacing w:after="0"/>
              <w:rPr>
                <w:rFonts w:cs="Calibri"/>
                <w:b/>
                <w:bCs/>
                <w:sz w:val="18"/>
                <w:szCs w:val="18"/>
              </w:rPr>
            </w:pPr>
            <w:r>
              <w:rPr>
                <w:rFonts w:cs="Calibri"/>
                <w:b/>
                <w:bCs/>
                <w:sz w:val="18"/>
                <w:szCs w:val="18"/>
              </w:rPr>
              <w:t>-iepr</w:t>
            </w:r>
          </w:p>
        </w:tc>
        <w:tc>
          <w:tcPr>
            <w:tcW w:w="1716" w:type="dxa"/>
            <w:shd w:val="clear" w:color="auto" w:fill="CCCCCC"/>
            <w:noWrap/>
            <w:hideMark/>
          </w:tcPr>
          <w:p w14:paraId="2659AD2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ĪṔ</w:t>
            </w:r>
          </w:p>
        </w:tc>
        <w:tc>
          <w:tcPr>
            <w:tcW w:w="3804" w:type="dxa"/>
            <w:shd w:val="clear" w:color="auto" w:fill="CCCCCC"/>
            <w:noWrap/>
            <w:hideMark/>
          </w:tcPr>
          <w:p w14:paraId="59535F38" w14:textId="77777777" w:rsidR="00B922E5" w:rsidRDefault="00B922E5">
            <w:pPr>
              <w:spacing w:after="0"/>
              <w:rPr>
                <w:rFonts w:cs="Calibri"/>
                <w:sz w:val="18"/>
                <w:szCs w:val="18"/>
              </w:rPr>
            </w:pPr>
            <w:r>
              <w:rPr>
                <w:rFonts w:cs="Calibri"/>
                <w:sz w:val="18"/>
                <w:szCs w:val="18"/>
              </w:rPr>
              <w:t>intendant (an individual of Soc-10)</w:t>
            </w:r>
          </w:p>
        </w:tc>
      </w:tr>
      <w:tr w:rsidR="00181A65" w:rsidRPr="00200EDC" w14:paraId="1DD67130" w14:textId="77777777">
        <w:trPr>
          <w:trHeight w:val="288"/>
        </w:trPr>
        <w:tc>
          <w:tcPr>
            <w:tcW w:w="960" w:type="dxa"/>
            <w:shd w:val="clear" w:color="auto" w:fill="auto"/>
            <w:noWrap/>
            <w:hideMark/>
          </w:tcPr>
          <w:p w14:paraId="29D736E7" w14:textId="77777777" w:rsidR="00B922E5" w:rsidRDefault="00B922E5">
            <w:pPr>
              <w:spacing w:after="0"/>
              <w:rPr>
                <w:rFonts w:cs="Calibri"/>
                <w:b/>
                <w:bCs/>
                <w:color w:val="000000"/>
                <w:sz w:val="18"/>
                <w:szCs w:val="18"/>
              </w:rPr>
            </w:pPr>
            <w:r>
              <w:rPr>
                <w:rFonts w:cs="Calibri"/>
                <w:b/>
                <w:bCs/>
                <w:color w:val="000000"/>
                <w:sz w:val="18"/>
                <w:szCs w:val="18"/>
              </w:rPr>
              <w:t>-ipr</w:t>
            </w:r>
          </w:p>
        </w:tc>
        <w:tc>
          <w:tcPr>
            <w:tcW w:w="1716" w:type="dxa"/>
            <w:shd w:val="clear" w:color="auto" w:fill="auto"/>
            <w:noWrap/>
            <w:hideMark/>
          </w:tcPr>
          <w:p w14:paraId="4062075F"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-IṔ</w:t>
            </w:r>
          </w:p>
        </w:tc>
        <w:tc>
          <w:tcPr>
            <w:tcW w:w="3804" w:type="dxa"/>
            <w:shd w:val="clear" w:color="auto" w:fill="auto"/>
            <w:noWrap/>
            <w:hideMark/>
          </w:tcPr>
          <w:p w14:paraId="0BC19DFC" w14:textId="77777777" w:rsidR="00B922E5" w:rsidRDefault="00B922E5">
            <w:pPr>
              <w:spacing w:after="0"/>
              <w:rPr>
                <w:rFonts w:cs="Calibri"/>
                <w:sz w:val="18"/>
                <w:szCs w:val="18"/>
              </w:rPr>
            </w:pPr>
            <w:r>
              <w:rPr>
                <w:rFonts w:cs="Calibri"/>
                <w:sz w:val="18"/>
                <w:szCs w:val="18"/>
              </w:rPr>
              <w:t>having value, worthiness, or merit</w:t>
            </w:r>
          </w:p>
        </w:tc>
      </w:tr>
      <w:tr w:rsidR="00181A65" w:rsidRPr="00200EDC" w14:paraId="3D4EAAAF" w14:textId="77777777">
        <w:trPr>
          <w:trHeight w:val="288"/>
        </w:trPr>
        <w:tc>
          <w:tcPr>
            <w:tcW w:w="960" w:type="dxa"/>
            <w:shd w:val="clear" w:color="auto" w:fill="CCCCCC"/>
            <w:noWrap/>
          </w:tcPr>
          <w:p w14:paraId="46C11175" w14:textId="77777777" w:rsidR="00B922E5" w:rsidRDefault="00B922E5">
            <w:pPr>
              <w:spacing w:after="0"/>
              <w:rPr>
                <w:rFonts w:cs="Calibri"/>
                <w:b/>
                <w:bCs/>
                <w:color w:val="000000"/>
                <w:sz w:val="18"/>
                <w:szCs w:val="18"/>
              </w:rPr>
            </w:pPr>
            <w:r>
              <w:rPr>
                <w:rFonts w:cs="Calibri"/>
                <w:b/>
                <w:bCs/>
                <w:color w:val="000000"/>
                <w:sz w:val="18"/>
                <w:szCs w:val="18"/>
              </w:rPr>
              <w:t>-ivr</w:t>
            </w:r>
          </w:p>
        </w:tc>
        <w:tc>
          <w:tcPr>
            <w:tcW w:w="1716" w:type="dxa"/>
            <w:shd w:val="clear" w:color="auto" w:fill="CCCCCC"/>
            <w:noWrap/>
          </w:tcPr>
          <w:p w14:paraId="77C7993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IṼ</w:t>
            </w:r>
          </w:p>
        </w:tc>
        <w:tc>
          <w:tcPr>
            <w:tcW w:w="3804" w:type="dxa"/>
            <w:shd w:val="clear" w:color="auto" w:fill="CCCCCC"/>
            <w:noWrap/>
          </w:tcPr>
          <w:p w14:paraId="3F4E6392" w14:textId="77777777" w:rsidR="00B922E5" w:rsidRDefault="00B922E5">
            <w:pPr>
              <w:spacing w:after="0"/>
              <w:rPr>
                <w:rFonts w:cs="Calibri"/>
                <w:sz w:val="18"/>
                <w:szCs w:val="18"/>
              </w:rPr>
            </w:pPr>
            <w:r>
              <w:rPr>
                <w:rFonts w:cs="Calibri"/>
                <w:sz w:val="18"/>
                <w:szCs w:val="18"/>
              </w:rPr>
              <w:t>A land or region</w:t>
            </w:r>
          </w:p>
        </w:tc>
      </w:tr>
      <w:tr w:rsidR="00181A65" w:rsidRPr="00200EDC" w14:paraId="1F744AF8" w14:textId="77777777">
        <w:trPr>
          <w:trHeight w:val="288"/>
        </w:trPr>
        <w:tc>
          <w:tcPr>
            <w:tcW w:w="960" w:type="dxa"/>
            <w:shd w:val="clear" w:color="auto" w:fill="auto"/>
            <w:noWrap/>
            <w:hideMark/>
          </w:tcPr>
          <w:p w14:paraId="0DF6E2D4" w14:textId="77777777" w:rsidR="00B922E5" w:rsidRDefault="00B922E5">
            <w:pPr>
              <w:spacing w:after="0"/>
              <w:rPr>
                <w:rFonts w:cs="Calibri"/>
                <w:b/>
                <w:bCs/>
                <w:color w:val="000000"/>
                <w:sz w:val="18"/>
                <w:szCs w:val="18"/>
              </w:rPr>
            </w:pPr>
            <w:r>
              <w:rPr>
                <w:rFonts w:cs="Calibri"/>
                <w:b/>
                <w:bCs/>
                <w:color w:val="000000"/>
                <w:sz w:val="18"/>
                <w:szCs w:val="18"/>
              </w:rPr>
              <w:t>kasha-</w:t>
            </w:r>
          </w:p>
        </w:tc>
        <w:tc>
          <w:tcPr>
            <w:tcW w:w="1716" w:type="dxa"/>
            <w:shd w:val="clear" w:color="auto" w:fill="auto"/>
            <w:noWrap/>
            <w:hideMark/>
          </w:tcPr>
          <w:p w14:paraId="53689E08"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KA</w:t>
            </w:r>
            <w:r>
              <w:rPr>
                <w:rFonts w:ascii="ZhoGlyph" w:hAnsi="ZhoGlyph" w:cs="Calibri" w:hint="eastAsia"/>
                <w:color w:val="000000"/>
                <w:sz w:val="18"/>
                <w:szCs w:val="18"/>
              </w:rPr>
              <w:t>Ś</w:t>
            </w:r>
            <w:r>
              <w:rPr>
                <w:rFonts w:ascii="ZhoGlyph" w:hAnsi="ZhoGlyph" w:cs="Calibri"/>
                <w:color w:val="000000"/>
                <w:sz w:val="18"/>
                <w:szCs w:val="18"/>
              </w:rPr>
              <w:t>A</w:t>
            </w:r>
            <w:r>
              <w:rPr>
                <w:rFonts w:ascii="Cambria" w:hAnsi="Cambria" w:cs="Calibri"/>
                <w:color w:val="000000"/>
                <w:sz w:val="18"/>
                <w:szCs w:val="18"/>
              </w:rPr>
              <w:t>-</w:t>
            </w:r>
          </w:p>
        </w:tc>
        <w:tc>
          <w:tcPr>
            <w:tcW w:w="3804" w:type="dxa"/>
            <w:shd w:val="clear" w:color="auto" w:fill="auto"/>
            <w:noWrap/>
            <w:hideMark/>
          </w:tcPr>
          <w:p w14:paraId="6F836987" w14:textId="77777777" w:rsidR="00B922E5" w:rsidRDefault="00B922E5">
            <w:pPr>
              <w:spacing w:after="0"/>
              <w:rPr>
                <w:rFonts w:cs="Calibri"/>
                <w:color w:val="000000"/>
                <w:sz w:val="18"/>
                <w:szCs w:val="18"/>
              </w:rPr>
            </w:pPr>
            <w:r>
              <w:rPr>
                <w:rFonts w:cs="Calibri"/>
                <w:color w:val="000000"/>
                <w:sz w:val="18"/>
                <w:szCs w:val="18"/>
              </w:rPr>
              <w:t>prefix indicating a container for something physical</w:t>
            </w:r>
          </w:p>
        </w:tc>
      </w:tr>
      <w:tr w:rsidR="00181A65" w:rsidRPr="00200EDC" w14:paraId="594D9E8A" w14:textId="77777777">
        <w:trPr>
          <w:trHeight w:val="198"/>
        </w:trPr>
        <w:tc>
          <w:tcPr>
            <w:tcW w:w="960" w:type="dxa"/>
            <w:shd w:val="clear" w:color="auto" w:fill="CCCCCC"/>
            <w:noWrap/>
            <w:hideMark/>
          </w:tcPr>
          <w:p w14:paraId="4B6CC75D" w14:textId="77777777" w:rsidR="00B922E5" w:rsidRDefault="00B922E5">
            <w:pPr>
              <w:spacing w:after="0"/>
              <w:rPr>
                <w:rFonts w:cs="Calibri"/>
                <w:b/>
                <w:bCs/>
                <w:color w:val="000000"/>
                <w:sz w:val="18"/>
                <w:szCs w:val="18"/>
              </w:rPr>
            </w:pPr>
            <w:r>
              <w:rPr>
                <w:rFonts w:cs="Calibri"/>
                <w:b/>
                <w:bCs/>
                <w:color w:val="000000"/>
                <w:sz w:val="18"/>
                <w:szCs w:val="18"/>
              </w:rPr>
              <w:t>-nad</w:t>
            </w:r>
          </w:p>
        </w:tc>
        <w:tc>
          <w:tcPr>
            <w:tcW w:w="1716" w:type="dxa"/>
            <w:shd w:val="clear" w:color="auto" w:fill="CCCCCC"/>
            <w:noWrap/>
            <w:hideMark/>
          </w:tcPr>
          <w:p w14:paraId="2729084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NAD</w:t>
            </w:r>
          </w:p>
        </w:tc>
        <w:tc>
          <w:tcPr>
            <w:tcW w:w="3804" w:type="dxa"/>
            <w:shd w:val="clear" w:color="auto" w:fill="CCCCCC"/>
            <w:noWrap/>
            <w:hideMark/>
          </w:tcPr>
          <w:p w14:paraId="6C2EC522" w14:textId="77777777" w:rsidR="00B922E5" w:rsidRDefault="00B922E5">
            <w:pPr>
              <w:spacing w:after="0"/>
              <w:rPr>
                <w:rFonts w:cs="Calibri"/>
                <w:color w:val="000000"/>
                <w:sz w:val="18"/>
                <w:szCs w:val="18"/>
              </w:rPr>
            </w:pPr>
            <w:r>
              <w:rPr>
                <w:rFonts w:cs="Calibri"/>
                <w:color w:val="000000"/>
                <w:sz w:val="18"/>
                <w:szCs w:val="18"/>
              </w:rPr>
              <w:t>"one who", a thing that</w:t>
            </w:r>
          </w:p>
        </w:tc>
      </w:tr>
      <w:tr w:rsidR="00181A65" w:rsidRPr="00200EDC" w14:paraId="42583263" w14:textId="77777777">
        <w:trPr>
          <w:trHeight w:val="288"/>
        </w:trPr>
        <w:tc>
          <w:tcPr>
            <w:tcW w:w="960" w:type="dxa"/>
            <w:shd w:val="clear" w:color="auto" w:fill="auto"/>
            <w:noWrap/>
            <w:hideMark/>
          </w:tcPr>
          <w:p w14:paraId="11C7F146" w14:textId="77777777" w:rsidR="00B922E5" w:rsidRDefault="00B922E5">
            <w:pPr>
              <w:spacing w:after="0"/>
              <w:rPr>
                <w:rFonts w:cs="Calibri"/>
                <w:b/>
                <w:bCs/>
                <w:color w:val="000000"/>
                <w:sz w:val="18"/>
                <w:szCs w:val="18"/>
              </w:rPr>
            </w:pPr>
            <w:r>
              <w:rPr>
                <w:rFonts w:cs="Calibri"/>
                <w:b/>
                <w:bCs/>
                <w:color w:val="000000"/>
                <w:sz w:val="18"/>
                <w:szCs w:val="18"/>
              </w:rPr>
              <w:t>-nam</w:t>
            </w:r>
          </w:p>
        </w:tc>
        <w:tc>
          <w:tcPr>
            <w:tcW w:w="1716" w:type="dxa"/>
            <w:shd w:val="clear" w:color="auto" w:fill="auto"/>
            <w:noWrap/>
            <w:hideMark/>
          </w:tcPr>
          <w:p w14:paraId="3E7FB570"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NAM</w:t>
            </w:r>
          </w:p>
        </w:tc>
        <w:tc>
          <w:tcPr>
            <w:tcW w:w="3804" w:type="dxa"/>
            <w:shd w:val="clear" w:color="auto" w:fill="auto"/>
            <w:noWrap/>
            <w:hideMark/>
          </w:tcPr>
          <w:p w14:paraId="44606D91" w14:textId="77777777" w:rsidR="00B922E5" w:rsidRDefault="00B922E5">
            <w:pPr>
              <w:spacing w:after="0"/>
              <w:rPr>
                <w:rFonts w:cs="Calibri"/>
                <w:sz w:val="18"/>
                <w:szCs w:val="18"/>
              </w:rPr>
            </w:pPr>
            <w:r>
              <w:rPr>
                <w:rFonts w:cs="Calibri"/>
                <w:sz w:val="18"/>
                <w:szCs w:val="18"/>
              </w:rPr>
              <w:t>spouse of</w:t>
            </w:r>
          </w:p>
        </w:tc>
      </w:tr>
      <w:tr w:rsidR="00181A65" w:rsidRPr="00200EDC" w14:paraId="45F84273" w14:textId="77777777">
        <w:trPr>
          <w:trHeight w:val="288"/>
        </w:trPr>
        <w:tc>
          <w:tcPr>
            <w:tcW w:w="960" w:type="dxa"/>
            <w:shd w:val="clear" w:color="auto" w:fill="CCCCCC"/>
            <w:noWrap/>
            <w:hideMark/>
          </w:tcPr>
          <w:p w14:paraId="4C91CA38" w14:textId="77777777" w:rsidR="00B922E5" w:rsidRDefault="00B922E5">
            <w:pPr>
              <w:spacing w:after="0"/>
              <w:rPr>
                <w:rFonts w:cs="Calibri"/>
                <w:b/>
                <w:bCs/>
                <w:color w:val="000000"/>
                <w:sz w:val="18"/>
                <w:szCs w:val="18"/>
              </w:rPr>
            </w:pPr>
            <w:r>
              <w:rPr>
                <w:rFonts w:cs="Calibri"/>
                <w:b/>
                <w:bCs/>
                <w:color w:val="000000"/>
                <w:sz w:val="18"/>
                <w:szCs w:val="18"/>
              </w:rPr>
              <w:t>-oj</w:t>
            </w:r>
          </w:p>
        </w:tc>
        <w:tc>
          <w:tcPr>
            <w:tcW w:w="1716" w:type="dxa"/>
            <w:shd w:val="clear" w:color="auto" w:fill="CCCCCC"/>
            <w:noWrap/>
            <w:hideMark/>
          </w:tcPr>
          <w:p w14:paraId="1007A06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OJ</w:t>
            </w:r>
          </w:p>
        </w:tc>
        <w:tc>
          <w:tcPr>
            <w:tcW w:w="3804" w:type="dxa"/>
            <w:shd w:val="clear" w:color="auto" w:fill="CCCCCC"/>
            <w:noWrap/>
            <w:hideMark/>
          </w:tcPr>
          <w:p w14:paraId="0FA19C5D" w14:textId="77777777" w:rsidR="00B922E5" w:rsidRDefault="00B922E5">
            <w:pPr>
              <w:spacing w:after="0"/>
              <w:rPr>
                <w:rFonts w:cs="Calibri"/>
                <w:color w:val="000000"/>
                <w:sz w:val="18"/>
                <w:szCs w:val="18"/>
              </w:rPr>
            </w:pPr>
            <w:r>
              <w:rPr>
                <w:rFonts w:cs="Calibri"/>
                <w:color w:val="000000"/>
                <w:sz w:val="18"/>
                <w:szCs w:val="18"/>
              </w:rPr>
              <w:t>suffix indicating something made from the root</w:t>
            </w:r>
          </w:p>
        </w:tc>
      </w:tr>
      <w:tr w:rsidR="00181A65" w:rsidRPr="00200EDC" w14:paraId="0C611D4D" w14:textId="77777777">
        <w:trPr>
          <w:trHeight w:val="288"/>
        </w:trPr>
        <w:tc>
          <w:tcPr>
            <w:tcW w:w="960" w:type="dxa"/>
            <w:shd w:val="clear" w:color="auto" w:fill="auto"/>
            <w:noWrap/>
          </w:tcPr>
          <w:p w14:paraId="601A0520" w14:textId="77777777" w:rsidR="00B922E5" w:rsidRDefault="00B922E5">
            <w:pPr>
              <w:spacing w:after="0"/>
              <w:rPr>
                <w:rFonts w:cs="Calibri"/>
                <w:b/>
                <w:bCs/>
                <w:color w:val="000000"/>
                <w:sz w:val="18"/>
                <w:szCs w:val="18"/>
              </w:rPr>
            </w:pPr>
            <w:r>
              <w:rPr>
                <w:rFonts w:cs="Calibri"/>
                <w:b/>
                <w:bCs/>
                <w:color w:val="000000"/>
                <w:sz w:val="18"/>
                <w:szCs w:val="18"/>
              </w:rPr>
              <w:t>-ozh</w:t>
            </w:r>
          </w:p>
        </w:tc>
        <w:tc>
          <w:tcPr>
            <w:tcW w:w="1716" w:type="dxa"/>
            <w:shd w:val="clear" w:color="auto" w:fill="auto"/>
            <w:noWrap/>
          </w:tcPr>
          <w:p w14:paraId="6143842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w:t>
            </w:r>
            <w:r>
              <w:rPr>
                <w:rFonts w:ascii="ZhoGlyph" w:hAnsi="ZhoGlyph" w:cs="Calibri" w:hint="eastAsia"/>
                <w:color w:val="000000"/>
                <w:sz w:val="18"/>
                <w:szCs w:val="18"/>
              </w:rPr>
              <w:t>Ź</w:t>
            </w:r>
          </w:p>
        </w:tc>
        <w:tc>
          <w:tcPr>
            <w:tcW w:w="3804" w:type="dxa"/>
            <w:shd w:val="clear" w:color="auto" w:fill="auto"/>
            <w:noWrap/>
          </w:tcPr>
          <w:p w14:paraId="76328D3C" w14:textId="77777777" w:rsidR="00B922E5" w:rsidRDefault="00B922E5">
            <w:pPr>
              <w:spacing w:after="0"/>
              <w:rPr>
                <w:rFonts w:cs="Calibri"/>
                <w:color w:val="000000"/>
                <w:sz w:val="18"/>
                <w:szCs w:val="18"/>
              </w:rPr>
            </w:pPr>
            <w:r>
              <w:rPr>
                <w:rFonts w:cs="Calibri"/>
                <w:color w:val="000000"/>
                <w:sz w:val="18"/>
                <w:szCs w:val="18"/>
              </w:rPr>
              <w:t>A food item made from the root word</w:t>
            </w:r>
          </w:p>
        </w:tc>
      </w:tr>
      <w:tr w:rsidR="00181A65" w:rsidRPr="00200EDC" w14:paraId="5752A622" w14:textId="77777777">
        <w:trPr>
          <w:trHeight w:val="288"/>
        </w:trPr>
        <w:tc>
          <w:tcPr>
            <w:tcW w:w="960" w:type="dxa"/>
            <w:shd w:val="clear" w:color="auto" w:fill="CCCCCC"/>
            <w:noWrap/>
            <w:hideMark/>
          </w:tcPr>
          <w:p w14:paraId="04ADD909" w14:textId="77777777" w:rsidR="00B922E5" w:rsidRDefault="00B922E5">
            <w:pPr>
              <w:spacing w:after="0"/>
              <w:rPr>
                <w:rFonts w:cs="Calibri"/>
                <w:b/>
                <w:bCs/>
                <w:color w:val="000000"/>
                <w:sz w:val="18"/>
                <w:szCs w:val="18"/>
              </w:rPr>
            </w:pPr>
            <w:r>
              <w:rPr>
                <w:rFonts w:cs="Calibri"/>
                <w:b/>
                <w:bCs/>
                <w:color w:val="000000"/>
                <w:sz w:val="18"/>
                <w:szCs w:val="18"/>
              </w:rPr>
              <w:t>-pria</w:t>
            </w:r>
          </w:p>
        </w:tc>
        <w:tc>
          <w:tcPr>
            <w:tcW w:w="1716" w:type="dxa"/>
            <w:shd w:val="clear" w:color="auto" w:fill="CCCCCC"/>
            <w:noWrap/>
            <w:hideMark/>
          </w:tcPr>
          <w:p w14:paraId="1C6BDB61"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ṔĨA</w:t>
            </w:r>
          </w:p>
        </w:tc>
        <w:tc>
          <w:tcPr>
            <w:tcW w:w="3804" w:type="dxa"/>
            <w:shd w:val="clear" w:color="auto" w:fill="CCCCCC"/>
            <w:noWrap/>
            <w:hideMark/>
          </w:tcPr>
          <w:p w14:paraId="70CBD90C" w14:textId="77777777" w:rsidR="00B922E5" w:rsidRDefault="00B922E5">
            <w:pPr>
              <w:spacing w:after="0"/>
              <w:rPr>
                <w:rFonts w:cs="Calibri"/>
                <w:sz w:val="18"/>
                <w:szCs w:val="18"/>
              </w:rPr>
            </w:pPr>
            <w:r>
              <w:rPr>
                <w:rFonts w:cs="Calibri"/>
                <w:sz w:val="18"/>
                <w:szCs w:val="18"/>
              </w:rPr>
              <w:t xml:space="preserve">a room or interior space </w:t>
            </w:r>
          </w:p>
        </w:tc>
      </w:tr>
      <w:tr w:rsidR="00181A65" w:rsidRPr="00200EDC" w14:paraId="381E76C5" w14:textId="77777777">
        <w:trPr>
          <w:trHeight w:val="288"/>
        </w:trPr>
        <w:tc>
          <w:tcPr>
            <w:tcW w:w="960" w:type="dxa"/>
            <w:shd w:val="clear" w:color="auto" w:fill="auto"/>
            <w:noWrap/>
            <w:hideMark/>
          </w:tcPr>
          <w:p w14:paraId="18BC3B19" w14:textId="77777777" w:rsidR="00B922E5" w:rsidRDefault="00B922E5">
            <w:pPr>
              <w:spacing w:after="0"/>
              <w:rPr>
                <w:rFonts w:cs="Calibri"/>
                <w:b/>
                <w:bCs/>
                <w:color w:val="000000"/>
                <w:sz w:val="18"/>
                <w:szCs w:val="18"/>
              </w:rPr>
            </w:pPr>
            <w:r>
              <w:rPr>
                <w:rFonts w:cs="Calibri"/>
                <w:b/>
                <w:bCs/>
                <w:color w:val="000000"/>
                <w:sz w:val="18"/>
                <w:szCs w:val="18"/>
              </w:rPr>
              <w:t>-qik</w:t>
            </w:r>
          </w:p>
        </w:tc>
        <w:tc>
          <w:tcPr>
            <w:tcW w:w="1716" w:type="dxa"/>
            <w:shd w:val="clear" w:color="auto" w:fill="auto"/>
            <w:noWrap/>
            <w:hideMark/>
          </w:tcPr>
          <w:p w14:paraId="0833F245"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QIK</w:t>
            </w:r>
          </w:p>
        </w:tc>
        <w:tc>
          <w:tcPr>
            <w:tcW w:w="3804" w:type="dxa"/>
            <w:shd w:val="clear" w:color="auto" w:fill="auto"/>
            <w:noWrap/>
            <w:hideMark/>
          </w:tcPr>
          <w:p w14:paraId="4BE1FFC8" w14:textId="77777777" w:rsidR="00B922E5" w:rsidRDefault="00B922E5">
            <w:pPr>
              <w:spacing w:after="0"/>
              <w:rPr>
                <w:rFonts w:cs="Calibri"/>
                <w:color w:val="000000"/>
                <w:sz w:val="18"/>
                <w:szCs w:val="18"/>
              </w:rPr>
            </w:pPr>
            <w:r>
              <w:rPr>
                <w:rFonts w:cs="Calibri"/>
                <w:color w:val="000000"/>
                <w:sz w:val="18"/>
                <w:szCs w:val="18"/>
              </w:rPr>
              <w:t>when used as a suffix, indicates repetitions of an action</w:t>
            </w:r>
          </w:p>
        </w:tc>
      </w:tr>
      <w:tr w:rsidR="00181A65" w:rsidRPr="00200EDC" w14:paraId="7A86A1A7" w14:textId="77777777">
        <w:trPr>
          <w:trHeight w:val="288"/>
        </w:trPr>
        <w:tc>
          <w:tcPr>
            <w:tcW w:w="960" w:type="dxa"/>
            <w:shd w:val="clear" w:color="auto" w:fill="CCCCCC"/>
            <w:noWrap/>
            <w:hideMark/>
          </w:tcPr>
          <w:p w14:paraId="03BF389D" w14:textId="77777777" w:rsidR="00B922E5" w:rsidRDefault="00B922E5">
            <w:pPr>
              <w:spacing w:after="0"/>
              <w:rPr>
                <w:rFonts w:cs="Calibri"/>
                <w:b/>
                <w:bCs/>
                <w:color w:val="000000"/>
                <w:sz w:val="18"/>
                <w:szCs w:val="18"/>
              </w:rPr>
            </w:pPr>
            <w:r>
              <w:rPr>
                <w:rFonts w:cs="Calibri"/>
                <w:b/>
                <w:bCs/>
                <w:color w:val="000000"/>
                <w:sz w:val="18"/>
                <w:szCs w:val="18"/>
              </w:rPr>
              <w:t>ro-</w:t>
            </w:r>
          </w:p>
        </w:tc>
        <w:tc>
          <w:tcPr>
            <w:tcW w:w="1716" w:type="dxa"/>
            <w:shd w:val="clear" w:color="auto" w:fill="CCCCCC"/>
            <w:noWrap/>
            <w:hideMark/>
          </w:tcPr>
          <w:p w14:paraId="59EB98BB"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RO-</w:t>
            </w:r>
          </w:p>
        </w:tc>
        <w:tc>
          <w:tcPr>
            <w:tcW w:w="3804" w:type="dxa"/>
            <w:shd w:val="clear" w:color="auto" w:fill="CCCCCC"/>
            <w:noWrap/>
            <w:hideMark/>
          </w:tcPr>
          <w:p w14:paraId="3E4F1287" w14:textId="77777777" w:rsidR="00B922E5" w:rsidRDefault="00B922E5">
            <w:pPr>
              <w:spacing w:after="0"/>
              <w:rPr>
                <w:rFonts w:cs="Calibri"/>
                <w:sz w:val="18"/>
                <w:szCs w:val="18"/>
              </w:rPr>
            </w:pPr>
            <w:r>
              <w:rPr>
                <w:rFonts w:cs="Calibri"/>
                <w:sz w:val="18"/>
                <w:szCs w:val="18"/>
              </w:rPr>
              <w:t>To repeat an action</w:t>
            </w:r>
          </w:p>
        </w:tc>
      </w:tr>
      <w:tr w:rsidR="00181A65" w:rsidRPr="00200EDC" w14:paraId="32EE7DC0" w14:textId="77777777">
        <w:trPr>
          <w:trHeight w:val="288"/>
        </w:trPr>
        <w:tc>
          <w:tcPr>
            <w:tcW w:w="960" w:type="dxa"/>
            <w:shd w:val="clear" w:color="auto" w:fill="auto"/>
            <w:noWrap/>
            <w:hideMark/>
          </w:tcPr>
          <w:p w14:paraId="19F470FE" w14:textId="77777777" w:rsidR="00B922E5" w:rsidRDefault="00B922E5">
            <w:pPr>
              <w:spacing w:after="0"/>
              <w:rPr>
                <w:rFonts w:cs="Calibri"/>
                <w:b/>
                <w:bCs/>
                <w:sz w:val="18"/>
                <w:szCs w:val="18"/>
              </w:rPr>
            </w:pPr>
            <w:r>
              <w:rPr>
                <w:rFonts w:cs="Calibri"/>
                <w:b/>
                <w:bCs/>
                <w:sz w:val="18"/>
                <w:szCs w:val="18"/>
              </w:rPr>
              <w:lastRenderedPageBreak/>
              <w:t>-stebr</w:t>
            </w:r>
          </w:p>
        </w:tc>
        <w:tc>
          <w:tcPr>
            <w:tcW w:w="1716" w:type="dxa"/>
            <w:shd w:val="clear" w:color="auto" w:fill="auto"/>
            <w:noWrap/>
            <w:hideMark/>
          </w:tcPr>
          <w:p w14:paraId="519F7459"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STEḄ</w:t>
            </w:r>
          </w:p>
        </w:tc>
        <w:tc>
          <w:tcPr>
            <w:tcW w:w="3804" w:type="dxa"/>
            <w:shd w:val="clear" w:color="auto" w:fill="auto"/>
            <w:noWrap/>
            <w:hideMark/>
          </w:tcPr>
          <w:p w14:paraId="6D3F5D63" w14:textId="77777777" w:rsidR="00B922E5" w:rsidRDefault="00B922E5">
            <w:pPr>
              <w:spacing w:after="0"/>
              <w:rPr>
                <w:rFonts w:cs="Calibri"/>
                <w:sz w:val="18"/>
                <w:szCs w:val="18"/>
              </w:rPr>
            </w:pPr>
            <w:r>
              <w:rPr>
                <w:rFonts w:cs="Calibri"/>
                <w:sz w:val="18"/>
                <w:szCs w:val="18"/>
              </w:rPr>
              <w:t>wellborn (Soc 12)</w:t>
            </w:r>
          </w:p>
        </w:tc>
      </w:tr>
      <w:tr w:rsidR="00181A65" w:rsidRPr="00200EDC" w14:paraId="3123BE70" w14:textId="77777777">
        <w:trPr>
          <w:trHeight w:val="288"/>
        </w:trPr>
        <w:tc>
          <w:tcPr>
            <w:tcW w:w="960" w:type="dxa"/>
            <w:shd w:val="clear" w:color="auto" w:fill="CCCCCC"/>
            <w:noWrap/>
            <w:hideMark/>
          </w:tcPr>
          <w:p w14:paraId="025B000D" w14:textId="77777777" w:rsidR="00B922E5" w:rsidRDefault="00B922E5">
            <w:pPr>
              <w:spacing w:after="0"/>
              <w:rPr>
                <w:rFonts w:cs="Calibri"/>
                <w:b/>
                <w:bCs/>
                <w:color w:val="000000"/>
                <w:sz w:val="18"/>
                <w:szCs w:val="18"/>
              </w:rPr>
            </w:pPr>
            <w:r>
              <w:rPr>
                <w:rFonts w:cs="Calibri"/>
                <w:b/>
                <w:bCs/>
                <w:color w:val="000000"/>
                <w:sz w:val="18"/>
                <w:szCs w:val="18"/>
              </w:rPr>
              <w:t>-tepo</w:t>
            </w:r>
          </w:p>
        </w:tc>
        <w:tc>
          <w:tcPr>
            <w:tcW w:w="1716" w:type="dxa"/>
            <w:shd w:val="clear" w:color="auto" w:fill="CCCCCC"/>
            <w:noWrap/>
            <w:hideMark/>
          </w:tcPr>
          <w:p w14:paraId="781DA944"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TEPO</w:t>
            </w:r>
          </w:p>
        </w:tc>
        <w:tc>
          <w:tcPr>
            <w:tcW w:w="3804" w:type="dxa"/>
            <w:shd w:val="clear" w:color="auto" w:fill="CCCCCC"/>
            <w:noWrap/>
            <w:hideMark/>
          </w:tcPr>
          <w:p w14:paraId="24F39EE7" w14:textId="77777777" w:rsidR="00B922E5" w:rsidRDefault="00B922E5">
            <w:pPr>
              <w:spacing w:after="0"/>
              <w:rPr>
                <w:rFonts w:cs="Calibri"/>
                <w:color w:val="000000"/>
                <w:sz w:val="18"/>
                <w:szCs w:val="18"/>
              </w:rPr>
            </w:pPr>
            <w:r>
              <w:rPr>
                <w:rFonts w:cs="Calibri"/>
                <w:color w:val="000000"/>
                <w:sz w:val="18"/>
                <w:szCs w:val="18"/>
              </w:rPr>
              <w:t>suffix indicating a machine or device for performin a function</w:t>
            </w:r>
          </w:p>
        </w:tc>
      </w:tr>
      <w:tr w:rsidR="00181A65" w:rsidRPr="00200EDC" w14:paraId="2375BFD8" w14:textId="77777777">
        <w:trPr>
          <w:trHeight w:val="288"/>
        </w:trPr>
        <w:tc>
          <w:tcPr>
            <w:tcW w:w="960" w:type="dxa"/>
            <w:shd w:val="clear" w:color="auto" w:fill="auto"/>
            <w:noWrap/>
            <w:hideMark/>
          </w:tcPr>
          <w:p w14:paraId="434DA335" w14:textId="77777777" w:rsidR="00B922E5" w:rsidRDefault="00B922E5">
            <w:pPr>
              <w:spacing w:after="0"/>
              <w:rPr>
                <w:rFonts w:cs="Calibri"/>
                <w:b/>
                <w:bCs/>
                <w:color w:val="000000"/>
                <w:sz w:val="18"/>
                <w:szCs w:val="18"/>
              </w:rPr>
            </w:pPr>
            <w:r>
              <w:rPr>
                <w:rFonts w:cs="Calibri"/>
                <w:b/>
                <w:bCs/>
                <w:color w:val="000000"/>
                <w:sz w:val="18"/>
                <w:szCs w:val="18"/>
              </w:rPr>
              <w:t>-tiki</w:t>
            </w:r>
          </w:p>
        </w:tc>
        <w:tc>
          <w:tcPr>
            <w:tcW w:w="1716" w:type="dxa"/>
            <w:shd w:val="clear" w:color="auto" w:fill="auto"/>
            <w:noWrap/>
            <w:hideMark/>
          </w:tcPr>
          <w:p w14:paraId="147AFDE6"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TIKI</w:t>
            </w:r>
          </w:p>
        </w:tc>
        <w:tc>
          <w:tcPr>
            <w:tcW w:w="3804" w:type="dxa"/>
            <w:shd w:val="clear" w:color="auto" w:fill="auto"/>
            <w:noWrap/>
            <w:hideMark/>
          </w:tcPr>
          <w:p w14:paraId="4D6B2BA2" w14:textId="77777777" w:rsidR="00B922E5" w:rsidRDefault="00B922E5">
            <w:pPr>
              <w:spacing w:after="0"/>
              <w:rPr>
                <w:rFonts w:cs="Calibri"/>
                <w:sz w:val="18"/>
                <w:szCs w:val="18"/>
              </w:rPr>
            </w:pPr>
            <w:r>
              <w:rPr>
                <w:rFonts w:cs="Calibri"/>
                <w:sz w:val="18"/>
                <w:szCs w:val="18"/>
              </w:rPr>
              <w:t>an ending indicating a diminutive form or term of endearment</w:t>
            </w:r>
          </w:p>
        </w:tc>
      </w:tr>
      <w:tr w:rsidR="00181A65" w:rsidRPr="00200EDC" w14:paraId="677A93E2" w14:textId="77777777">
        <w:trPr>
          <w:trHeight w:val="288"/>
        </w:trPr>
        <w:tc>
          <w:tcPr>
            <w:tcW w:w="960" w:type="dxa"/>
            <w:shd w:val="clear" w:color="auto" w:fill="CCCCCC"/>
            <w:noWrap/>
            <w:hideMark/>
          </w:tcPr>
          <w:p w14:paraId="774D7AB6" w14:textId="77777777" w:rsidR="00B922E5" w:rsidRDefault="00B922E5">
            <w:pPr>
              <w:spacing w:after="0"/>
              <w:rPr>
                <w:rFonts w:cs="Calibri"/>
                <w:b/>
                <w:bCs/>
                <w:sz w:val="18"/>
                <w:szCs w:val="18"/>
              </w:rPr>
            </w:pPr>
            <w:r>
              <w:rPr>
                <w:rFonts w:cs="Calibri"/>
                <w:b/>
                <w:bCs/>
                <w:sz w:val="18"/>
                <w:szCs w:val="18"/>
              </w:rPr>
              <w:t>-tlas</w:t>
            </w:r>
          </w:p>
        </w:tc>
        <w:tc>
          <w:tcPr>
            <w:tcW w:w="1716" w:type="dxa"/>
            <w:shd w:val="clear" w:color="auto" w:fill="CCCCCC"/>
            <w:noWrap/>
            <w:hideMark/>
          </w:tcPr>
          <w:p w14:paraId="72698FA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w:t>
            </w:r>
          </w:p>
        </w:tc>
        <w:tc>
          <w:tcPr>
            <w:tcW w:w="3804" w:type="dxa"/>
            <w:shd w:val="clear" w:color="auto" w:fill="CCCCCC"/>
            <w:noWrap/>
            <w:hideMark/>
          </w:tcPr>
          <w:p w14:paraId="56B7E289" w14:textId="77777777" w:rsidR="00B922E5" w:rsidRDefault="00B922E5">
            <w:pPr>
              <w:spacing w:after="0"/>
              <w:rPr>
                <w:rFonts w:cs="Calibri"/>
                <w:sz w:val="18"/>
                <w:szCs w:val="18"/>
              </w:rPr>
            </w:pPr>
            <w:r>
              <w:rPr>
                <w:rFonts w:cs="Calibri"/>
                <w:sz w:val="18"/>
                <w:szCs w:val="18"/>
              </w:rPr>
              <w:t>highborn (Soc 13), also used as superlative ending</w:t>
            </w:r>
          </w:p>
        </w:tc>
      </w:tr>
      <w:tr w:rsidR="00181A65" w:rsidRPr="00200EDC" w14:paraId="281F909D" w14:textId="77777777">
        <w:trPr>
          <w:trHeight w:val="288"/>
        </w:trPr>
        <w:tc>
          <w:tcPr>
            <w:tcW w:w="960" w:type="dxa"/>
            <w:shd w:val="clear" w:color="auto" w:fill="auto"/>
            <w:noWrap/>
            <w:hideMark/>
          </w:tcPr>
          <w:p w14:paraId="64883771" w14:textId="77777777" w:rsidR="00B922E5" w:rsidRDefault="00B922E5">
            <w:pPr>
              <w:spacing w:after="0"/>
              <w:rPr>
                <w:rFonts w:cs="Calibri"/>
                <w:b/>
                <w:bCs/>
                <w:sz w:val="18"/>
                <w:szCs w:val="18"/>
              </w:rPr>
            </w:pPr>
            <w:r>
              <w:rPr>
                <w:rFonts w:cs="Calibri"/>
                <w:b/>
                <w:bCs/>
                <w:sz w:val="18"/>
                <w:szCs w:val="18"/>
              </w:rPr>
              <w:t>-tlasche'</w:t>
            </w:r>
          </w:p>
        </w:tc>
        <w:tc>
          <w:tcPr>
            <w:tcW w:w="1716" w:type="dxa"/>
            <w:shd w:val="clear" w:color="auto" w:fill="auto"/>
            <w:noWrap/>
            <w:hideMark/>
          </w:tcPr>
          <w:p w14:paraId="58C3CAEF"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ṪASĈE'</w:t>
            </w:r>
          </w:p>
        </w:tc>
        <w:tc>
          <w:tcPr>
            <w:tcW w:w="3804" w:type="dxa"/>
            <w:shd w:val="clear" w:color="auto" w:fill="auto"/>
            <w:noWrap/>
            <w:hideMark/>
          </w:tcPr>
          <w:p w14:paraId="6A4D0757" w14:textId="77777777" w:rsidR="00B922E5" w:rsidRDefault="00B922E5">
            <w:pPr>
              <w:spacing w:after="0"/>
              <w:rPr>
                <w:rFonts w:cs="Calibri"/>
                <w:sz w:val="18"/>
                <w:szCs w:val="18"/>
              </w:rPr>
            </w:pPr>
            <w:r>
              <w:rPr>
                <w:rFonts w:cs="Calibri"/>
                <w:sz w:val="18"/>
                <w:szCs w:val="18"/>
              </w:rPr>
              <w:t>noble born (Soc 14)</w:t>
            </w:r>
          </w:p>
        </w:tc>
      </w:tr>
      <w:tr w:rsidR="00181A65" w:rsidRPr="00200EDC" w14:paraId="0D2CF809" w14:textId="77777777">
        <w:trPr>
          <w:trHeight w:val="288"/>
        </w:trPr>
        <w:tc>
          <w:tcPr>
            <w:tcW w:w="960" w:type="dxa"/>
            <w:shd w:val="clear" w:color="auto" w:fill="CCCCCC"/>
            <w:noWrap/>
            <w:hideMark/>
          </w:tcPr>
          <w:p w14:paraId="5DFBA21D" w14:textId="77777777" w:rsidR="00B922E5" w:rsidRDefault="00B922E5">
            <w:pPr>
              <w:spacing w:after="0"/>
              <w:rPr>
                <w:rFonts w:cs="Calibri"/>
                <w:b/>
                <w:bCs/>
                <w:color w:val="000000"/>
                <w:sz w:val="18"/>
                <w:szCs w:val="18"/>
              </w:rPr>
            </w:pPr>
            <w:r>
              <w:rPr>
                <w:rFonts w:cs="Calibri"/>
                <w:b/>
                <w:bCs/>
                <w:color w:val="000000"/>
                <w:sz w:val="18"/>
                <w:szCs w:val="18"/>
              </w:rPr>
              <w:t>-yotl</w:t>
            </w:r>
          </w:p>
        </w:tc>
        <w:tc>
          <w:tcPr>
            <w:tcW w:w="1716" w:type="dxa"/>
            <w:shd w:val="clear" w:color="auto" w:fill="CCCCCC"/>
            <w:noWrap/>
            <w:hideMark/>
          </w:tcPr>
          <w:p w14:paraId="19870C8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YOṪ</w:t>
            </w:r>
          </w:p>
        </w:tc>
        <w:tc>
          <w:tcPr>
            <w:tcW w:w="3804" w:type="dxa"/>
            <w:shd w:val="clear" w:color="auto" w:fill="CCCCCC"/>
            <w:noWrap/>
            <w:hideMark/>
          </w:tcPr>
          <w:p w14:paraId="6CF85049" w14:textId="77777777" w:rsidR="00B922E5" w:rsidRDefault="00B922E5">
            <w:pPr>
              <w:spacing w:after="0"/>
              <w:rPr>
                <w:rFonts w:cs="Calibri"/>
                <w:color w:val="000000"/>
                <w:sz w:val="18"/>
                <w:szCs w:val="18"/>
              </w:rPr>
            </w:pPr>
            <w:r>
              <w:rPr>
                <w:rFonts w:cs="Calibri"/>
                <w:color w:val="000000"/>
                <w:sz w:val="18"/>
                <w:szCs w:val="18"/>
              </w:rPr>
              <w:t>suffix referring specifically to large vehicles and transportation machinery</w:t>
            </w:r>
          </w:p>
        </w:tc>
      </w:tr>
      <w:tr w:rsidR="00181A65" w:rsidRPr="00200EDC" w14:paraId="4B670E22" w14:textId="77777777">
        <w:trPr>
          <w:trHeight w:val="288"/>
        </w:trPr>
        <w:tc>
          <w:tcPr>
            <w:tcW w:w="960" w:type="dxa"/>
            <w:shd w:val="clear" w:color="auto" w:fill="auto"/>
            <w:noWrap/>
          </w:tcPr>
          <w:p w14:paraId="113419F5" w14:textId="77777777" w:rsidR="00B922E5" w:rsidRDefault="00B922E5">
            <w:pPr>
              <w:spacing w:after="0"/>
              <w:rPr>
                <w:rFonts w:cs="Calibri"/>
                <w:b/>
                <w:bCs/>
                <w:color w:val="000000"/>
                <w:sz w:val="18"/>
                <w:szCs w:val="18"/>
              </w:rPr>
            </w:pPr>
            <w:r>
              <w:rPr>
                <w:rFonts w:cs="Calibri"/>
                <w:b/>
                <w:bCs/>
                <w:color w:val="000000"/>
                <w:sz w:val="18"/>
                <w:szCs w:val="18"/>
              </w:rPr>
              <w:t>zil-</w:t>
            </w:r>
          </w:p>
        </w:tc>
        <w:tc>
          <w:tcPr>
            <w:tcW w:w="1716" w:type="dxa"/>
            <w:shd w:val="clear" w:color="auto" w:fill="auto"/>
            <w:noWrap/>
          </w:tcPr>
          <w:p w14:paraId="16D497AF"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ZIL</w:t>
            </w:r>
            <w:r>
              <w:rPr>
                <w:rFonts w:ascii="Cambria" w:hAnsi="Cambria" w:cs="Calibri"/>
                <w:color w:val="000000"/>
                <w:sz w:val="18"/>
                <w:szCs w:val="18"/>
              </w:rPr>
              <w:t>-</w:t>
            </w:r>
          </w:p>
        </w:tc>
        <w:tc>
          <w:tcPr>
            <w:tcW w:w="3804" w:type="dxa"/>
            <w:shd w:val="clear" w:color="auto" w:fill="auto"/>
            <w:noWrap/>
          </w:tcPr>
          <w:p w14:paraId="74CBD995" w14:textId="77777777" w:rsidR="00B922E5" w:rsidRDefault="00B922E5">
            <w:pPr>
              <w:spacing w:after="0"/>
              <w:rPr>
                <w:rFonts w:cs="Calibri"/>
                <w:sz w:val="18"/>
                <w:szCs w:val="18"/>
              </w:rPr>
            </w:pPr>
            <w:r>
              <w:rPr>
                <w:rFonts w:cs="Calibri"/>
                <w:sz w:val="18"/>
                <w:szCs w:val="18"/>
              </w:rPr>
              <w:t>Like the Anglic ‘mis</w:t>
            </w:r>
            <w:proofErr w:type="gramStart"/>
            <w:r>
              <w:rPr>
                <w:rFonts w:cs="Calibri"/>
                <w:sz w:val="18"/>
                <w:szCs w:val="18"/>
              </w:rPr>
              <w:t>-‘</w:t>
            </w:r>
            <w:proofErr w:type="gramEnd"/>
            <w:r>
              <w:rPr>
                <w:rFonts w:cs="Calibri"/>
                <w:sz w:val="18"/>
                <w:szCs w:val="18"/>
              </w:rPr>
              <w:t>, indicates an error</w:t>
            </w:r>
          </w:p>
        </w:tc>
      </w:tr>
      <w:tr w:rsidR="00181A65" w:rsidRPr="00200EDC" w14:paraId="183CDD26" w14:textId="77777777">
        <w:trPr>
          <w:trHeight w:val="288"/>
        </w:trPr>
        <w:tc>
          <w:tcPr>
            <w:tcW w:w="960" w:type="dxa"/>
            <w:shd w:val="clear" w:color="auto" w:fill="CCCCCC"/>
            <w:noWrap/>
            <w:hideMark/>
          </w:tcPr>
          <w:p w14:paraId="4B96027F" w14:textId="77777777" w:rsidR="00B922E5" w:rsidRDefault="00B922E5">
            <w:pPr>
              <w:spacing w:after="0"/>
              <w:rPr>
                <w:rFonts w:cs="Calibri"/>
                <w:b/>
                <w:bCs/>
                <w:color w:val="000000"/>
                <w:sz w:val="18"/>
                <w:szCs w:val="18"/>
              </w:rPr>
            </w:pPr>
            <w:r>
              <w:rPr>
                <w:rFonts w:cs="Calibri"/>
                <w:b/>
                <w:bCs/>
                <w:color w:val="000000"/>
                <w:sz w:val="18"/>
                <w:szCs w:val="18"/>
              </w:rPr>
              <w:t>-zin</w:t>
            </w:r>
          </w:p>
        </w:tc>
        <w:tc>
          <w:tcPr>
            <w:tcW w:w="1716" w:type="dxa"/>
            <w:shd w:val="clear" w:color="auto" w:fill="CCCCCC"/>
            <w:noWrap/>
            <w:hideMark/>
          </w:tcPr>
          <w:p w14:paraId="54EA9B4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ZIN</w:t>
            </w:r>
          </w:p>
        </w:tc>
        <w:tc>
          <w:tcPr>
            <w:tcW w:w="3804" w:type="dxa"/>
            <w:shd w:val="clear" w:color="auto" w:fill="CCCCCC"/>
            <w:noWrap/>
            <w:hideMark/>
          </w:tcPr>
          <w:p w14:paraId="4754B8A8" w14:textId="77777777" w:rsidR="00B922E5" w:rsidRDefault="00B922E5">
            <w:pPr>
              <w:spacing w:after="0"/>
              <w:rPr>
                <w:rFonts w:cs="Calibri"/>
                <w:sz w:val="18"/>
                <w:szCs w:val="18"/>
              </w:rPr>
            </w:pPr>
            <w:r>
              <w:rPr>
                <w:rFonts w:cs="Calibri"/>
                <w:sz w:val="18"/>
                <w:szCs w:val="18"/>
              </w:rPr>
              <w:t>child or offspring of</w:t>
            </w:r>
          </w:p>
        </w:tc>
      </w:tr>
    </w:tbl>
    <w:p w14:paraId="76EB1493" w14:textId="77777777" w:rsidR="00B922E5" w:rsidRDefault="00B922E5" w:rsidP="00EE30C0">
      <w:pPr>
        <w:jc w:val="center"/>
        <w:rPr>
          <w:rFonts w:cs="Calibri"/>
          <w:b/>
          <w:bCs/>
          <w:sz w:val="28"/>
          <w:szCs w:val="28"/>
        </w:rPr>
      </w:pPr>
    </w:p>
    <w:p w14:paraId="2DE37BE4" w14:textId="33813341" w:rsidR="00E76A85" w:rsidRPr="00B90FA7" w:rsidRDefault="00B922E5" w:rsidP="00EE30C0">
      <w:pPr>
        <w:jc w:val="center"/>
        <w:rPr>
          <w:rFonts w:cs="Calibri"/>
          <w:b/>
          <w:bCs/>
          <w:sz w:val="28"/>
          <w:szCs w:val="28"/>
        </w:rPr>
      </w:pPr>
      <w:r>
        <w:rPr>
          <w:rFonts w:cs="Calibri"/>
          <w:b/>
          <w:bCs/>
          <w:sz w:val="28"/>
          <w:szCs w:val="28"/>
        </w:rPr>
        <w:br w:type="page"/>
      </w:r>
      <w:r w:rsidR="00EE30C0" w:rsidRPr="00B90FA7">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Zdetl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283344" w:rsidRPr="00B90FA7" w14:paraId="023B794B" w14:textId="77777777" w:rsidTr="00B90FA7">
        <w:trPr>
          <w:trHeight w:val="312"/>
          <w:jc w:val="center"/>
        </w:trPr>
        <w:tc>
          <w:tcPr>
            <w:tcW w:w="1080" w:type="dxa"/>
            <w:tcBorders>
              <w:bottom w:val="single" w:sz="4" w:space="0" w:color="666666"/>
            </w:tcBorders>
            <w:shd w:val="clear" w:color="auto" w:fill="auto"/>
            <w:noWrap/>
            <w:hideMark/>
          </w:tcPr>
          <w:p w14:paraId="0B14B88B"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Zdetl</w:t>
            </w:r>
          </w:p>
        </w:tc>
        <w:tc>
          <w:tcPr>
            <w:tcW w:w="1260" w:type="dxa"/>
            <w:tcBorders>
              <w:bottom w:val="single" w:sz="4" w:space="0" w:color="666666"/>
            </w:tcBorders>
            <w:shd w:val="clear" w:color="auto" w:fill="auto"/>
            <w:noWrap/>
            <w:hideMark/>
          </w:tcPr>
          <w:p w14:paraId="3530C008"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IPA</w:t>
            </w:r>
          </w:p>
        </w:tc>
      </w:tr>
      <w:tr w:rsidR="00283344" w:rsidRPr="00B90FA7" w14:paraId="46C07E95" w14:textId="77777777" w:rsidTr="00B90FA7">
        <w:trPr>
          <w:trHeight w:val="336"/>
          <w:jc w:val="center"/>
        </w:trPr>
        <w:tc>
          <w:tcPr>
            <w:tcW w:w="1080" w:type="dxa"/>
            <w:shd w:val="clear" w:color="auto" w:fill="CCCCCC"/>
            <w:noWrap/>
            <w:hideMark/>
          </w:tcPr>
          <w:p w14:paraId="3EA8DB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b/>
                <w:bCs/>
                <w:color w:val="000000"/>
                <w:sz w:val="18"/>
                <w:szCs w:val="18"/>
              </w:rPr>
              <w:t>B</w:t>
            </w:r>
          </w:p>
        </w:tc>
        <w:tc>
          <w:tcPr>
            <w:tcW w:w="810" w:type="dxa"/>
            <w:shd w:val="clear" w:color="auto" w:fill="CCCCCC"/>
            <w:noWrap/>
            <w:hideMark/>
          </w:tcPr>
          <w:p w14:paraId="6EEF4DF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B</w:t>
            </w:r>
          </w:p>
        </w:tc>
        <w:tc>
          <w:tcPr>
            <w:tcW w:w="1260" w:type="dxa"/>
            <w:shd w:val="clear" w:color="auto" w:fill="CCCCCC"/>
            <w:noWrap/>
            <w:hideMark/>
          </w:tcPr>
          <w:p w14:paraId="6D8FAE6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Boy</w:t>
            </w:r>
          </w:p>
        </w:tc>
        <w:tc>
          <w:tcPr>
            <w:tcW w:w="630" w:type="dxa"/>
            <w:shd w:val="clear" w:color="auto" w:fill="CCCCCC"/>
            <w:noWrap/>
            <w:hideMark/>
          </w:tcPr>
          <w:p w14:paraId="3C23DC2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w:t>
            </w:r>
          </w:p>
        </w:tc>
      </w:tr>
      <w:tr w:rsidR="00283344" w:rsidRPr="00B90FA7" w14:paraId="19AE27C1" w14:textId="77777777" w:rsidTr="00B90FA7">
        <w:trPr>
          <w:trHeight w:val="336"/>
          <w:jc w:val="center"/>
        </w:trPr>
        <w:tc>
          <w:tcPr>
            <w:tcW w:w="1080" w:type="dxa"/>
            <w:shd w:val="clear" w:color="auto" w:fill="auto"/>
            <w:noWrap/>
            <w:hideMark/>
          </w:tcPr>
          <w:p w14:paraId="61C4F4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BL</w:t>
            </w:r>
          </w:p>
        </w:tc>
        <w:tc>
          <w:tcPr>
            <w:tcW w:w="810" w:type="dxa"/>
            <w:shd w:val="clear" w:color="auto" w:fill="auto"/>
            <w:noWrap/>
            <w:hideMark/>
          </w:tcPr>
          <w:p w14:paraId="5BE461D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Ḃ</w:t>
            </w:r>
          </w:p>
        </w:tc>
        <w:tc>
          <w:tcPr>
            <w:tcW w:w="1260" w:type="dxa"/>
            <w:shd w:val="clear" w:color="auto" w:fill="auto"/>
            <w:noWrap/>
            <w:hideMark/>
          </w:tcPr>
          <w:p w14:paraId="638B17D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BLue</w:t>
            </w:r>
          </w:p>
        </w:tc>
        <w:tc>
          <w:tcPr>
            <w:tcW w:w="630" w:type="dxa"/>
            <w:shd w:val="clear" w:color="auto" w:fill="auto"/>
            <w:noWrap/>
            <w:hideMark/>
          </w:tcPr>
          <w:p w14:paraId="6A1DF0D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w:t>
            </w:r>
          </w:p>
        </w:tc>
      </w:tr>
      <w:tr w:rsidR="00283344" w:rsidRPr="00B90FA7" w14:paraId="04D22BF9" w14:textId="77777777" w:rsidTr="00B90FA7">
        <w:trPr>
          <w:trHeight w:val="336"/>
          <w:jc w:val="center"/>
        </w:trPr>
        <w:tc>
          <w:tcPr>
            <w:tcW w:w="1080" w:type="dxa"/>
            <w:shd w:val="clear" w:color="auto" w:fill="CCCCCC"/>
            <w:noWrap/>
            <w:hideMark/>
          </w:tcPr>
          <w:p w14:paraId="4937C5F1"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BR</w:t>
            </w:r>
          </w:p>
        </w:tc>
        <w:tc>
          <w:tcPr>
            <w:tcW w:w="810" w:type="dxa"/>
            <w:shd w:val="clear" w:color="auto" w:fill="CCCCCC"/>
            <w:noWrap/>
            <w:hideMark/>
          </w:tcPr>
          <w:p w14:paraId="7BB19C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Ḅ</w:t>
            </w:r>
          </w:p>
        </w:tc>
        <w:tc>
          <w:tcPr>
            <w:tcW w:w="1260" w:type="dxa"/>
            <w:shd w:val="clear" w:color="auto" w:fill="CCCCCC"/>
            <w:noWrap/>
            <w:hideMark/>
          </w:tcPr>
          <w:p w14:paraId="67CF733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BRown</w:t>
            </w:r>
          </w:p>
        </w:tc>
        <w:tc>
          <w:tcPr>
            <w:tcW w:w="630" w:type="dxa"/>
            <w:shd w:val="clear" w:color="auto" w:fill="CCCCCC"/>
            <w:noWrap/>
            <w:hideMark/>
          </w:tcPr>
          <w:p w14:paraId="1C83BC0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br</w:t>
            </w:r>
          </w:p>
        </w:tc>
      </w:tr>
      <w:tr w:rsidR="00283344" w:rsidRPr="00B90FA7" w14:paraId="1F3F02F5" w14:textId="77777777" w:rsidTr="00B90FA7">
        <w:trPr>
          <w:trHeight w:val="336"/>
          <w:jc w:val="center"/>
        </w:trPr>
        <w:tc>
          <w:tcPr>
            <w:tcW w:w="1080" w:type="dxa"/>
            <w:shd w:val="clear" w:color="auto" w:fill="auto"/>
            <w:noWrap/>
            <w:hideMark/>
          </w:tcPr>
          <w:p w14:paraId="0DED9C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w:t>
            </w:r>
          </w:p>
        </w:tc>
        <w:tc>
          <w:tcPr>
            <w:tcW w:w="810" w:type="dxa"/>
            <w:shd w:val="clear" w:color="auto" w:fill="auto"/>
            <w:noWrap/>
            <w:hideMark/>
          </w:tcPr>
          <w:p w14:paraId="6F99479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w:t>
            </w:r>
          </w:p>
        </w:tc>
        <w:tc>
          <w:tcPr>
            <w:tcW w:w="1260" w:type="dxa"/>
            <w:shd w:val="clear" w:color="auto" w:fill="auto"/>
            <w:noWrap/>
            <w:hideMark/>
          </w:tcPr>
          <w:p w14:paraId="665D5AE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CHurch</w:t>
            </w:r>
          </w:p>
        </w:tc>
        <w:tc>
          <w:tcPr>
            <w:tcW w:w="630" w:type="dxa"/>
            <w:shd w:val="clear" w:color="auto" w:fill="auto"/>
            <w:noWrap/>
            <w:hideMark/>
          </w:tcPr>
          <w:p w14:paraId="267630E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w:t>
            </w:r>
          </w:p>
        </w:tc>
      </w:tr>
      <w:tr w:rsidR="00283344" w:rsidRPr="00B90FA7" w14:paraId="6DA7DAA4" w14:textId="77777777" w:rsidTr="00B90FA7">
        <w:trPr>
          <w:trHeight w:val="336"/>
          <w:jc w:val="center"/>
        </w:trPr>
        <w:tc>
          <w:tcPr>
            <w:tcW w:w="1080" w:type="dxa"/>
            <w:shd w:val="clear" w:color="auto" w:fill="CCCCCC"/>
            <w:noWrap/>
            <w:hideMark/>
          </w:tcPr>
          <w:p w14:paraId="4F61403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CHT</w:t>
            </w:r>
          </w:p>
        </w:tc>
        <w:tc>
          <w:tcPr>
            <w:tcW w:w="810" w:type="dxa"/>
            <w:shd w:val="clear" w:color="auto" w:fill="CCCCCC"/>
            <w:noWrap/>
            <w:hideMark/>
          </w:tcPr>
          <w:p w14:paraId="60E8E4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ĈT</w:t>
            </w:r>
          </w:p>
        </w:tc>
        <w:tc>
          <w:tcPr>
            <w:tcW w:w="1260" w:type="dxa"/>
            <w:shd w:val="clear" w:color="auto" w:fill="CCCCCC"/>
            <w:noWrap/>
            <w:hideMark/>
          </w:tcPr>
          <w:p w14:paraId="61930B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whiCH Type</w:t>
            </w:r>
          </w:p>
        </w:tc>
        <w:tc>
          <w:tcPr>
            <w:tcW w:w="630" w:type="dxa"/>
            <w:shd w:val="clear" w:color="auto" w:fill="CCCCCC"/>
            <w:noWrap/>
            <w:hideMark/>
          </w:tcPr>
          <w:p w14:paraId="613FF50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t͡ʃt</w:t>
            </w:r>
          </w:p>
        </w:tc>
      </w:tr>
      <w:tr w:rsidR="00283344" w:rsidRPr="00B90FA7" w14:paraId="426CB4A3" w14:textId="77777777" w:rsidTr="00B90FA7">
        <w:trPr>
          <w:trHeight w:val="336"/>
          <w:jc w:val="center"/>
        </w:trPr>
        <w:tc>
          <w:tcPr>
            <w:tcW w:w="1080" w:type="dxa"/>
            <w:shd w:val="clear" w:color="auto" w:fill="auto"/>
            <w:noWrap/>
            <w:hideMark/>
          </w:tcPr>
          <w:p w14:paraId="5B7BC24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w:t>
            </w:r>
          </w:p>
        </w:tc>
        <w:tc>
          <w:tcPr>
            <w:tcW w:w="810" w:type="dxa"/>
            <w:shd w:val="clear" w:color="auto" w:fill="auto"/>
            <w:noWrap/>
            <w:hideMark/>
          </w:tcPr>
          <w:p w14:paraId="35D8416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D</w:t>
            </w:r>
          </w:p>
        </w:tc>
        <w:tc>
          <w:tcPr>
            <w:tcW w:w="1260" w:type="dxa"/>
            <w:shd w:val="clear" w:color="auto" w:fill="auto"/>
            <w:noWrap/>
            <w:hideMark/>
          </w:tcPr>
          <w:p w14:paraId="44520E0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Dog</w:t>
            </w:r>
          </w:p>
        </w:tc>
        <w:tc>
          <w:tcPr>
            <w:tcW w:w="630" w:type="dxa"/>
            <w:shd w:val="clear" w:color="auto" w:fill="auto"/>
            <w:noWrap/>
            <w:hideMark/>
          </w:tcPr>
          <w:p w14:paraId="1AF19EF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w:t>
            </w:r>
          </w:p>
        </w:tc>
      </w:tr>
      <w:tr w:rsidR="00283344" w:rsidRPr="00B90FA7" w14:paraId="1F3A1CFD" w14:textId="77777777" w:rsidTr="00B90FA7">
        <w:trPr>
          <w:trHeight w:val="336"/>
          <w:jc w:val="center"/>
        </w:trPr>
        <w:tc>
          <w:tcPr>
            <w:tcW w:w="1080" w:type="dxa"/>
            <w:shd w:val="clear" w:color="auto" w:fill="CCCCCC"/>
            <w:noWrap/>
            <w:hideMark/>
          </w:tcPr>
          <w:p w14:paraId="5F5AA6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DL</w:t>
            </w:r>
          </w:p>
        </w:tc>
        <w:tc>
          <w:tcPr>
            <w:tcW w:w="810" w:type="dxa"/>
            <w:shd w:val="clear" w:color="auto" w:fill="CCCCCC"/>
            <w:noWrap/>
            <w:hideMark/>
          </w:tcPr>
          <w:p w14:paraId="33B4918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Ḋ</w:t>
            </w:r>
          </w:p>
        </w:tc>
        <w:tc>
          <w:tcPr>
            <w:tcW w:w="1260" w:type="dxa"/>
            <w:shd w:val="clear" w:color="auto" w:fill="CCCCCC"/>
            <w:noWrap/>
            <w:hideMark/>
          </w:tcPr>
          <w:p w14:paraId="313F5F6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HurDLe</w:t>
            </w:r>
          </w:p>
        </w:tc>
        <w:tc>
          <w:tcPr>
            <w:tcW w:w="630" w:type="dxa"/>
            <w:shd w:val="clear" w:color="auto" w:fill="CCCCCC"/>
            <w:noWrap/>
            <w:hideMark/>
          </w:tcPr>
          <w:p w14:paraId="673CB6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dəl</w:t>
            </w:r>
          </w:p>
        </w:tc>
      </w:tr>
      <w:tr w:rsidR="00283344" w:rsidRPr="00B90FA7" w14:paraId="6D8A3DFC" w14:textId="77777777" w:rsidTr="00B90FA7">
        <w:trPr>
          <w:trHeight w:val="336"/>
          <w:jc w:val="center"/>
        </w:trPr>
        <w:tc>
          <w:tcPr>
            <w:tcW w:w="1080" w:type="dxa"/>
            <w:shd w:val="clear" w:color="auto" w:fill="auto"/>
            <w:noWrap/>
            <w:hideMark/>
          </w:tcPr>
          <w:p w14:paraId="1376EA9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DR</w:t>
            </w:r>
          </w:p>
        </w:tc>
        <w:tc>
          <w:tcPr>
            <w:tcW w:w="810" w:type="dxa"/>
            <w:shd w:val="clear" w:color="auto" w:fill="auto"/>
            <w:noWrap/>
            <w:hideMark/>
          </w:tcPr>
          <w:p w14:paraId="5412135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Ḍ</w:t>
            </w:r>
          </w:p>
        </w:tc>
        <w:tc>
          <w:tcPr>
            <w:tcW w:w="1260" w:type="dxa"/>
            <w:shd w:val="clear" w:color="auto" w:fill="auto"/>
            <w:noWrap/>
            <w:hideMark/>
          </w:tcPr>
          <w:p w14:paraId="547D002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DRain</w:t>
            </w:r>
          </w:p>
        </w:tc>
        <w:tc>
          <w:tcPr>
            <w:tcW w:w="630" w:type="dxa"/>
            <w:shd w:val="clear" w:color="auto" w:fill="auto"/>
            <w:noWrap/>
            <w:hideMark/>
          </w:tcPr>
          <w:p w14:paraId="5A7C4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w:t>
            </w:r>
          </w:p>
        </w:tc>
      </w:tr>
      <w:tr w:rsidR="00283344" w:rsidRPr="00B90FA7" w14:paraId="722002B7" w14:textId="77777777" w:rsidTr="00B90FA7">
        <w:trPr>
          <w:trHeight w:val="336"/>
          <w:jc w:val="center"/>
        </w:trPr>
        <w:tc>
          <w:tcPr>
            <w:tcW w:w="1080" w:type="dxa"/>
            <w:shd w:val="clear" w:color="auto" w:fill="CCCCCC"/>
            <w:noWrap/>
            <w:hideMark/>
          </w:tcPr>
          <w:p w14:paraId="6B78E13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w:t>
            </w:r>
          </w:p>
        </w:tc>
        <w:tc>
          <w:tcPr>
            <w:tcW w:w="810" w:type="dxa"/>
            <w:shd w:val="clear" w:color="auto" w:fill="CCCCCC"/>
            <w:noWrap/>
            <w:hideMark/>
          </w:tcPr>
          <w:p w14:paraId="1764A7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F</w:t>
            </w:r>
          </w:p>
        </w:tc>
        <w:tc>
          <w:tcPr>
            <w:tcW w:w="1260" w:type="dxa"/>
            <w:shd w:val="clear" w:color="auto" w:fill="CCCCCC"/>
            <w:noWrap/>
            <w:hideMark/>
          </w:tcPr>
          <w:p w14:paraId="0B775C6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Fox</w:t>
            </w:r>
          </w:p>
        </w:tc>
        <w:tc>
          <w:tcPr>
            <w:tcW w:w="630" w:type="dxa"/>
            <w:shd w:val="clear" w:color="auto" w:fill="CCCCCC"/>
            <w:noWrap/>
            <w:hideMark/>
          </w:tcPr>
          <w:p w14:paraId="7D20E5E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w:t>
            </w:r>
          </w:p>
        </w:tc>
      </w:tr>
      <w:tr w:rsidR="00283344" w:rsidRPr="00B90FA7" w14:paraId="4C1CA781" w14:textId="77777777" w:rsidTr="00B90FA7">
        <w:trPr>
          <w:trHeight w:val="336"/>
          <w:jc w:val="center"/>
        </w:trPr>
        <w:tc>
          <w:tcPr>
            <w:tcW w:w="1080" w:type="dxa"/>
            <w:shd w:val="clear" w:color="auto" w:fill="auto"/>
            <w:noWrap/>
            <w:hideMark/>
          </w:tcPr>
          <w:p w14:paraId="51150AC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FL</w:t>
            </w:r>
          </w:p>
        </w:tc>
        <w:tc>
          <w:tcPr>
            <w:tcW w:w="810" w:type="dxa"/>
            <w:shd w:val="clear" w:color="auto" w:fill="auto"/>
            <w:noWrap/>
            <w:hideMark/>
          </w:tcPr>
          <w:p w14:paraId="2F4C896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auto"/>
            <w:noWrap/>
            <w:hideMark/>
          </w:tcPr>
          <w:p w14:paraId="26411FD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FLy</w:t>
            </w:r>
          </w:p>
        </w:tc>
        <w:tc>
          <w:tcPr>
            <w:tcW w:w="630" w:type="dxa"/>
            <w:shd w:val="clear" w:color="auto" w:fill="auto"/>
            <w:noWrap/>
            <w:hideMark/>
          </w:tcPr>
          <w:p w14:paraId="2B6E937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w:t>
            </w:r>
          </w:p>
        </w:tc>
      </w:tr>
      <w:tr w:rsidR="00283344" w:rsidRPr="00B90FA7" w14:paraId="78995D5D" w14:textId="77777777" w:rsidTr="00B90FA7">
        <w:trPr>
          <w:trHeight w:val="336"/>
          <w:jc w:val="center"/>
        </w:trPr>
        <w:tc>
          <w:tcPr>
            <w:tcW w:w="1080" w:type="dxa"/>
            <w:shd w:val="clear" w:color="auto" w:fill="CCCCCC"/>
            <w:noWrap/>
            <w:hideMark/>
          </w:tcPr>
          <w:p w14:paraId="0252E73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FR</w:t>
            </w:r>
          </w:p>
        </w:tc>
        <w:tc>
          <w:tcPr>
            <w:tcW w:w="810" w:type="dxa"/>
            <w:shd w:val="clear" w:color="auto" w:fill="CCCCCC"/>
            <w:noWrap/>
            <w:hideMark/>
          </w:tcPr>
          <w:p w14:paraId="417C08C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CCCCCC"/>
            <w:noWrap/>
            <w:hideMark/>
          </w:tcPr>
          <w:p w14:paraId="4E69D38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FRed</w:t>
            </w:r>
          </w:p>
        </w:tc>
        <w:tc>
          <w:tcPr>
            <w:tcW w:w="630" w:type="dxa"/>
            <w:shd w:val="clear" w:color="auto" w:fill="CCCCCC"/>
            <w:noWrap/>
            <w:hideMark/>
          </w:tcPr>
          <w:p w14:paraId="4CE497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w:t>
            </w:r>
          </w:p>
        </w:tc>
      </w:tr>
      <w:tr w:rsidR="00283344" w:rsidRPr="00B90FA7" w14:paraId="0B4C06C4" w14:textId="77777777" w:rsidTr="00B90FA7">
        <w:trPr>
          <w:trHeight w:val="336"/>
          <w:jc w:val="center"/>
        </w:trPr>
        <w:tc>
          <w:tcPr>
            <w:tcW w:w="1080" w:type="dxa"/>
            <w:shd w:val="clear" w:color="auto" w:fill="auto"/>
            <w:noWrap/>
            <w:hideMark/>
          </w:tcPr>
          <w:p w14:paraId="2E9FB83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w:t>
            </w:r>
          </w:p>
        </w:tc>
        <w:tc>
          <w:tcPr>
            <w:tcW w:w="810" w:type="dxa"/>
            <w:shd w:val="clear" w:color="auto" w:fill="auto"/>
            <w:noWrap/>
            <w:hideMark/>
          </w:tcPr>
          <w:p w14:paraId="406BD4F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w:t>
            </w:r>
          </w:p>
        </w:tc>
        <w:tc>
          <w:tcPr>
            <w:tcW w:w="1260" w:type="dxa"/>
            <w:shd w:val="clear" w:color="auto" w:fill="auto"/>
            <w:noWrap/>
            <w:hideMark/>
          </w:tcPr>
          <w:p w14:paraId="03D5517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Jack</w:t>
            </w:r>
          </w:p>
        </w:tc>
        <w:tc>
          <w:tcPr>
            <w:tcW w:w="630" w:type="dxa"/>
            <w:shd w:val="clear" w:color="auto" w:fill="auto"/>
            <w:noWrap/>
            <w:hideMark/>
          </w:tcPr>
          <w:p w14:paraId="29A3C86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w:t>
            </w:r>
          </w:p>
        </w:tc>
      </w:tr>
      <w:tr w:rsidR="00283344" w:rsidRPr="00B90FA7" w14:paraId="7F57C940" w14:textId="77777777" w:rsidTr="00B90FA7">
        <w:trPr>
          <w:trHeight w:val="336"/>
          <w:jc w:val="center"/>
        </w:trPr>
        <w:tc>
          <w:tcPr>
            <w:tcW w:w="1080" w:type="dxa"/>
            <w:shd w:val="clear" w:color="auto" w:fill="CCCCCC"/>
            <w:noWrap/>
            <w:hideMark/>
          </w:tcPr>
          <w:p w14:paraId="7EAC3D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JD</w:t>
            </w:r>
          </w:p>
        </w:tc>
        <w:tc>
          <w:tcPr>
            <w:tcW w:w="810" w:type="dxa"/>
            <w:shd w:val="clear" w:color="auto" w:fill="CCCCCC"/>
            <w:noWrap/>
            <w:hideMark/>
          </w:tcPr>
          <w:p w14:paraId="30C16A5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JD</w:t>
            </w:r>
          </w:p>
        </w:tc>
        <w:tc>
          <w:tcPr>
            <w:tcW w:w="1260" w:type="dxa"/>
            <w:shd w:val="clear" w:color="auto" w:fill="CCCCCC"/>
            <w:noWrap/>
            <w:hideMark/>
          </w:tcPr>
          <w:p w14:paraId="07186C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charGED</w:t>
            </w:r>
          </w:p>
        </w:tc>
        <w:tc>
          <w:tcPr>
            <w:tcW w:w="630" w:type="dxa"/>
            <w:shd w:val="clear" w:color="auto" w:fill="CCCCCC"/>
            <w:noWrap/>
            <w:hideMark/>
          </w:tcPr>
          <w:p w14:paraId="4EF7467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d͡ʒd</w:t>
            </w:r>
          </w:p>
        </w:tc>
      </w:tr>
      <w:tr w:rsidR="00283344" w:rsidRPr="00B90FA7" w14:paraId="748BADAB" w14:textId="77777777" w:rsidTr="00B90FA7">
        <w:trPr>
          <w:trHeight w:val="336"/>
          <w:jc w:val="center"/>
        </w:trPr>
        <w:tc>
          <w:tcPr>
            <w:tcW w:w="1080" w:type="dxa"/>
            <w:shd w:val="clear" w:color="auto" w:fill="auto"/>
            <w:noWrap/>
            <w:hideMark/>
          </w:tcPr>
          <w:p w14:paraId="65D0A40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w:t>
            </w:r>
          </w:p>
        </w:tc>
        <w:tc>
          <w:tcPr>
            <w:tcW w:w="810" w:type="dxa"/>
            <w:shd w:val="clear" w:color="auto" w:fill="auto"/>
            <w:noWrap/>
            <w:hideMark/>
          </w:tcPr>
          <w:p w14:paraId="103132C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K</w:t>
            </w:r>
          </w:p>
        </w:tc>
        <w:tc>
          <w:tcPr>
            <w:tcW w:w="1260" w:type="dxa"/>
            <w:shd w:val="clear" w:color="auto" w:fill="auto"/>
            <w:noWrap/>
            <w:hideMark/>
          </w:tcPr>
          <w:p w14:paraId="4A74CEE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King</w:t>
            </w:r>
          </w:p>
        </w:tc>
        <w:tc>
          <w:tcPr>
            <w:tcW w:w="630" w:type="dxa"/>
            <w:shd w:val="clear" w:color="auto" w:fill="auto"/>
            <w:noWrap/>
            <w:hideMark/>
          </w:tcPr>
          <w:p w14:paraId="7E328E5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w:t>
            </w:r>
          </w:p>
        </w:tc>
      </w:tr>
      <w:tr w:rsidR="00283344" w:rsidRPr="00B90FA7" w14:paraId="4EDF959C" w14:textId="77777777" w:rsidTr="00B90FA7">
        <w:trPr>
          <w:trHeight w:val="336"/>
          <w:jc w:val="center"/>
        </w:trPr>
        <w:tc>
          <w:tcPr>
            <w:tcW w:w="1080" w:type="dxa"/>
            <w:shd w:val="clear" w:color="auto" w:fill="CCCCCC"/>
            <w:noWrap/>
            <w:hideMark/>
          </w:tcPr>
          <w:p w14:paraId="2D9261F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KL</w:t>
            </w:r>
          </w:p>
        </w:tc>
        <w:tc>
          <w:tcPr>
            <w:tcW w:w="810" w:type="dxa"/>
            <w:shd w:val="clear" w:color="auto" w:fill="CCCCCC"/>
            <w:noWrap/>
            <w:hideMark/>
          </w:tcPr>
          <w:p w14:paraId="63C45F3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Ḱ</w:t>
            </w:r>
          </w:p>
        </w:tc>
        <w:tc>
          <w:tcPr>
            <w:tcW w:w="1260" w:type="dxa"/>
            <w:shd w:val="clear" w:color="auto" w:fill="CCCCCC"/>
            <w:noWrap/>
            <w:hideMark/>
          </w:tcPr>
          <w:p w14:paraId="7F86E80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knucKLe</w:t>
            </w:r>
          </w:p>
        </w:tc>
        <w:tc>
          <w:tcPr>
            <w:tcW w:w="630" w:type="dxa"/>
            <w:shd w:val="clear" w:color="auto" w:fill="CCCCCC"/>
            <w:noWrap/>
            <w:hideMark/>
          </w:tcPr>
          <w:p w14:paraId="75801CD9"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kəl</w:t>
            </w:r>
          </w:p>
        </w:tc>
      </w:tr>
      <w:tr w:rsidR="00283344" w:rsidRPr="00B90FA7" w14:paraId="4A00BCF3" w14:textId="77777777" w:rsidTr="00B90FA7">
        <w:trPr>
          <w:trHeight w:val="336"/>
          <w:jc w:val="center"/>
        </w:trPr>
        <w:tc>
          <w:tcPr>
            <w:tcW w:w="1080" w:type="dxa"/>
            <w:shd w:val="clear" w:color="auto" w:fill="auto"/>
            <w:noWrap/>
            <w:hideMark/>
          </w:tcPr>
          <w:p w14:paraId="727B675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KR</w:t>
            </w:r>
          </w:p>
        </w:tc>
        <w:tc>
          <w:tcPr>
            <w:tcW w:w="810" w:type="dxa"/>
            <w:shd w:val="clear" w:color="auto" w:fill="auto"/>
            <w:noWrap/>
            <w:hideMark/>
          </w:tcPr>
          <w:p w14:paraId="0338ADD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Ḳ</w:t>
            </w:r>
          </w:p>
        </w:tc>
        <w:tc>
          <w:tcPr>
            <w:tcW w:w="1260" w:type="dxa"/>
            <w:shd w:val="clear" w:color="auto" w:fill="auto"/>
            <w:noWrap/>
            <w:hideMark/>
          </w:tcPr>
          <w:p w14:paraId="3071787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KRinkle</w:t>
            </w:r>
          </w:p>
        </w:tc>
        <w:tc>
          <w:tcPr>
            <w:tcW w:w="630" w:type="dxa"/>
            <w:shd w:val="clear" w:color="auto" w:fill="auto"/>
            <w:noWrap/>
            <w:hideMark/>
          </w:tcPr>
          <w:p w14:paraId="0C26DD3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w:t>
            </w:r>
          </w:p>
        </w:tc>
      </w:tr>
      <w:tr w:rsidR="00283344" w:rsidRPr="00B90FA7" w14:paraId="02DB3B09" w14:textId="77777777" w:rsidTr="00B90FA7">
        <w:trPr>
          <w:trHeight w:val="336"/>
          <w:jc w:val="center"/>
        </w:trPr>
        <w:tc>
          <w:tcPr>
            <w:tcW w:w="1080" w:type="dxa"/>
            <w:shd w:val="clear" w:color="auto" w:fill="CCCCCC"/>
            <w:noWrap/>
            <w:hideMark/>
          </w:tcPr>
          <w:p w14:paraId="195DA4C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L</w:t>
            </w:r>
          </w:p>
        </w:tc>
        <w:tc>
          <w:tcPr>
            <w:tcW w:w="810" w:type="dxa"/>
            <w:shd w:val="clear" w:color="auto" w:fill="CCCCCC"/>
            <w:noWrap/>
            <w:hideMark/>
          </w:tcPr>
          <w:p w14:paraId="3887FCE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L</w:t>
            </w:r>
          </w:p>
        </w:tc>
        <w:tc>
          <w:tcPr>
            <w:tcW w:w="1260" w:type="dxa"/>
            <w:shd w:val="clear" w:color="auto" w:fill="CCCCCC"/>
            <w:noWrap/>
            <w:hideMark/>
          </w:tcPr>
          <w:p w14:paraId="53FD044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Love</w:t>
            </w:r>
          </w:p>
        </w:tc>
        <w:tc>
          <w:tcPr>
            <w:tcW w:w="630" w:type="dxa"/>
            <w:shd w:val="clear" w:color="auto" w:fill="CCCCCC"/>
            <w:noWrap/>
            <w:hideMark/>
          </w:tcPr>
          <w:p w14:paraId="2C98F42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w:t>
            </w:r>
          </w:p>
        </w:tc>
      </w:tr>
      <w:tr w:rsidR="00283344" w:rsidRPr="00B90FA7" w14:paraId="7B92F2F8" w14:textId="77777777" w:rsidTr="00B90FA7">
        <w:trPr>
          <w:trHeight w:val="336"/>
          <w:jc w:val="center"/>
        </w:trPr>
        <w:tc>
          <w:tcPr>
            <w:tcW w:w="1080" w:type="dxa"/>
            <w:shd w:val="clear" w:color="auto" w:fill="auto"/>
            <w:noWrap/>
            <w:hideMark/>
          </w:tcPr>
          <w:p w14:paraId="2F748AF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M</w:t>
            </w:r>
          </w:p>
        </w:tc>
        <w:tc>
          <w:tcPr>
            <w:tcW w:w="810" w:type="dxa"/>
            <w:shd w:val="clear" w:color="auto" w:fill="auto"/>
            <w:noWrap/>
            <w:hideMark/>
          </w:tcPr>
          <w:p w14:paraId="2503A5C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M</w:t>
            </w:r>
          </w:p>
        </w:tc>
        <w:tc>
          <w:tcPr>
            <w:tcW w:w="1260" w:type="dxa"/>
            <w:shd w:val="clear" w:color="auto" w:fill="auto"/>
            <w:noWrap/>
            <w:hideMark/>
          </w:tcPr>
          <w:p w14:paraId="17FCC7A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Mark</w:t>
            </w:r>
          </w:p>
        </w:tc>
        <w:tc>
          <w:tcPr>
            <w:tcW w:w="630" w:type="dxa"/>
            <w:shd w:val="clear" w:color="auto" w:fill="auto"/>
            <w:noWrap/>
            <w:hideMark/>
          </w:tcPr>
          <w:p w14:paraId="5783EFC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w:t>
            </w:r>
          </w:p>
        </w:tc>
      </w:tr>
      <w:tr w:rsidR="00283344" w:rsidRPr="00B90FA7" w14:paraId="1E0A6CA8" w14:textId="77777777" w:rsidTr="00B90FA7">
        <w:trPr>
          <w:trHeight w:val="336"/>
          <w:jc w:val="center"/>
        </w:trPr>
        <w:tc>
          <w:tcPr>
            <w:tcW w:w="1080" w:type="dxa"/>
            <w:shd w:val="clear" w:color="auto" w:fill="CCCCCC"/>
            <w:noWrap/>
            <w:hideMark/>
          </w:tcPr>
          <w:p w14:paraId="4F80051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w:t>
            </w:r>
          </w:p>
        </w:tc>
        <w:tc>
          <w:tcPr>
            <w:tcW w:w="810" w:type="dxa"/>
            <w:shd w:val="clear" w:color="auto" w:fill="CCCCCC"/>
            <w:noWrap/>
            <w:hideMark/>
          </w:tcPr>
          <w:p w14:paraId="7D4FF38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w:t>
            </w:r>
          </w:p>
        </w:tc>
        <w:tc>
          <w:tcPr>
            <w:tcW w:w="1260" w:type="dxa"/>
            <w:shd w:val="clear" w:color="auto" w:fill="CCCCCC"/>
            <w:noWrap/>
            <w:hideMark/>
          </w:tcPr>
          <w:p w14:paraId="7F3EA0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Nail</w:t>
            </w:r>
          </w:p>
        </w:tc>
        <w:tc>
          <w:tcPr>
            <w:tcW w:w="630" w:type="dxa"/>
            <w:shd w:val="clear" w:color="auto" w:fill="CCCCCC"/>
            <w:noWrap/>
            <w:hideMark/>
          </w:tcPr>
          <w:p w14:paraId="20A9681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w:t>
            </w:r>
          </w:p>
        </w:tc>
      </w:tr>
      <w:tr w:rsidR="00283344" w:rsidRPr="00B90FA7" w14:paraId="5F3DFC7E" w14:textId="77777777" w:rsidTr="00B90FA7">
        <w:trPr>
          <w:trHeight w:val="336"/>
          <w:jc w:val="center"/>
        </w:trPr>
        <w:tc>
          <w:tcPr>
            <w:tcW w:w="1080" w:type="dxa"/>
            <w:shd w:val="clear" w:color="auto" w:fill="auto"/>
            <w:noWrap/>
            <w:hideMark/>
          </w:tcPr>
          <w:p w14:paraId="10F7350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NCH</w:t>
            </w:r>
          </w:p>
        </w:tc>
        <w:tc>
          <w:tcPr>
            <w:tcW w:w="810" w:type="dxa"/>
            <w:shd w:val="clear" w:color="auto" w:fill="auto"/>
            <w:noWrap/>
            <w:hideMark/>
          </w:tcPr>
          <w:p w14:paraId="76B96E9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NĈ</w:t>
            </w:r>
          </w:p>
        </w:tc>
        <w:tc>
          <w:tcPr>
            <w:tcW w:w="1260" w:type="dxa"/>
            <w:shd w:val="clear" w:color="auto" w:fill="auto"/>
            <w:noWrap/>
            <w:hideMark/>
          </w:tcPr>
          <w:p w14:paraId="42D52B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fiNCH</w:t>
            </w:r>
          </w:p>
        </w:tc>
        <w:tc>
          <w:tcPr>
            <w:tcW w:w="630" w:type="dxa"/>
            <w:shd w:val="clear" w:color="auto" w:fill="auto"/>
            <w:noWrap/>
            <w:hideMark/>
          </w:tcPr>
          <w:p w14:paraId="06E6CC73"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ntʃ</w:t>
            </w:r>
          </w:p>
        </w:tc>
      </w:tr>
      <w:tr w:rsidR="00283344" w:rsidRPr="00B90FA7" w14:paraId="0A8C9FC4" w14:textId="77777777" w:rsidTr="00B90FA7">
        <w:trPr>
          <w:trHeight w:val="336"/>
          <w:jc w:val="center"/>
        </w:trPr>
        <w:tc>
          <w:tcPr>
            <w:tcW w:w="1080" w:type="dxa"/>
            <w:shd w:val="clear" w:color="auto" w:fill="CCCCCC"/>
            <w:noWrap/>
            <w:hideMark/>
          </w:tcPr>
          <w:p w14:paraId="680C47C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NJ</w:t>
            </w:r>
          </w:p>
        </w:tc>
        <w:tc>
          <w:tcPr>
            <w:tcW w:w="810" w:type="dxa"/>
            <w:shd w:val="clear" w:color="auto" w:fill="CCCCCC"/>
            <w:noWrap/>
            <w:hideMark/>
          </w:tcPr>
          <w:p w14:paraId="3A29E37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NJ</w:t>
            </w:r>
          </w:p>
        </w:tc>
        <w:tc>
          <w:tcPr>
            <w:tcW w:w="1260" w:type="dxa"/>
            <w:shd w:val="clear" w:color="auto" w:fill="CCCCCC"/>
            <w:noWrap/>
            <w:hideMark/>
          </w:tcPr>
          <w:p w14:paraId="740783E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niNJa</w:t>
            </w:r>
          </w:p>
        </w:tc>
        <w:tc>
          <w:tcPr>
            <w:tcW w:w="630" w:type="dxa"/>
            <w:shd w:val="clear" w:color="auto" w:fill="CCCCCC"/>
            <w:noWrap/>
            <w:hideMark/>
          </w:tcPr>
          <w:p w14:paraId="5F5CEA12"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5DA5A319" w14:textId="77777777" w:rsidTr="00B90FA7">
        <w:trPr>
          <w:trHeight w:val="336"/>
          <w:jc w:val="center"/>
        </w:trPr>
        <w:tc>
          <w:tcPr>
            <w:tcW w:w="1080" w:type="dxa"/>
            <w:shd w:val="clear" w:color="auto" w:fill="auto"/>
            <w:noWrap/>
            <w:hideMark/>
          </w:tcPr>
          <w:p w14:paraId="4FD9D2E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NS</w:t>
            </w:r>
          </w:p>
        </w:tc>
        <w:tc>
          <w:tcPr>
            <w:tcW w:w="810" w:type="dxa"/>
            <w:shd w:val="clear" w:color="auto" w:fill="auto"/>
            <w:noWrap/>
            <w:hideMark/>
          </w:tcPr>
          <w:p w14:paraId="727CEAA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NS</w:t>
            </w:r>
          </w:p>
        </w:tc>
        <w:tc>
          <w:tcPr>
            <w:tcW w:w="1260" w:type="dxa"/>
            <w:shd w:val="clear" w:color="auto" w:fill="auto"/>
            <w:noWrap/>
            <w:hideMark/>
          </w:tcPr>
          <w:p w14:paraId="3D437A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oNCe</w:t>
            </w:r>
          </w:p>
        </w:tc>
        <w:tc>
          <w:tcPr>
            <w:tcW w:w="630" w:type="dxa"/>
            <w:shd w:val="clear" w:color="auto" w:fill="auto"/>
            <w:noWrap/>
            <w:hideMark/>
          </w:tcPr>
          <w:p w14:paraId="60C0C07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n(t)s</w:t>
            </w:r>
          </w:p>
        </w:tc>
      </w:tr>
      <w:tr w:rsidR="00283344" w:rsidRPr="00B90FA7" w14:paraId="02906D33" w14:textId="77777777" w:rsidTr="00B90FA7">
        <w:trPr>
          <w:trHeight w:val="336"/>
          <w:jc w:val="center"/>
        </w:trPr>
        <w:tc>
          <w:tcPr>
            <w:tcW w:w="1080" w:type="dxa"/>
            <w:shd w:val="clear" w:color="auto" w:fill="CCCCCC"/>
            <w:noWrap/>
            <w:hideMark/>
          </w:tcPr>
          <w:p w14:paraId="366EE3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lastRenderedPageBreak/>
              <w:t>NT</w:t>
            </w:r>
          </w:p>
        </w:tc>
        <w:tc>
          <w:tcPr>
            <w:tcW w:w="810" w:type="dxa"/>
            <w:shd w:val="clear" w:color="auto" w:fill="CCCCCC"/>
            <w:noWrap/>
            <w:hideMark/>
          </w:tcPr>
          <w:p w14:paraId="571C808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NT</w:t>
            </w:r>
          </w:p>
        </w:tc>
        <w:tc>
          <w:tcPr>
            <w:tcW w:w="1260" w:type="dxa"/>
            <w:shd w:val="clear" w:color="auto" w:fill="CCCCCC"/>
            <w:noWrap/>
            <w:hideMark/>
          </w:tcPr>
          <w:p w14:paraId="7B7B688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paNT</w:t>
            </w:r>
          </w:p>
        </w:tc>
        <w:tc>
          <w:tcPr>
            <w:tcW w:w="630" w:type="dxa"/>
            <w:shd w:val="clear" w:color="auto" w:fill="CCCCCC"/>
            <w:noWrap/>
            <w:hideMark/>
          </w:tcPr>
          <w:p w14:paraId="4865C0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ntʃ</w:t>
            </w:r>
          </w:p>
        </w:tc>
      </w:tr>
      <w:tr w:rsidR="00283344" w:rsidRPr="00B90FA7" w14:paraId="7C05A195" w14:textId="77777777" w:rsidTr="00B90FA7">
        <w:trPr>
          <w:trHeight w:val="336"/>
          <w:jc w:val="center"/>
        </w:trPr>
        <w:tc>
          <w:tcPr>
            <w:tcW w:w="1080" w:type="dxa"/>
            <w:shd w:val="clear" w:color="auto" w:fill="auto"/>
            <w:noWrap/>
            <w:hideMark/>
          </w:tcPr>
          <w:p w14:paraId="79B9FBB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w:t>
            </w:r>
          </w:p>
        </w:tc>
        <w:tc>
          <w:tcPr>
            <w:tcW w:w="810" w:type="dxa"/>
            <w:shd w:val="clear" w:color="auto" w:fill="auto"/>
            <w:noWrap/>
            <w:hideMark/>
          </w:tcPr>
          <w:p w14:paraId="6EFA92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NZ</w:t>
            </w:r>
          </w:p>
        </w:tc>
        <w:tc>
          <w:tcPr>
            <w:tcW w:w="1260" w:type="dxa"/>
            <w:shd w:val="clear" w:color="auto" w:fill="auto"/>
            <w:noWrap/>
            <w:hideMark/>
          </w:tcPr>
          <w:p w14:paraId="1DD4C10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caNS</w:t>
            </w:r>
          </w:p>
        </w:tc>
        <w:tc>
          <w:tcPr>
            <w:tcW w:w="630" w:type="dxa"/>
            <w:shd w:val="clear" w:color="auto" w:fill="auto"/>
            <w:noWrap/>
            <w:hideMark/>
          </w:tcPr>
          <w:p w14:paraId="05FDFD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 xml:space="preserve">nz </w:t>
            </w:r>
          </w:p>
        </w:tc>
      </w:tr>
      <w:tr w:rsidR="00283344" w:rsidRPr="00B90FA7" w14:paraId="5207ABCA" w14:textId="77777777" w:rsidTr="00B90FA7">
        <w:trPr>
          <w:trHeight w:val="336"/>
          <w:jc w:val="center"/>
        </w:trPr>
        <w:tc>
          <w:tcPr>
            <w:tcW w:w="1080" w:type="dxa"/>
            <w:shd w:val="clear" w:color="auto" w:fill="CCCCCC"/>
            <w:noWrap/>
            <w:hideMark/>
          </w:tcPr>
          <w:p w14:paraId="7F14C6B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NZH</w:t>
            </w:r>
          </w:p>
        </w:tc>
        <w:tc>
          <w:tcPr>
            <w:tcW w:w="810" w:type="dxa"/>
            <w:shd w:val="clear" w:color="auto" w:fill="CCCCCC"/>
            <w:noWrap/>
            <w:hideMark/>
          </w:tcPr>
          <w:p w14:paraId="5B174DF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NŹ</w:t>
            </w:r>
          </w:p>
        </w:tc>
        <w:tc>
          <w:tcPr>
            <w:tcW w:w="1260" w:type="dxa"/>
            <w:shd w:val="clear" w:color="auto" w:fill="CCCCCC"/>
            <w:noWrap/>
            <w:hideMark/>
          </w:tcPr>
          <w:p w14:paraId="2817CD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eNGineer</w:t>
            </w:r>
          </w:p>
        </w:tc>
        <w:tc>
          <w:tcPr>
            <w:tcW w:w="630" w:type="dxa"/>
            <w:shd w:val="clear" w:color="auto" w:fill="CCCCCC"/>
            <w:noWrap/>
            <w:hideMark/>
          </w:tcPr>
          <w:p w14:paraId="3423873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027B2A65" w14:textId="77777777" w:rsidTr="00B90FA7">
        <w:trPr>
          <w:trHeight w:val="336"/>
          <w:jc w:val="center"/>
        </w:trPr>
        <w:tc>
          <w:tcPr>
            <w:tcW w:w="1080" w:type="dxa"/>
            <w:shd w:val="clear" w:color="auto" w:fill="auto"/>
            <w:noWrap/>
            <w:hideMark/>
          </w:tcPr>
          <w:p w14:paraId="0B56378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w:t>
            </w:r>
          </w:p>
        </w:tc>
        <w:tc>
          <w:tcPr>
            <w:tcW w:w="810" w:type="dxa"/>
            <w:shd w:val="clear" w:color="auto" w:fill="auto"/>
            <w:noWrap/>
            <w:hideMark/>
          </w:tcPr>
          <w:p w14:paraId="059E0DE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P</w:t>
            </w:r>
          </w:p>
        </w:tc>
        <w:tc>
          <w:tcPr>
            <w:tcW w:w="1260" w:type="dxa"/>
            <w:shd w:val="clear" w:color="auto" w:fill="auto"/>
            <w:noWrap/>
            <w:hideMark/>
          </w:tcPr>
          <w:p w14:paraId="1B87A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Pet</w:t>
            </w:r>
          </w:p>
        </w:tc>
        <w:tc>
          <w:tcPr>
            <w:tcW w:w="630" w:type="dxa"/>
            <w:shd w:val="clear" w:color="auto" w:fill="auto"/>
            <w:noWrap/>
            <w:hideMark/>
          </w:tcPr>
          <w:p w14:paraId="3EEC18A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w:t>
            </w:r>
          </w:p>
        </w:tc>
      </w:tr>
      <w:tr w:rsidR="00283344" w:rsidRPr="00B90FA7" w14:paraId="3B6674A1" w14:textId="77777777" w:rsidTr="00B90FA7">
        <w:trPr>
          <w:trHeight w:val="336"/>
          <w:jc w:val="center"/>
        </w:trPr>
        <w:tc>
          <w:tcPr>
            <w:tcW w:w="1080" w:type="dxa"/>
            <w:shd w:val="clear" w:color="auto" w:fill="CCCCCC"/>
            <w:noWrap/>
            <w:hideMark/>
          </w:tcPr>
          <w:p w14:paraId="4A16291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PL</w:t>
            </w:r>
          </w:p>
        </w:tc>
        <w:tc>
          <w:tcPr>
            <w:tcW w:w="810" w:type="dxa"/>
            <w:shd w:val="clear" w:color="auto" w:fill="CCCCCC"/>
            <w:noWrap/>
            <w:hideMark/>
          </w:tcPr>
          <w:p w14:paraId="4F339E1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Ṗ</w:t>
            </w:r>
          </w:p>
        </w:tc>
        <w:tc>
          <w:tcPr>
            <w:tcW w:w="1260" w:type="dxa"/>
            <w:shd w:val="clear" w:color="auto" w:fill="CCCCCC"/>
            <w:noWrap/>
            <w:hideMark/>
          </w:tcPr>
          <w:p w14:paraId="0A43D7E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PLaid</w:t>
            </w:r>
          </w:p>
        </w:tc>
        <w:tc>
          <w:tcPr>
            <w:tcW w:w="630" w:type="dxa"/>
            <w:shd w:val="clear" w:color="auto" w:fill="CCCCCC"/>
            <w:noWrap/>
            <w:hideMark/>
          </w:tcPr>
          <w:p w14:paraId="67BF928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w:t>
            </w:r>
          </w:p>
        </w:tc>
      </w:tr>
      <w:tr w:rsidR="00283344" w:rsidRPr="00B90FA7" w14:paraId="62318C81" w14:textId="77777777" w:rsidTr="00B90FA7">
        <w:trPr>
          <w:trHeight w:val="336"/>
          <w:jc w:val="center"/>
        </w:trPr>
        <w:tc>
          <w:tcPr>
            <w:tcW w:w="1080" w:type="dxa"/>
            <w:shd w:val="clear" w:color="auto" w:fill="auto"/>
            <w:noWrap/>
            <w:hideMark/>
          </w:tcPr>
          <w:p w14:paraId="649527EB"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PR</w:t>
            </w:r>
          </w:p>
        </w:tc>
        <w:tc>
          <w:tcPr>
            <w:tcW w:w="810" w:type="dxa"/>
            <w:shd w:val="clear" w:color="auto" w:fill="auto"/>
            <w:noWrap/>
            <w:hideMark/>
          </w:tcPr>
          <w:p w14:paraId="49293DA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Ṕ</w:t>
            </w:r>
          </w:p>
        </w:tc>
        <w:tc>
          <w:tcPr>
            <w:tcW w:w="1260" w:type="dxa"/>
            <w:shd w:val="clear" w:color="auto" w:fill="auto"/>
            <w:noWrap/>
            <w:hideMark/>
          </w:tcPr>
          <w:p w14:paraId="4E2E52D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PRetty</w:t>
            </w:r>
          </w:p>
        </w:tc>
        <w:tc>
          <w:tcPr>
            <w:tcW w:w="630" w:type="dxa"/>
            <w:shd w:val="clear" w:color="auto" w:fill="auto"/>
            <w:noWrap/>
            <w:hideMark/>
          </w:tcPr>
          <w:p w14:paraId="622C8D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w:t>
            </w:r>
          </w:p>
        </w:tc>
      </w:tr>
      <w:tr w:rsidR="00283344" w:rsidRPr="00B90FA7" w14:paraId="0372408C" w14:textId="77777777" w:rsidTr="00B90FA7">
        <w:trPr>
          <w:trHeight w:val="336"/>
          <w:jc w:val="center"/>
        </w:trPr>
        <w:tc>
          <w:tcPr>
            <w:tcW w:w="1080" w:type="dxa"/>
            <w:shd w:val="clear" w:color="auto" w:fill="CCCCCC"/>
            <w:noWrap/>
            <w:hideMark/>
          </w:tcPr>
          <w:p w14:paraId="21E82CC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w:t>
            </w:r>
          </w:p>
        </w:tc>
        <w:tc>
          <w:tcPr>
            <w:tcW w:w="810" w:type="dxa"/>
            <w:shd w:val="clear" w:color="auto" w:fill="CCCCCC"/>
            <w:noWrap/>
            <w:hideMark/>
          </w:tcPr>
          <w:p w14:paraId="630B523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Q</w:t>
            </w:r>
          </w:p>
        </w:tc>
        <w:tc>
          <w:tcPr>
            <w:tcW w:w="1260" w:type="dxa"/>
            <w:shd w:val="clear" w:color="auto" w:fill="CCCCCC"/>
            <w:noWrap/>
            <w:hideMark/>
          </w:tcPr>
          <w:p w14:paraId="445E0C7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Queen</w:t>
            </w:r>
          </w:p>
        </w:tc>
        <w:tc>
          <w:tcPr>
            <w:tcW w:w="630" w:type="dxa"/>
            <w:shd w:val="clear" w:color="auto" w:fill="CCCCCC"/>
            <w:noWrap/>
            <w:hideMark/>
          </w:tcPr>
          <w:p w14:paraId="67109D5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w:t>
            </w:r>
          </w:p>
        </w:tc>
      </w:tr>
      <w:tr w:rsidR="00283344" w:rsidRPr="00B90FA7" w14:paraId="4F2ADAE1" w14:textId="77777777" w:rsidTr="00B90FA7">
        <w:trPr>
          <w:trHeight w:val="336"/>
          <w:jc w:val="center"/>
        </w:trPr>
        <w:tc>
          <w:tcPr>
            <w:tcW w:w="1080" w:type="dxa"/>
            <w:shd w:val="clear" w:color="auto" w:fill="auto"/>
            <w:noWrap/>
            <w:hideMark/>
          </w:tcPr>
          <w:p w14:paraId="5122F81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QL</w:t>
            </w:r>
          </w:p>
        </w:tc>
        <w:tc>
          <w:tcPr>
            <w:tcW w:w="810" w:type="dxa"/>
            <w:shd w:val="clear" w:color="auto" w:fill="auto"/>
            <w:noWrap/>
            <w:hideMark/>
          </w:tcPr>
          <w:p w14:paraId="4593DA1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Ờ</w:t>
            </w:r>
          </w:p>
        </w:tc>
        <w:tc>
          <w:tcPr>
            <w:tcW w:w="1260" w:type="dxa"/>
            <w:shd w:val="clear" w:color="auto" w:fill="auto"/>
            <w:noWrap/>
            <w:hideMark/>
          </w:tcPr>
          <w:p w14:paraId="5422F22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GLad</w:t>
            </w:r>
          </w:p>
        </w:tc>
        <w:tc>
          <w:tcPr>
            <w:tcW w:w="630" w:type="dxa"/>
            <w:shd w:val="clear" w:color="auto" w:fill="auto"/>
            <w:noWrap/>
            <w:hideMark/>
          </w:tcPr>
          <w:p w14:paraId="5BB1CD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ql</w:t>
            </w:r>
          </w:p>
        </w:tc>
      </w:tr>
      <w:tr w:rsidR="00283344" w:rsidRPr="00B90FA7" w14:paraId="637F9A78" w14:textId="77777777" w:rsidTr="00B90FA7">
        <w:trPr>
          <w:trHeight w:val="336"/>
          <w:jc w:val="center"/>
        </w:trPr>
        <w:tc>
          <w:tcPr>
            <w:tcW w:w="1080" w:type="dxa"/>
            <w:shd w:val="clear" w:color="auto" w:fill="CCCCCC"/>
            <w:noWrap/>
            <w:hideMark/>
          </w:tcPr>
          <w:p w14:paraId="3A1BBC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QR</w:t>
            </w:r>
          </w:p>
        </w:tc>
        <w:tc>
          <w:tcPr>
            <w:tcW w:w="810" w:type="dxa"/>
            <w:shd w:val="clear" w:color="auto" w:fill="CCCCCC"/>
            <w:noWrap/>
            <w:hideMark/>
          </w:tcPr>
          <w:p w14:paraId="5519C2B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Ợ</w:t>
            </w:r>
          </w:p>
        </w:tc>
        <w:tc>
          <w:tcPr>
            <w:tcW w:w="1260" w:type="dxa"/>
            <w:shd w:val="clear" w:color="auto" w:fill="CCCCCC"/>
            <w:noWrap/>
            <w:hideMark/>
          </w:tcPr>
          <w:p w14:paraId="5850147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GRate</w:t>
            </w:r>
          </w:p>
        </w:tc>
        <w:tc>
          <w:tcPr>
            <w:tcW w:w="630" w:type="dxa"/>
            <w:shd w:val="clear" w:color="auto" w:fill="CCCCCC"/>
            <w:noWrap/>
            <w:hideMark/>
          </w:tcPr>
          <w:p w14:paraId="132DEA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qr</w:t>
            </w:r>
          </w:p>
        </w:tc>
      </w:tr>
      <w:tr w:rsidR="00283344" w:rsidRPr="00B90FA7" w14:paraId="4597D2C7" w14:textId="77777777" w:rsidTr="00B90FA7">
        <w:trPr>
          <w:trHeight w:val="336"/>
          <w:jc w:val="center"/>
        </w:trPr>
        <w:tc>
          <w:tcPr>
            <w:tcW w:w="1080" w:type="dxa"/>
            <w:shd w:val="clear" w:color="auto" w:fill="auto"/>
            <w:noWrap/>
            <w:hideMark/>
          </w:tcPr>
          <w:p w14:paraId="3155E0E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w:t>
            </w:r>
          </w:p>
        </w:tc>
        <w:tc>
          <w:tcPr>
            <w:tcW w:w="810" w:type="dxa"/>
            <w:shd w:val="clear" w:color="auto" w:fill="auto"/>
            <w:noWrap/>
            <w:hideMark/>
          </w:tcPr>
          <w:p w14:paraId="46A2130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R</w:t>
            </w:r>
          </w:p>
        </w:tc>
        <w:tc>
          <w:tcPr>
            <w:tcW w:w="1260" w:type="dxa"/>
            <w:shd w:val="clear" w:color="auto" w:fill="auto"/>
            <w:noWrap/>
            <w:hideMark/>
          </w:tcPr>
          <w:p w14:paraId="52C0B8D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Raid</w:t>
            </w:r>
          </w:p>
        </w:tc>
        <w:tc>
          <w:tcPr>
            <w:tcW w:w="630" w:type="dxa"/>
            <w:shd w:val="clear" w:color="auto" w:fill="auto"/>
            <w:noWrap/>
            <w:hideMark/>
          </w:tcPr>
          <w:p w14:paraId="46805D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r</w:t>
            </w:r>
          </w:p>
        </w:tc>
      </w:tr>
      <w:tr w:rsidR="00283344" w:rsidRPr="00B90FA7" w14:paraId="1DA19968" w14:textId="77777777" w:rsidTr="00B90FA7">
        <w:trPr>
          <w:trHeight w:val="336"/>
          <w:jc w:val="center"/>
        </w:trPr>
        <w:tc>
          <w:tcPr>
            <w:tcW w:w="1080" w:type="dxa"/>
            <w:shd w:val="clear" w:color="auto" w:fill="CCCCCC"/>
            <w:noWrap/>
            <w:hideMark/>
          </w:tcPr>
          <w:p w14:paraId="6C7DF6F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w:t>
            </w:r>
          </w:p>
        </w:tc>
        <w:tc>
          <w:tcPr>
            <w:tcW w:w="810" w:type="dxa"/>
            <w:shd w:val="clear" w:color="auto" w:fill="CCCCCC"/>
            <w:noWrap/>
            <w:hideMark/>
          </w:tcPr>
          <w:p w14:paraId="3777E69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S</w:t>
            </w:r>
          </w:p>
        </w:tc>
        <w:tc>
          <w:tcPr>
            <w:tcW w:w="1260" w:type="dxa"/>
            <w:shd w:val="clear" w:color="auto" w:fill="CCCCCC"/>
            <w:noWrap/>
            <w:hideMark/>
          </w:tcPr>
          <w:p w14:paraId="0DD6747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Sing</w:t>
            </w:r>
          </w:p>
        </w:tc>
        <w:tc>
          <w:tcPr>
            <w:tcW w:w="630" w:type="dxa"/>
            <w:shd w:val="clear" w:color="auto" w:fill="CCCCCC"/>
            <w:noWrap/>
            <w:hideMark/>
          </w:tcPr>
          <w:p w14:paraId="773DEC5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w:t>
            </w:r>
          </w:p>
        </w:tc>
      </w:tr>
      <w:tr w:rsidR="00283344" w:rsidRPr="00B90FA7" w14:paraId="0CDC00CD" w14:textId="77777777" w:rsidTr="00B90FA7">
        <w:trPr>
          <w:trHeight w:val="336"/>
          <w:jc w:val="center"/>
        </w:trPr>
        <w:tc>
          <w:tcPr>
            <w:tcW w:w="1080" w:type="dxa"/>
            <w:shd w:val="clear" w:color="auto" w:fill="auto"/>
            <w:noWrap/>
            <w:hideMark/>
          </w:tcPr>
          <w:p w14:paraId="5B86FAB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SH</w:t>
            </w:r>
          </w:p>
        </w:tc>
        <w:tc>
          <w:tcPr>
            <w:tcW w:w="810" w:type="dxa"/>
            <w:shd w:val="clear" w:color="auto" w:fill="auto"/>
            <w:noWrap/>
            <w:hideMark/>
          </w:tcPr>
          <w:p w14:paraId="644DAA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Ś</w:t>
            </w:r>
          </w:p>
        </w:tc>
        <w:tc>
          <w:tcPr>
            <w:tcW w:w="1260" w:type="dxa"/>
            <w:shd w:val="clear" w:color="auto" w:fill="auto"/>
            <w:noWrap/>
            <w:hideMark/>
          </w:tcPr>
          <w:p w14:paraId="1292F72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SHut</w:t>
            </w:r>
          </w:p>
        </w:tc>
        <w:tc>
          <w:tcPr>
            <w:tcW w:w="630" w:type="dxa"/>
            <w:shd w:val="clear" w:color="auto" w:fill="auto"/>
            <w:noWrap/>
            <w:hideMark/>
          </w:tcPr>
          <w:p w14:paraId="2B202FF1"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ʃ</w:t>
            </w:r>
          </w:p>
        </w:tc>
      </w:tr>
      <w:tr w:rsidR="00283344" w:rsidRPr="00B90FA7" w14:paraId="0BD2D953" w14:textId="77777777" w:rsidTr="00B90FA7">
        <w:trPr>
          <w:trHeight w:val="336"/>
          <w:jc w:val="center"/>
        </w:trPr>
        <w:tc>
          <w:tcPr>
            <w:tcW w:w="1080" w:type="dxa"/>
            <w:shd w:val="clear" w:color="auto" w:fill="CCCCCC"/>
            <w:noWrap/>
            <w:hideMark/>
          </w:tcPr>
          <w:p w14:paraId="6F17808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w:t>
            </w:r>
          </w:p>
        </w:tc>
        <w:tc>
          <w:tcPr>
            <w:tcW w:w="810" w:type="dxa"/>
            <w:shd w:val="clear" w:color="auto" w:fill="CCCCCC"/>
            <w:noWrap/>
            <w:hideMark/>
          </w:tcPr>
          <w:p w14:paraId="73AB976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T</w:t>
            </w:r>
          </w:p>
        </w:tc>
        <w:tc>
          <w:tcPr>
            <w:tcW w:w="1260" w:type="dxa"/>
            <w:shd w:val="clear" w:color="auto" w:fill="CCCCCC"/>
            <w:noWrap/>
            <w:hideMark/>
          </w:tcPr>
          <w:p w14:paraId="18DB75A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Tool</w:t>
            </w:r>
          </w:p>
        </w:tc>
        <w:tc>
          <w:tcPr>
            <w:tcW w:w="630" w:type="dxa"/>
            <w:shd w:val="clear" w:color="auto" w:fill="CCCCCC"/>
            <w:noWrap/>
            <w:hideMark/>
          </w:tcPr>
          <w:p w14:paraId="363E370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w:t>
            </w:r>
          </w:p>
        </w:tc>
      </w:tr>
      <w:tr w:rsidR="00283344" w:rsidRPr="00B90FA7" w14:paraId="54986625" w14:textId="77777777" w:rsidTr="00B90FA7">
        <w:trPr>
          <w:trHeight w:val="336"/>
          <w:jc w:val="center"/>
        </w:trPr>
        <w:tc>
          <w:tcPr>
            <w:tcW w:w="1080" w:type="dxa"/>
            <w:shd w:val="clear" w:color="auto" w:fill="auto"/>
            <w:noWrap/>
            <w:hideMark/>
          </w:tcPr>
          <w:p w14:paraId="32E7F25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TL</w:t>
            </w:r>
          </w:p>
        </w:tc>
        <w:tc>
          <w:tcPr>
            <w:tcW w:w="810" w:type="dxa"/>
            <w:shd w:val="clear" w:color="auto" w:fill="auto"/>
            <w:noWrap/>
            <w:hideMark/>
          </w:tcPr>
          <w:p w14:paraId="07489507"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Ṫ</w:t>
            </w:r>
          </w:p>
        </w:tc>
        <w:tc>
          <w:tcPr>
            <w:tcW w:w="1260" w:type="dxa"/>
            <w:shd w:val="clear" w:color="auto" w:fill="auto"/>
            <w:noWrap/>
            <w:hideMark/>
          </w:tcPr>
          <w:p w14:paraId="0689E17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TLaloc</w:t>
            </w:r>
          </w:p>
        </w:tc>
        <w:tc>
          <w:tcPr>
            <w:tcW w:w="630" w:type="dxa"/>
            <w:shd w:val="clear" w:color="auto" w:fill="auto"/>
            <w:noWrap/>
            <w:hideMark/>
          </w:tcPr>
          <w:p w14:paraId="729B8DB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w:t>
            </w:r>
          </w:p>
        </w:tc>
      </w:tr>
      <w:tr w:rsidR="00283344" w:rsidRPr="00B90FA7" w14:paraId="64BBE681" w14:textId="77777777" w:rsidTr="00B90FA7">
        <w:trPr>
          <w:trHeight w:val="336"/>
          <w:jc w:val="center"/>
        </w:trPr>
        <w:tc>
          <w:tcPr>
            <w:tcW w:w="1080" w:type="dxa"/>
            <w:shd w:val="clear" w:color="auto" w:fill="CCCCCC"/>
            <w:noWrap/>
            <w:hideMark/>
          </w:tcPr>
          <w:p w14:paraId="759369F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TS</w:t>
            </w:r>
          </w:p>
        </w:tc>
        <w:tc>
          <w:tcPr>
            <w:tcW w:w="810" w:type="dxa"/>
            <w:shd w:val="clear" w:color="auto" w:fill="CCCCCC"/>
            <w:noWrap/>
            <w:hideMark/>
          </w:tcPr>
          <w:p w14:paraId="3355F2D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Ṯ</w:t>
            </w:r>
          </w:p>
        </w:tc>
        <w:tc>
          <w:tcPr>
            <w:tcW w:w="1260" w:type="dxa"/>
            <w:shd w:val="clear" w:color="auto" w:fill="CCCCCC"/>
            <w:noWrap/>
            <w:hideMark/>
          </w:tcPr>
          <w:p w14:paraId="0352EE1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CaTS</w:t>
            </w:r>
          </w:p>
        </w:tc>
        <w:tc>
          <w:tcPr>
            <w:tcW w:w="630" w:type="dxa"/>
            <w:shd w:val="clear" w:color="auto" w:fill="CCCCCC"/>
            <w:noWrap/>
            <w:hideMark/>
          </w:tcPr>
          <w:p w14:paraId="1F85A29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tɕ</w:t>
            </w:r>
          </w:p>
        </w:tc>
      </w:tr>
      <w:tr w:rsidR="00283344" w:rsidRPr="00B90FA7" w14:paraId="4032F402" w14:textId="77777777" w:rsidTr="00B90FA7">
        <w:trPr>
          <w:trHeight w:val="336"/>
          <w:jc w:val="center"/>
        </w:trPr>
        <w:tc>
          <w:tcPr>
            <w:tcW w:w="1080" w:type="dxa"/>
            <w:shd w:val="clear" w:color="auto" w:fill="auto"/>
            <w:noWrap/>
            <w:hideMark/>
          </w:tcPr>
          <w:p w14:paraId="1786DDA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w:t>
            </w:r>
          </w:p>
        </w:tc>
        <w:tc>
          <w:tcPr>
            <w:tcW w:w="810" w:type="dxa"/>
            <w:shd w:val="clear" w:color="auto" w:fill="auto"/>
            <w:noWrap/>
            <w:hideMark/>
          </w:tcPr>
          <w:p w14:paraId="2BF2DE2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V</w:t>
            </w:r>
          </w:p>
        </w:tc>
        <w:tc>
          <w:tcPr>
            <w:tcW w:w="1260" w:type="dxa"/>
            <w:shd w:val="clear" w:color="auto" w:fill="auto"/>
            <w:noWrap/>
            <w:hideMark/>
          </w:tcPr>
          <w:p w14:paraId="1F419A1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Victor</w:t>
            </w:r>
          </w:p>
        </w:tc>
        <w:tc>
          <w:tcPr>
            <w:tcW w:w="630" w:type="dxa"/>
            <w:shd w:val="clear" w:color="auto" w:fill="auto"/>
            <w:noWrap/>
            <w:hideMark/>
          </w:tcPr>
          <w:p w14:paraId="32C164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w:t>
            </w:r>
          </w:p>
        </w:tc>
      </w:tr>
      <w:tr w:rsidR="00283344" w:rsidRPr="00B90FA7" w14:paraId="71C01381" w14:textId="77777777" w:rsidTr="00B90FA7">
        <w:trPr>
          <w:trHeight w:val="336"/>
          <w:jc w:val="center"/>
        </w:trPr>
        <w:tc>
          <w:tcPr>
            <w:tcW w:w="1080" w:type="dxa"/>
            <w:shd w:val="clear" w:color="auto" w:fill="CCCCCC"/>
            <w:noWrap/>
            <w:hideMark/>
          </w:tcPr>
          <w:p w14:paraId="7DC7D67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VL</w:t>
            </w:r>
          </w:p>
        </w:tc>
        <w:tc>
          <w:tcPr>
            <w:tcW w:w="810" w:type="dxa"/>
            <w:shd w:val="clear" w:color="auto" w:fill="CCCCCC"/>
            <w:noWrap/>
            <w:hideMark/>
          </w:tcPr>
          <w:p w14:paraId="767BF9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Ṿ</w:t>
            </w:r>
          </w:p>
        </w:tc>
        <w:tc>
          <w:tcPr>
            <w:tcW w:w="1260" w:type="dxa"/>
            <w:shd w:val="clear" w:color="auto" w:fill="CCCCCC"/>
            <w:noWrap/>
            <w:hideMark/>
          </w:tcPr>
          <w:p w14:paraId="0D2A6A6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VLand</w:t>
            </w:r>
          </w:p>
        </w:tc>
        <w:tc>
          <w:tcPr>
            <w:tcW w:w="630" w:type="dxa"/>
            <w:shd w:val="clear" w:color="auto" w:fill="CCCCCC"/>
            <w:noWrap/>
            <w:hideMark/>
          </w:tcPr>
          <w:p w14:paraId="2F4128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w:t>
            </w:r>
          </w:p>
        </w:tc>
      </w:tr>
      <w:tr w:rsidR="00283344" w:rsidRPr="00B90FA7" w14:paraId="20287C3D" w14:textId="77777777" w:rsidTr="00B90FA7">
        <w:trPr>
          <w:trHeight w:val="336"/>
          <w:jc w:val="center"/>
        </w:trPr>
        <w:tc>
          <w:tcPr>
            <w:tcW w:w="1080" w:type="dxa"/>
            <w:shd w:val="clear" w:color="auto" w:fill="auto"/>
            <w:noWrap/>
            <w:hideMark/>
          </w:tcPr>
          <w:p w14:paraId="70B9417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VR</w:t>
            </w:r>
          </w:p>
        </w:tc>
        <w:tc>
          <w:tcPr>
            <w:tcW w:w="810" w:type="dxa"/>
            <w:shd w:val="clear" w:color="auto" w:fill="auto"/>
            <w:noWrap/>
            <w:hideMark/>
          </w:tcPr>
          <w:p w14:paraId="0E11209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Ṽ</w:t>
            </w:r>
          </w:p>
        </w:tc>
        <w:tc>
          <w:tcPr>
            <w:tcW w:w="1260" w:type="dxa"/>
            <w:shd w:val="clear" w:color="auto" w:fill="auto"/>
            <w:noWrap/>
            <w:hideMark/>
          </w:tcPr>
          <w:p w14:paraId="421CEB4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Vroom</w:t>
            </w:r>
          </w:p>
        </w:tc>
        <w:tc>
          <w:tcPr>
            <w:tcW w:w="630" w:type="dxa"/>
            <w:shd w:val="clear" w:color="auto" w:fill="auto"/>
            <w:noWrap/>
            <w:hideMark/>
          </w:tcPr>
          <w:p w14:paraId="6A7B884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w:t>
            </w:r>
          </w:p>
        </w:tc>
      </w:tr>
      <w:tr w:rsidR="00283344" w:rsidRPr="00B90FA7" w14:paraId="17F3D5EE" w14:textId="77777777" w:rsidTr="00B90FA7">
        <w:trPr>
          <w:trHeight w:val="336"/>
          <w:jc w:val="center"/>
        </w:trPr>
        <w:tc>
          <w:tcPr>
            <w:tcW w:w="1080" w:type="dxa"/>
            <w:shd w:val="clear" w:color="auto" w:fill="CCCCCC"/>
            <w:noWrap/>
            <w:hideMark/>
          </w:tcPr>
          <w:p w14:paraId="4C33059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Y</w:t>
            </w:r>
          </w:p>
        </w:tc>
        <w:tc>
          <w:tcPr>
            <w:tcW w:w="810" w:type="dxa"/>
            <w:shd w:val="clear" w:color="auto" w:fill="CCCCCC"/>
            <w:noWrap/>
            <w:hideMark/>
          </w:tcPr>
          <w:p w14:paraId="5C69DB4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Y</w:t>
            </w:r>
          </w:p>
        </w:tc>
        <w:tc>
          <w:tcPr>
            <w:tcW w:w="1260" w:type="dxa"/>
            <w:shd w:val="clear" w:color="auto" w:fill="CCCCCC"/>
            <w:noWrap/>
            <w:hideMark/>
          </w:tcPr>
          <w:p w14:paraId="640EFF5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Yellow</w:t>
            </w:r>
          </w:p>
        </w:tc>
        <w:tc>
          <w:tcPr>
            <w:tcW w:w="630" w:type="dxa"/>
            <w:shd w:val="clear" w:color="auto" w:fill="CCCCCC"/>
            <w:noWrap/>
            <w:hideMark/>
          </w:tcPr>
          <w:p w14:paraId="2E65F1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w:t>
            </w:r>
          </w:p>
        </w:tc>
      </w:tr>
      <w:tr w:rsidR="00283344" w:rsidRPr="00B90FA7" w14:paraId="5D79FDCB" w14:textId="77777777" w:rsidTr="00B90FA7">
        <w:trPr>
          <w:trHeight w:val="336"/>
          <w:jc w:val="center"/>
        </w:trPr>
        <w:tc>
          <w:tcPr>
            <w:tcW w:w="1080" w:type="dxa"/>
            <w:shd w:val="clear" w:color="auto" w:fill="auto"/>
            <w:noWrap/>
            <w:hideMark/>
          </w:tcPr>
          <w:p w14:paraId="0062CB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Z</w:t>
            </w:r>
          </w:p>
        </w:tc>
        <w:tc>
          <w:tcPr>
            <w:tcW w:w="1260" w:type="dxa"/>
            <w:shd w:val="clear" w:color="auto" w:fill="auto"/>
            <w:noWrap/>
            <w:hideMark/>
          </w:tcPr>
          <w:p w14:paraId="0D9924F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Zing</w:t>
            </w:r>
          </w:p>
        </w:tc>
        <w:tc>
          <w:tcPr>
            <w:tcW w:w="630" w:type="dxa"/>
            <w:shd w:val="clear" w:color="auto" w:fill="auto"/>
            <w:noWrap/>
            <w:hideMark/>
          </w:tcPr>
          <w:p w14:paraId="472B26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w:t>
            </w:r>
          </w:p>
        </w:tc>
      </w:tr>
      <w:tr w:rsidR="00283344" w:rsidRPr="00B90FA7" w14:paraId="2FD25D77" w14:textId="77777777" w:rsidTr="00B90FA7">
        <w:trPr>
          <w:trHeight w:val="336"/>
          <w:jc w:val="center"/>
        </w:trPr>
        <w:tc>
          <w:tcPr>
            <w:tcW w:w="1080" w:type="dxa"/>
            <w:shd w:val="clear" w:color="auto" w:fill="CCCCCC"/>
            <w:noWrap/>
            <w:hideMark/>
          </w:tcPr>
          <w:p w14:paraId="2C0A4C7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ZH</w:t>
            </w:r>
          </w:p>
        </w:tc>
        <w:tc>
          <w:tcPr>
            <w:tcW w:w="810" w:type="dxa"/>
            <w:shd w:val="clear" w:color="auto" w:fill="CCCCCC"/>
            <w:noWrap/>
            <w:hideMark/>
          </w:tcPr>
          <w:p w14:paraId="2224EE9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Ź</w:t>
            </w:r>
          </w:p>
        </w:tc>
        <w:tc>
          <w:tcPr>
            <w:tcW w:w="1260" w:type="dxa"/>
            <w:shd w:val="clear" w:color="auto" w:fill="CCCCCC"/>
            <w:noWrap/>
            <w:hideMark/>
          </w:tcPr>
          <w:p w14:paraId="7DE0E90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TreaSure</w:t>
            </w:r>
          </w:p>
        </w:tc>
        <w:tc>
          <w:tcPr>
            <w:tcW w:w="630" w:type="dxa"/>
            <w:shd w:val="clear" w:color="auto" w:fill="CCCCCC"/>
            <w:noWrap/>
            <w:hideMark/>
          </w:tcPr>
          <w:p w14:paraId="3858556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w:t>
            </w:r>
          </w:p>
        </w:tc>
      </w:tr>
      <w:tr w:rsidR="00283344" w:rsidRPr="00B90FA7" w14:paraId="3DAC1897" w14:textId="77777777" w:rsidTr="00B90FA7">
        <w:trPr>
          <w:trHeight w:val="336"/>
          <w:jc w:val="center"/>
        </w:trPr>
        <w:tc>
          <w:tcPr>
            <w:tcW w:w="1080" w:type="dxa"/>
            <w:shd w:val="clear" w:color="auto" w:fill="auto"/>
            <w:noWrap/>
            <w:hideMark/>
          </w:tcPr>
          <w:p w14:paraId="3458656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Ž</w:t>
            </w:r>
          </w:p>
        </w:tc>
        <w:tc>
          <w:tcPr>
            <w:tcW w:w="1260" w:type="dxa"/>
            <w:shd w:val="clear" w:color="auto" w:fill="auto"/>
            <w:noWrap/>
            <w:hideMark/>
          </w:tcPr>
          <w:p w14:paraId="6CE11E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ZHDant</w:t>
            </w:r>
          </w:p>
        </w:tc>
        <w:tc>
          <w:tcPr>
            <w:tcW w:w="630" w:type="dxa"/>
            <w:shd w:val="clear" w:color="auto" w:fill="auto"/>
            <w:noWrap/>
            <w:hideMark/>
          </w:tcPr>
          <w:p w14:paraId="1351A177"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ʒd</w:t>
            </w:r>
          </w:p>
        </w:tc>
      </w:tr>
      <w:tr w:rsidR="00283344" w:rsidRPr="00B90FA7" w14:paraId="647E05FE" w14:textId="77777777" w:rsidTr="00B90FA7">
        <w:trPr>
          <w:trHeight w:val="336"/>
          <w:jc w:val="center"/>
        </w:trPr>
        <w:tc>
          <w:tcPr>
            <w:tcW w:w="1080" w:type="dxa"/>
            <w:shd w:val="clear" w:color="auto" w:fill="CCCCCC"/>
            <w:noWrap/>
            <w:hideMark/>
          </w:tcPr>
          <w:p w14:paraId="0E3821D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A</w:t>
            </w:r>
          </w:p>
        </w:tc>
        <w:tc>
          <w:tcPr>
            <w:tcW w:w="810" w:type="dxa"/>
            <w:shd w:val="clear" w:color="auto" w:fill="CCCCCC"/>
            <w:noWrap/>
            <w:hideMark/>
          </w:tcPr>
          <w:p w14:paraId="1A76E57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A</w:t>
            </w:r>
          </w:p>
        </w:tc>
        <w:tc>
          <w:tcPr>
            <w:tcW w:w="1260" w:type="dxa"/>
            <w:shd w:val="clear" w:color="auto" w:fill="CCCCCC"/>
            <w:noWrap/>
            <w:hideMark/>
          </w:tcPr>
          <w:p w14:paraId="5E4CB3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dOck</w:t>
            </w:r>
          </w:p>
        </w:tc>
        <w:tc>
          <w:tcPr>
            <w:tcW w:w="630" w:type="dxa"/>
            <w:shd w:val="clear" w:color="auto" w:fill="CCCCCC"/>
            <w:noWrap/>
            <w:hideMark/>
          </w:tcPr>
          <w:p w14:paraId="3F84CB7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ɒ</w:t>
            </w:r>
          </w:p>
        </w:tc>
      </w:tr>
      <w:tr w:rsidR="00283344" w:rsidRPr="00B90FA7" w14:paraId="4EA00E9F" w14:textId="77777777" w:rsidTr="00B90FA7">
        <w:trPr>
          <w:trHeight w:val="336"/>
          <w:jc w:val="center"/>
        </w:trPr>
        <w:tc>
          <w:tcPr>
            <w:tcW w:w="1080" w:type="dxa"/>
            <w:shd w:val="clear" w:color="auto" w:fill="auto"/>
            <w:noWrap/>
            <w:hideMark/>
          </w:tcPr>
          <w:p w14:paraId="51B8CDD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E</w:t>
            </w:r>
          </w:p>
        </w:tc>
        <w:tc>
          <w:tcPr>
            <w:tcW w:w="810" w:type="dxa"/>
            <w:shd w:val="clear" w:color="auto" w:fill="auto"/>
            <w:noWrap/>
            <w:hideMark/>
          </w:tcPr>
          <w:p w14:paraId="39BDB8E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E</w:t>
            </w:r>
          </w:p>
        </w:tc>
        <w:tc>
          <w:tcPr>
            <w:tcW w:w="1260" w:type="dxa"/>
            <w:shd w:val="clear" w:color="auto" w:fill="auto"/>
            <w:noWrap/>
            <w:hideMark/>
          </w:tcPr>
          <w:p w14:paraId="3E6A48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gEt</w:t>
            </w:r>
          </w:p>
        </w:tc>
        <w:tc>
          <w:tcPr>
            <w:tcW w:w="630" w:type="dxa"/>
            <w:shd w:val="clear" w:color="auto" w:fill="auto"/>
            <w:noWrap/>
            <w:hideMark/>
          </w:tcPr>
          <w:p w14:paraId="0E64DDDD"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ɛ</w:t>
            </w:r>
          </w:p>
        </w:tc>
      </w:tr>
      <w:tr w:rsidR="00283344" w:rsidRPr="00B90FA7" w14:paraId="0C560295" w14:textId="77777777" w:rsidTr="00B90FA7">
        <w:trPr>
          <w:trHeight w:val="336"/>
          <w:jc w:val="center"/>
        </w:trPr>
        <w:tc>
          <w:tcPr>
            <w:tcW w:w="1080" w:type="dxa"/>
            <w:shd w:val="clear" w:color="auto" w:fill="CCCCCC"/>
            <w:noWrap/>
            <w:hideMark/>
          </w:tcPr>
          <w:p w14:paraId="6D5DD1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w:t>
            </w:r>
          </w:p>
        </w:tc>
        <w:tc>
          <w:tcPr>
            <w:tcW w:w="810" w:type="dxa"/>
            <w:shd w:val="clear" w:color="auto" w:fill="CCCCCC"/>
            <w:noWrap/>
            <w:hideMark/>
          </w:tcPr>
          <w:p w14:paraId="433984B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I</w:t>
            </w:r>
          </w:p>
        </w:tc>
        <w:tc>
          <w:tcPr>
            <w:tcW w:w="1260" w:type="dxa"/>
            <w:shd w:val="clear" w:color="auto" w:fill="CCCCCC"/>
            <w:noWrap/>
            <w:hideMark/>
          </w:tcPr>
          <w:p w14:paraId="10A458A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kIt</w:t>
            </w:r>
          </w:p>
        </w:tc>
        <w:tc>
          <w:tcPr>
            <w:tcW w:w="630" w:type="dxa"/>
            <w:shd w:val="clear" w:color="auto" w:fill="CCCCCC"/>
            <w:noWrap/>
            <w:hideMark/>
          </w:tcPr>
          <w:p w14:paraId="0BE932F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ɪ</w:t>
            </w:r>
          </w:p>
        </w:tc>
      </w:tr>
      <w:tr w:rsidR="00283344" w:rsidRPr="00B90FA7" w14:paraId="5B0EB7BE" w14:textId="77777777" w:rsidTr="00B90FA7">
        <w:trPr>
          <w:trHeight w:val="336"/>
          <w:jc w:val="center"/>
        </w:trPr>
        <w:tc>
          <w:tcPr>
            <w:tcW w:w="1080" w:type="dxa"/>
            <w:shd w:val="clear" w:color="auto" w:fill="auto"/>
            <w:noWrap/>
            <w:hideMark/>
          </w:tcPr>
          <w:p w14:paraId="5AADCC7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IA</w:t>
            </w:r>
          </w:p>
        </w:tc>
        <w:tc>
          <w:tcPr>
            <w:tcW w:w="810" w:type="dxa"/>
            <w:shd w:val="clear" w:color="auto" w:fill="auto"/>
            <w:noWrap/>
            <w:hideMark/>
          </w:tcPr>
          <w:p w14:paraId="5889F63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Ĩ</w:t>
            </w:r>
          </w:p>
        </w:tc>
        <w:tc>
          <w:tcPr>
            <w:tcW w:w="1260" w:type="dxa"/>
            <w:shd w:val="clear" w:color="auto" w:fill="auto"/>
            <w:noWrap/>
            <w:hideMark/>
          </w:tcPr>
          <w:p w14:paraId="3FB7F8B8"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YAnk</w:t>
            </w:r>
          </w:p>
        </w:tc>
        <w:tc>
          <w:tcPr>
            <w:tcW w:w="630" w:type="dxa"/>
            <w:shd w:val="clear" w:color="auto" w:fill="auto"/>
            <w:noWrap/>
            <w:hideMark/>
          </w:tcPr>
          <w:p w14:paraId="0FCD890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jæ</w:t>
            </w:r>
          </w:p>
        </w:tc>
      </w:tr>
      <w:tr w:rsidR="00283344" w:rsidRPr="00B90FA7" w14:paraId="7851B64A" w14:textId="77777777" w:rsidTr="00B90FA7">
        <w:trPr>
          <w:trHeight w:val="336"/>
          <w:jc w:val="center"/>
        </w:trPr>
        <w:tc>
          <w:tcPr>
            <w:tcW w:w="1080" w:type="dxa"/>
            <w:shd w:val="clear" w:color="auto" w:fill="CCCCCC"/>
            <w:noWrap/>
            <w:hideMark/>
          </w:tcPr>
          <w:p w14:paraId="5EABEAE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IE</w:t>
            </w:r>
          </w:p>
        </w:tc>
        <w:tc>
          <w:tcPr>
            <w:tcW w:w="810" w:type="dxa"/>
            <w:shd w:val="clear" w:color="auto" w:fill="CCCCCC"/>
            <w:noWrap/>
            <w:hideMark/>
          </w:tcPr>
          <w:p w14:paraId="0460B6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Ī</w:t>
            </w:r>
          </w:p>
        </w:tc>
        <w:tc>
          <w:tcPr>
            <w:tcW w:w="1260" w:type="dxa"/>
            <w:shd w:val="clear" w:color="auto" w:fill="CCCCCC"/>
            <w:noWrap/>
            <w:hideMark/>
          </w:tcPr>
          <w:p w14:paraId="0D50D5F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lAYer</w:t>
            </w:r>
          </w:p>
        </w:tc>
        <w:tc>
          <w:tcPr>
            <w:tcW w:w="630" w:type="dxa"/>
            <w:shd w:val="clear" w:color="auto" w:fill="CCCCCC"/>
            <w:noWrap/>
            <w:hideMark/>
          </w:tcPr>
          <w:p w14:paraId="712D779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eɪ</w:t>
            </w:r>
          </w:p>
        </w:tc>
      </w:tr>
      <w:tr w:rsidR="00283344" w:rsidRPr="00B90FA7" w14:paraId="2ED18B82" w14:textId="77777777" w:rsidTr="00B90FA7">
        <w:trPr>
          <w:trHeight w:val="336"/>
          <w:jc w:val="center"/>
        </w:trPr>
        <w:tc>
          <w:tcPr>
            <w:tcW w:w="1080" w:type="dxa"/>
            <w:shd w:val="clear" w:color="auto" w:fill="auto"/>
            <w:noWrap/>
            <w:hideMark/>
          </w:tcPr>
          <w:p w14:paraId="71CB3E6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O</w:t>
            </w:r>
          </w:p>
        </w:tc>
        <w:tc>
          <w:tcPr>
            <w:tcW w:w="810" w:type="dxa"/>
            <w:shd w:val="clear" w:color="auto" w:fill="auto"/>
            <w:noWrap/>
            <w:hideMark/>
          </w:tcPr>
          <w:p w14:paraId="1D24CEB4"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O</w:t>
            </w:r>
          </w:p>
        </w:tc>
        <w:tc>
          <w:tcPr>
            <w:tcW w:w="1260" w:type="dxa"/>
            <w:shd w:val="clear" w:color="auto" w:fill="auto"/>
            <w:noWrap/>
            <w:hideMark/>
          </w:tcPr>
          <w:p w14:paraId="281AA3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gO</w:t>
            </w:r>
          </w:p>
        </w:tc>
        <w:tc>
          <w:tcPr>
            <w:tcW w:w="630" w:type="dxa"/>
            <w:shd w:val="clear" w:color="auto" w:fill="auto"/>
            <w:noWrap/>
            <w:hideMark/>
          </w:tcPr>
          <w:p w14:paraId="210097F0"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ō</w:t>
            </w:r>
          </w:p>
        </w:tc>
      </w:tr>
      <w:tr w:rsidR="00283344" w:rsidRPr="00B90FA7" w14:paraId="2637ADD5" w14:textId="77777777" w:rsidTr="00B90FA7">
        <w:trPr>
          <w:trHeight w:val="336"/>
          <w:jc w:val="center"/>
        </w:trPr>
        <w:tc>
          <w:tcPr>
            <w:tcW w:w="1080" w:type="dxa"/>
            <w:shd w:val="clear" w:color="auto" w:fill="CCCCCC"/>
            <w:noWrap/>
            <w:hideMark/>
          </w:tcPr>
          <w:p w14:paraId="37E1D25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 (semi)</w:t>
            </w:r>
          </w:p>
        </w:tc>
        <w:tc>
          <w:tcPr>
            <w:tcW w:w="810" w:type="dxa"/>
            <w:shd w:val="clear" w:color="auto" w:fill="CCCCCC"/>
            <w:noWrap/>
            <w:hideMark/>
          </w:tcPr>
          <w:p w14:paraId="6D4F44D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Ř</w:t>
            </w:r>
          </w:p>
        </w:tc>
        <w:tc>
          <w:tcPr>
            <w:tcW w:w="1260" w:type="dxa"/>
            <w:shd w:val="clear" w:color="auto" w:fill="CCCCCC"/>
            <w:noWrap/>
            <w:hideMark/>
          </w:tcPr>
          <w:p w14:paraId="151017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wORk</w:t>
            </w:r>
          </w:p>
        </w:tc>
        <w:tc>
          <w:tcPr>
            <w:tcW w:w="630" w:type="dxa"/>
            <w:shd w:val="clear" w:color="auto" w:fill="CCCCCC"/>
            <w:noWrap/>
            <w:hideMark/>
          </w:tcPr>
          <w:p w14:paraId="256B736C"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ɝ</w:t>
            </w:r>
          </w:p>
        </w:tc>
      </w:tr>
      <w:tr w:rsidR="00283344" w:rsidRPr="00B90FA7" w14:paraId="3D321A5A" w14:textId="77777777" w:rsidTr="00B90FA7">
        <w:trPr>
          <w:trHeight w:val="336"/>
          <w:jc w:val="center"/>
        </w:trPr>
        <w:tc>
          <w:tcPr>
            <w:tcW w:w="1080" w:type="dxa"/>
            <w:shd w:val="clear" w:color="auto" w:fill="auto"/>
            <w:noWrap/>
            <w:hideMark/>
          </w:tcPr>
          <w:p w14:paraId="411495A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w:t>
            </w:r>
          </w:p>
        </w:tc>
        <w:tc>
          <w:tcPr>
            <w:tcW w:w="1260" w:type="dxa"/>
            <w:shd w:val="clear" w:color="auto" w:fill="auto"/>
            <w:noWrap/>
            <w:hideMark/>
          </w:tcPr>
          <w:p w14:paraId="3040F7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botT'le</w:t>
            </w:r>
          </w:p>
        </w:tc>
        <w:tc>
          <w:tcPr>
            <w:tcW w:w="630" w:type="dxa"/>
            <w:shd w:val="clear" w:color="auto" w:fill="auto"/>
            <w:noWrap/>
            <w:hideMark/>
          </w:tcPr>
          <w:p w14:paraId="475C5B9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bookmarkStart w:id="4" w:name="_Toc110928973"/>
      <w:r>
        <w:rPr>
          <w:rFonts w:ascii="ZhoGlyph" w:hAnsi="ZhoGlyph"/>
        </w:rPr>
        <w:lastRenderedPageBreak/>
        <w:t>A</w:t>
      </w:r>
      <w:bookmarkEnd w:id="4"/>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abradlnad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0B280BD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abrstia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The abrstia is an analogue of Terran chickens but with fibrous feathers which can be woven into cloth and is known from fossil records and genetic studies to be a native Zhdant life form.</w:t>
      </w:r>
      <w:r w:rsidR="00885592">
        <w:rPr>
          <w:rFonts w:ascii="Courier New" w:hAnsi="Courier New" w:cs="Courier New"/>
          <w:sz w:val="16"/>
          <w:szCs w:val="16"/>
        </w:rPr>
        <w:t xml:space="preserve"> </w:t>
      </w:r>
    </w:p>
    <w:p w14:paraId="1A5A4C1C" w14:textId="0B3C73EC" w:rsidR="00E570CC"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37C9D3" w14:textId="6E71D729" w:rsidR="00E570CC" w:rsidRPr="00885592"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570CC">
        <w:rPr>
          <w:rFonts w:ascii="Courier New" w:hAnsi="Courier New" w:cs="Courier New"/>
          <w:b/>
          <w:bCs/>
          <w:sz w:val="16"/>
          <w:szCs w:val="16"/>
        </w:rPr>
        <w:t>abrstiapantli</w:t>
      </w:r>
      <w:r>
        <w:rPr>
          <w:rFonts w:ascii="Courier New" w:hAnsi="Courier New" w:cs="Courier New"/>
          <w:sz w:val="16"/>
          <w:szCs w:val="16"/>
        </w:rPr>
        <w:t xml:space="preserve">, noun, </w:t>
      </w:r>
      <w:r>
        <w:rPr>
          <w:rFonts w:ascii="ZhoGlyph" w:hAnsi="ZhoGlyph" w:cs="Courier New"/>
          <w:sz w:val="16"/>
          <w:szCs w:val="16"/>
        </w:rPr>
        <w:t>AḄSTĨPANṪI</w:t>
      </w:r>
      <w:r>
        <w:rPr>
          <w:rFonts w:ascii="Courier New" w:hAnsi="Courier New" w:cs="Courier New"/>
          <w:sz w:val="16"/>
          <w:szCs w:val="16"/>
        </w:rPr>
        <w:t>, breast (of poultry)</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achablrshanj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achane</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achatlia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achazhatli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achieti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achitsle'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achitzi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achtalili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42E5C89A" w:rsidR="000A69A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achte'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044D9F3B" w14:textId="4D27EA0A"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4A601F" w14:textId="521192D9"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achtita</w:t>
      </w:r>
      <w:r>
        <w:rPr>
          <w:rFonts w:ascii="Courier New" w:hAnsi="Courier New" w:cs="Courier New"/>
          <w:sz w:val="16"/>
          <w:szCs w:val="16"/>
        </w:rPr>
        <w:t xml:space="preserve">, adj, </w:t>
      </w:r>
      <w:r>
        <w:rPr>
          <w:rFonts w:ascii="ZhoGlyph" w:hAnsi="ZhoGlyph" w:cs="Courier New"/>
          <w:sz w:val="16"/>
          <w:szCs w:val="16"/>
        </w:rPr>
        <w:t>AĈTITA</w:t>
      </w:r>
      <w:r>
        <w:rPr>
          <w:rFonts w:ascii="Courier New" w:hAnsi="Courier New" w:cs="Courier New"/>
          <w:sz w:val="16"/>
          <w:szCs w:val="16"/>
        </w:rPr>
        <w:t>, alone (implies suspicious behavior)</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achtonad, </w:t>
      </w:r>
      <w:r>
        <w:rPr>
          <w:rFonts w:ascii="Courier New" w:hAnsi="Courier New" w:cs="Courier New"/>
          <w:sz w:val="16"/>
          <w:szCs w:val="16"/>
        </w:rPr>
        <w:t xml:space="preserve">noun, </w:t>
      </w:r>
      <w:r>
        <w:rPr>
          <w:rFonts w:ascii="ZhoGlyph" w:hAnsi="ZhoGlyph" w:cs="Courier New"/>
          <w:sz w:val="16"/>
          <w:szCs w:val="16"/>
        </w:rPr>
        <w:t>AĈTONAD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Adrablsish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 xml:space="preserve">Pliebr's innermost satellite in </w:t>
      </w:r>
      <w:r w:rsidRPr="00885592">
        <w:rPr>
          <w:rFonts w:ascii="Courier New" w:hAnsi="Courier New" w:cs="Courier New"/>
          <w:sz w:val="16"/>
          <w:szCs w:val="16"/>
        </w:rPr>
        <w:lastRenderedPageBreak/>
        <w:t>the Zhdant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adrtletlvra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aiavrdiqr</w:t>
      </w:r>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aichapa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aifev</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aimitl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aineqsench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aisejd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0DE0E1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aizintla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072C8DF1" w14:textId="534E084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A16330" w14:textId="12CD4113"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ake’</w:t>
      </w:r>
      <w:r>
        <w:rPr>
          <w:rFonts w:ascii="Courier New" w:hAnsi="Courier New" w:cs="Courier New"/>
          <w:sz w:val="16"/>
          <w:szCs w:val="16"/>
        </w:rPr>
        <w:t xml:space="preserve">, verb, </w:t>
      </w:r>
      <w:r>
        <w:rPr>
          <w:rFonts w:ascii="ZhoGlyph" w:hAnsi="ZhoGlyph" w:cs="Courier New"/>
          <w:sz w:val="16"/>
          <w:szCs w:val="16"/>
        </w:rPr>
        <w:t>AK</w:t>
      </w:r>
      <w:r w:rsidR="00346A57" w:rsidRPr="00FF77F7">
        <w:rPr>
          <w:rFonts w:ascii="ZhoGlyph" w:hAnsi="ZhoGlyph" w:cs="Courier New"/>
          <w:sz w:val="16"/>
          <w:szCs w:val="16"/>
        </w:rPr>
        <w:t>E'</w:t>
      </w:r>
      <w:r>
        <w:rPr>
          <w:rFonts w:ascii="Courier New" w:hAnsi="Courier New" w:cs="Courier New"/>
          <w:sz w:val="16"/>
          <w:szCs w:val="16"/>
        </w:rPr>
        <w:t>, to hack</w:t>
      </w:r>
    </w:p>
    <w:p w14:paraId="415CD02D" w14:textId="20AB2A5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4E75B" w14:textId="6BFA2237" w:rsidR="00CF1288" w:rsidRPr="00885592"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akatepo</w:t>
      </w:r>
      <w:r>
        <w:rPr>
          <w:rFonts w:ascii="Courier New" w:hAnsi="Courier New" w:cs="Courier New"/>
          <w:sz w:val="16"/>
          <w:szCs w:val="16"/>
        </w:rPr>
        <w:t xml:space="preserve">, noun, </w:t>
      </w:r>
      <w:r>
        <w:rPr>
          <w:rFonts w:ascii="ZhoGlyph" w:hAnsi="ZhoGlyph" w:cs="Courier New"/>
          <w:sz w:val="16"/>
          <w:szCs w:val="16"/>
        </w:rPr>
        <w:t>AKATEPO</w:t>
      </w:r>
      <w:r>
        <w:rPr>
          <w:rFonts w:ascii="Courier New" w:hAnsi="Courier New" w:cs="Courier New"/>
          <w:sz w:val="16"/>
          <w:szCs w:val="16"/>
        </w:rPr>
        <w:t>, an axe</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the band worn by dlenchiepr</w:t>
      </w:r>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7101FA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73EB92C4" w14:textId="2F6A57B9"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B42B0D" w14:textId="7D32404F"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akayotli</w:t>
      </w:r>
      <w:r>
        <w:rPr>
          <w:rFonts w:ascii="Courier New" w:hAnsi="Courier New" w:cs="Courier New"/>
          <w:sz w:val="16"/>
          <w:szCs w:val="16"/>
        </w:rPr>
        <w:t xml:space="preserve">, noun, </w:t>
      </w:r>
      <w:r>
        <w:rPr>
          <w:rFonts w:ascii="ZhoGlyph" w:hAnsi="ZhoGlyph" w:cs="Courier New"/>
          <w:sz w:val="16"/>
          <w:szCs w:val="16"/>
        </w:rPr>
        <w:t>AKAYOṪI</w:t>
      </w:r>
      <w:r>
        <w:rPr>
          <w:rFonts w:ascii="Courier New" w:hAnsi="Courier New" w:cs="Courier New"/>
          <w:sz w:val="16"/>
          <w:szCs w:val="16"/>
        </w:rPr>
        <w:t>, male genitalia</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4224399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02C22762" w14:textId="2505D33B"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853880" w14:textId="7B7EEF2D"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akimatienetsi</w:t>
      </w:r>
      <w:r>
        <w:rPr>
          <w:rFonts w:ascii="Courier New" w:hAnsi="Courier New" w:cs="Courier New"/>
          <w:sz w:val="16"/>
          <w:szCs w:val="16"/>
        </w:rPr>
        <w:t xml:space="preserve">, noun, </w:t>
      </w:r>
      <w:r w:rsidRPr="00FF77F7">
        <w:rPr>
          <w:rFonts w:ascii="ZhoGlyph" w:hAnsi="ZhoGlyph" w:cs="Courier New"/>
          <w:sz w:val="16"/>
          <w:szCs w:val="16"/>
        </w:rPr>
        <w:t>AKIMAT</w:t>
      </w:r>
      <w:r>
        <w:rPr>
          <w:rFonts w:ascii="ZhoGlyph" w:hAnsi="ZhoGlyph" w:cs="Courier New" w:hint="eastAsia"/>
          <w:sz w:val="16"/>
          <w:szCs w:val="16"/>
        </w:rPr>
        <w:t>Ī</w:t>
      </w:r>
      <w:r>
        <w:rPr>
          <w:rFonts w:ascii="ZhoGlyph" w:hAnsi="ZhoGlyph" w:cs="Courier New"/>
          <w:sz w:val="16"/>
          <w:szCs w:val="16"/>
        </w:rPr>
        <w:t>NEṮI</w:t>
      </w:r>
      <w:r>
        <w:rPr>
          <w:rFonts w:ascii="Courier New" w:hAnsi="Courier New" w:cs="Courier New"/>
          <w:sz w:val="16"/>
          <w:szCs w:val="16"/>
        </w:rPr>
        <w:t>, education</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akopatlicha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alekre'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amanstial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ashtiabla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ashtiakochi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cryosleep</w:t>
      </w:r>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Ataniebl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Zhdant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Atchafser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Zhdant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Atkazdievl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first Psionic Games. Used to refer to the beginning of the Zhodani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04D3E">
        <w:rPr>
          <w:rFonts w:ascii="Courier New" w:hAnsi="Courier New" w:cs="Courier New"/>
          <w:b/>
          <w:bCs/>
          <w:sz w:val="16"/>
          <w:szCs w:val="16"/>
        </w:rPr>
        <w:t>atl</w:t>
      </w:r>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atl'driej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Atlteqozdij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Zhodani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zhdanstial</w:t>
      </w:r>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Atlteqoziastial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Zhdant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 xml:space="preserve">the season on Zhdant associated </w:t>
      </w:r>
      <w:r w:rsidRPr="00885592">
        <w:rPr>
          <w:rFonts w:ascii="Courier New" w:hAnsi="Courier New" w:cs="Courier New"/>
          <w:sz w:val="16"/>
          <w:szCs w:val="16"/>
        </w:rPr>
        <w:lastRenderedPageBreak/>
        <w:t>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the freezing winter season on Zhdant.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ayochak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bookmarkStart w:id="5" w:name="_Toc110928974"/>
      <w:r>
        <w:rPr>
          <w:rFonts w:ascii="ZhoGlyph" w:hAnsi="ZhoGlyph"/>
        </w:rPr>
        <w:t>B</w:t>
      </w:r>
      <w:bookmarkEnd w:id="5"/>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4B7438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r w:rsidR="002C263E">
        <w:rPr>
          <w:rFonts w:ascii="Courier New" w:hAnsi="Courier New" w:cs="Courier New"/>
          <w:sz w:val="16"/>
          <w:szCs w:val="16"/>
        </w:rPr>
        <w:t xml:space="preserve"> Often implies a lack of cleanliness or good hygiene.</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2F60CE5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p>
    <w:p w14:paraId="2FD8533E" w14:textId="0DCEDF29"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53F1B3" w14:textId="3E0D4413"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bemao</w:t>
      </w:r>
      <w:r>
        <w:rPr>
          <w:rFonts w:ascii="Courier New" w:hAnsi="Courier New" w:cs="Courier New"/>
          <w:sz w:val="16"/>
          <w:szCs w:val="16"/>
        </w:rPr>
        <w:t xml:space="preserve">, noun, </w:t>
      </w:r>
      <w:r>
        <w:rPr>
          <w:rFonts w:ascii="ZhoGlyph" w:hAnsi="ZhoGlyph" w:cs="Courier New"/>
          <w:sz w:val="16"/>
          <w:szCs w:val="16"/>
        </w:rPr>
        <w:t>BEMAO</w:t>
      </w:r>
      <w:r>
        <w:rPr>
          <w:rFonts w:ascii="Courier New" w:hAnsi="Courier New" w:cs="Courier New"/>
          <w:sz w:val="16"/>
          <w:szCs w:val="16"/>
        </w:rPr>
        <w:t>, buttocks</w:t>
      </w:r>
    </w:p>
    <w:p w14:paraId="1DF952D0" w14:textId="00EABB1A"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87723" w14:textId="013E84A4"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bemacha</w:t>
      </w:r>
      <w:r>
        <w:rPr>
          <w:rFonts w:ascii="Courier New" w:hAnsi="Courier New" w:cs="Courier New"/>
          <w:b/>
          <w:bCs/>
          <w:sz w:val="16"/>
          <w:szCs w:val="16"/>
        </w:rPr>
        <w:t>n</w:t>
      </w:r>
      <w:r w:rsidRPr="00B41D1E">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BEMAĈANI</w:t>
      </w:r>
      <w:r>
        <w:rPr>
          <w:rFonts w:ascii="Courier New" w:hAnsi="Courier New" w:cs="Courier New"/>
          <w:sz w:val="16"/>
          <w:szCs w:val="16"/>
        </w:rPr>
        <w:t>, the cleft of the buttocks</w:t>
      </w:r>
    </w:p>
    <w:p w14:paraId="5673465E" w14:textId="1F5F663C"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E1C1D2" w14:textId="47ED9D20"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bemaviakre’</w:t>
      </w:r>
      <w:r>
        <w:rPr>
          <w:rFonts w:ascii="Courier New" w:hAnsi="Courier New" w:cs="Courier New"/>
          <w:sz w:val="16"/>
          <w:szCs w:val="16"/>
        </w:rPr>
        <w:t xml:space="preserve">, verb, </w:t>
      </w:r>
      <w:r w:rsidRPr="00262B7B">
        <w:rPr>
          <w:rFonts w:ascii="ZhoGlyph" w:hAnsi="ZhoGlyph" w:cs="Courier New"/>
          <w:sz w:val="16"/>
          <w:szCs w:val="16"/>
        </w:rPr>
        <w:t>BEMAVĨḲE'</w:t>
      </w:r>
      <w:r>
        <w:rPr>
          <w:rFonts w:ascii="Courier New" w:hAnsi="Courier New" w:cs="Courier New"/>
          <w:sz w:val="16"/>
          <w:szCs w:val="16"/>
        </w:rPr>
        <w:t>, to strike the buttocks</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4648980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p>
    <w:p w14:paraId="69FD7FC9" w14:textId="3D1C3F26"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AF7BAD" w14:textId="5D471399"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beshe’</w:t>
      </w:r>
      <w:r>
        <w:rPr>
          <w:rFonts w:ascii="Courier New" w:hAnsi="Courier New" w:cs="Courier New"/>
          <w:sz w:val="16"/>
          <w:szCs w:val="16"/>
        </w:rPr>
        <w:t xml:space="preserve">, verb, </w:t>
      </w:r>
      <w:r w:rsidRPr="00D51051">
        <w:rPr>
          <w:rFonts w:ascii="ZhoGlyph" w:hAnsi="ZhoGlyph" w:cs="Courier New"/>
          <w:sz w:val="16"/>
          <w:szCs w:val="16"/>
        </w:rPr>
        <w:t>B</w:t>
      </w:r>
      <w:r>
        <w:rPr>
          <w:rFonts w:ascii="ZhoGlyph" w:hAnsi="ZhoGlyph" w:cs="Courier New"/>
          <w:sz w:val="16"/>
          <w:szCs w:val="16"/>
        </w:rPr>
        <w:t>E</w:t>
      </w:r>
      <w:r>
        <w:rPr>
          <w:rFonts w:ascii="ZhoGlyph" w:hAnsi="ZhoGlyph" w:cs="Courier New" w:hint="eastAsia"/>
          <w:sz w:val="16"/>
          <w:szCs w:val="16"/>
        </w:rPr>
        <w:t>Ś</w:t>
      </w:r>
      <w:r>
        <w:rPr>
          <w:rFonts w:ascii="ZhoGlyph" w:hAnsi="ZhoGlyph" w:cs="Courier New"/>
          <w:sz w:val="16"/>
          <w:szCs w:val="16"/>
        </w:rPr>
        <w:t>E'</w:t>
      </w:r>
      <w:r>
        <w:rPr>
          <w:rFonts w:ascii="Courier New" w:hAnsi="Courier New" w:cs="Courier New"/>
          <w:sz w:val="16"/>
          <w:szCs w:val="16"/>
        </w:rPr>
        <w:t>, to kiss</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bialzhdesh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biradarchtabrtliel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birashieoapie'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bookmarkStart w:id="6" w:name="_Toc110928975"/>
      <w:r w:rsidR="0000649D">
        <w:rPr>
          <w:rFonts w:ascii="ZhoGlyph" w:hAnsi="ZhoGlyph"/>
        </w:rPr>
        <w:lastRenderedPageBreak/>
        <w:t>Ḅ</w:t>
      </w:r>
      <w:bookmarkEnd w:id="6"/>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breia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briepl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16AE725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brojeve'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3D664AB4" w14:textId="184CAAF8"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479BD3" w14:textId="5C767E15" w:rsidR="002046FA" w:rsidRPr="00885592"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046FA">
        <w:rPr>
          <w:rFonts w:ascii="Courier New" w:hAnsi="Courier New" w:cs="Courier New"/>
          <w:b/>
          <w:bCs/>
          <w:sz w:val="16"/>
          <w:szCs w:val="16"/>
        </w:rPr>
        <w:t>brojevi</w:t>
      </w:r>
      <w:r>
        <w:rPr>
          <w:rFonts w:ascii="Courier New" w:hAnsi="Courier New" w:cs="Courier New"/>
          <w:sz w:val="16"/>
          <w:szCs w:val="16"/>
        </w:rPr>
        <w:t xml:space="preserve">, noun, </w:t>
      </w:r>
      <w:r>
        <w:rPr>
          <w:rFonts w:ascii="ZhoGlyph" w:hAnsi="ZhoGlyph" w:cs="Courier New"/>
          <w:sz w:val="16"/>
          <w:szCs w:val="16"/>
        </w:rPr>
        <w:t>Ḅ</w:t>
      </w:r>
      <w:r w:rsidRPr="003271ED">
        <w:rPr>
          <w:rFonts w:ascii="ZhoGlyph" w:hAnsi="ZhoGlyph" w:cs="Courier New"/>
          <w:sz w:val="16"/>
          <w:szCs w:val="16"/>
        </w:rPr>
        <w:t>OJEV</w:t>
      </w:r>
      <w:r>
        <w:rPr>
          <w:rFonts w:ascii="ZhoGlyph" w:hAnsi="ZhoGlyph" w:cs="Courier New"/>
          <w:sz w:val="16"/>
          <w:szCs w:val="16"/>
        </w:rPr>
        <w:t>I</w:t>
      </w:r>
      <w:r>
        <w:rPr>
          <w:rFonts w:ascii="Courier New" w:hAnsi="Courier New" w:cs="Courier New"/>
          <w:sz w:val="16"/>
          <w:szCs w:val="16"/>
        </w:rPr>
        <w:t>, a walk</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Brovlekal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r w:rsidRPr="00885592">
        <w:rPr>
          <w:rFonts w:ascii="Courier New" w:hAnsi="Courier New" w:cs="Courier New"/>
          <w:sz w:val="16"/>
          <w:szCs w:val="16"/>
        </w:rPr>
        <w:t>Pliebr's fifth satellite- a gas giant in the Zhdant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bookmarkStart w:id="7" w:name="_Toc110928976"/>
      <w:r w:rsidR="0000649D">
        <w:rPr>
          <w:rFonts w:ascii="ZhoGlyph" w:hAnsi="ZhoGlyph"/>
        </w:rPr>
        <w:lastRenderedPageBreak/>
        <w:t>Ĉ</w:t>
      </w:r>
      <w:bookmarkEnd w:id="7"/>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FBE937" w14:textId="196A1B85" w:rsidR="002046FA" w:rsidRP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chachi, </w:t>
      </w:r>
      <w:r>
        <w:rPr>
          <w:rFonts w:ascii="Courier New" w:hAnsi="Courier New" w:cs="Courier New"/>
          <w:sz w:val="16"/>
          <w:szCs w:val="16"/>
        </w:rPr>
        <w:t xml:space="preserve">noun, </w:t>
      </w:r>
      <w:r>
        <w:rPr>
          <w:rFonts w:ascii="ZhoGlyph" w:hAnsi="ZhoGlyph" w:cs="Courier New"/>
          <w:sz w:val="16"/>
          <w:szCs w:val="16"/>
        </w:rPr>
        <w:t>ĈAI</w:t>
      </w:r>
      <w:r>
        <w:rPr>
          <w:rFonts w:ascii="Courier New" w:hAnsi="Courier New" w:cs="Courier New"/>
          <w:sz w:val="16"/>
          <w:szCs w:val="16"/>
        </w:rPr>
        <w:t>, fur</w:t>
      </w:r>
    </w:p>
    <w:p w14:paraId="1CD46A96" w14:textId="77777777"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212ED5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chacholita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w:t>
      </w:r>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3B58381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chakroqil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426D2E4A" w14:textId="28B45C0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3ACD89" w14:textId="5B90AD87"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chaktavra</w:t>
      </w:r>
      <w:r>
        <w:rPr>
          <w:rFonts w:ascii="Courier New" w:hAnsi="Courier New" w:cs="Courier New"/>
          <w:sz w:val="16"/>
          <w:szCs w:val="16"/>
        </w:rPr>
        <w:t xml:space="preserve">, adj, </w:t>
      </w:r>
      <w:r>
        <w:rPr>
          <w:rFonts w:ascii="ZhoGlyph" w:hAnsi="ZhoGlyph" w:cs="Courier New"/>
          <w:sz w:val="16"/>
          <w:szCs w:val="16"/>
        </w:rPr>
        <w:t>ĈAKTAṼA</w:t>
      </w:r>
      <w:r>
        <w:rPr>
          <w:rFonts w:ascii="Courier New" w:hAnsi="Courier New" w:cs="Courier New"/>
          <w:sz w:val="16"/>
          <w:szCs w:val="16"/>
        </w:rPr>
        <w:t>, dirty or impure, immoral</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chaktopka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05812A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002046FA"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chalanzhivazhdi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chamakichoia</w:t>
      </w:r>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5C485F1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5F74D111" w14:textId="1F855F9B"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17C66" w14:textId="7C23B56B" w:rsidR="00B41D1E" w:rsidRPr="00885592"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chani</w:t>
      </w:r>
      <w:r>
        <w:rPr>
          <w:rFonts w:ascii="Courier New" w:hAnsi="Courier New" w:cs="Courier New"/>
          <w:sz w:val="16"/>
          <w:szCs w:val="16"/>
        </w:rPr>
        <w:t xml:space="preserve">, noun, </w:t>
      </w:r>
      <w:r>
        <w:rPr>
          <w:rFonts w:ascii="ZhoGlyph" w:hAnsi="ZhoGlyph" w:cs="Courier New"/>
          <w:sz w:val="16"/>
          <w:szCs w:val="16"/>
        </w:rPr>
        <w:t>Ĉ</w:t>
      </w:r>
      <w:r w:rsidRPr="00C56C00">
        <w:rPr>
          <w:rFonts w:ascii="ZhoGlyph" w:hAnsi="ZhoGlyph" w:cs="Courier New"/>
          <w:sz w:val="16"/>
          <w:szCs w:val="16"/>
        </w:rPr>
        <w:t>A</w:t>
      </w:r>
      <w:r>
        <w:rPr>
          <w:rFonts w:ascii="ZhoGlyph" w:hAnsi="ZhoGlyph" w:cs="Courier New"/>
          <w:sz w:val="16"/>
          <w:szCs w:val="16"/>
        </w:rPr>
        <w:t>N</w:t>
      </w:r>
      <w:r w:rsidRPr="00C56C00">
        <w:rPr>
          <w:rFonts w:ascii="ZhoGlyph" w:hAnsi="ZhoGlyph" w:cs="Courier New"/>
          <w:sz w:val="16"/>
          <w:szCs w:val="16"/>
        </w:rPr>
        <w:t>I</w:t>
      </w:r>
      <w:r>
        <w:rPr>
          <w:rFonts w:ascii="Courier New" w:hAnsi="Courier New" w:cs="Courier New"/>
          <w:sz w:val="16"/>
          <w:szCs w:val="16"/>
        </w:rPr>
        <w:t>, valley</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chaoqia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chatlanekantik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chechicheli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Zhodani</w:t>
      </w:r>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F0EE1">
        <w:rPr>
          <w:rFonts w:ascii="Courier New" w:hAnsi="Courier New" w:cs="Courier New"/>
          <w:b/>
          <w:bCs/>
          <w:sz w:val="16"/>
          <w:szCs w:val="16"/>
        </w:rPr>
        <w:t>cheli</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but more commonly for any dish that specifically uses the spice from chechicheli</w:t>
      </w:r>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chepitzkatl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cheyakia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Chiadle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chiakrzi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chiatla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'chz'</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chikakenmiztli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like creature native to Zhdant’s forests. It has been sonewhat domesticated and is a common house pet throughout the Consulate and even on worlds outside Zhodani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lastRenderedPageBreak/>
        <w:t>chikani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pigeon-like bird native to Zhdant</w:t>
      </w:r>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chinzhe'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chipanpale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chitontli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choachatl'miltotlia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choazheqatzl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choazoitli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choetzhe'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chokomatli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six-legged arboreal herbivore native to the temperate forests of Zhdant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chokotecho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cholitia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chopchti</w:t>
      </w:r>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chope'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lastRenderedPageBreak/>
        <w:t>choqabr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chrsh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bookmarkStart w:id="8" w:name="_Toc110928977"/>
      <w:r>
        <w:rPr>
          <w:rFonts w:ascii="ZhoGlyph" w:hAnsi="ZhoGlyph"/>
        </w:rPr>
        <w:lastRenderedPageBreak/>
        <w:t>ĈT</w:t>
      </w:r>
      <w:bookmarkEnd w:id="8"/>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chtaka,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3B1DC4B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Zhodani year containing 244 zhdanstial equivalent to 274.7 standard days. Every third </w:t>
      </w:r>
      <w:r w:rsidRPr="00587550">
        <w:rPr>
          <w:rFonts w:ascii="Courier New" w:hAnsi="Courier New" w:cs="Courier New"/>
          <w:b/>
          <w:bCs/>
          <w:sz w:val="16"/>
          <w:szCs w:val="16"/>
        </w:rPr>
        <w:t>chten</w:t>
      </w:r>
      <w:r w:rsidRPr="00885592">
        <w:rPr>
          <w:rFonts w:ascii="Courier New" w:hAnsi="Courier New" w:cs="Courier New"/>
          <w:sz w:val="16"/>
          <w:szCs w:val="16"/>
        </w:rPr>
        <w:t xml:space="preserve"> has one additional zhdanstial.</w:t>
      </w:r>
    </w:p>
    <w:p w14:paraId="0010C58D" w14:textId="1E776B9F"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86B7B" w14:textId="025B7A8C"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chteqe’</w:t>
      </w:r>
      <w:r>
        <w:rPr>
          <w:rFonts w:ascii="Courier New" w:hAnsi="Courier New" w:cs="Courier New"/>
          <w:sz w:val="16"/>
          <w:szCs w:val="16"/>
        </w:rPr>
        <w:t xml:space="preserve">, verb,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QE'</w:t>
      </w:r>
      <w:r>
        <w:rPr>
          <w:rFonts w:ascii="Courier New" w:hAnsi="Courier New" w:cs="Courier New"/>
          <w:sz w:val="16"/>
          <w:szCs w:val="16"/>
        </w:rPr>
        <w:t>, to steal</w:t>
      </w:r>
    </w:p>
    <w:p w14:paraId="0A790EBA" w14:textId="61369C16"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0ED067" w14:textId="470C07E0"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QINAD</w:t>
      </w:r>
      <w:r>
        <w:rPr>
          <w:rFonts w:ascii="Courier New" w:hAnsi="Courier New" w:cs="Courier New"/>
          <w:sz w:val="16"/>
          <w:szCs w:val="16"/>
        </w:rPr>
        <w:t>, a thief; one who steals</w:t>
      </w:r>
    </w:p>
    <w:p w14:paraId="3397014E" w14:textId="4319DA83"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E0B0E0" w14:textId="389EDE8D"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67725">
        <w:rPr>
          <w:rFonts w:ascii="Courier New" w:hAnsi="Courier New" w:cs="Courier New"/>
          <w:b/>
          <w:bCs/>
          <w:sz w:val="16"/>
          <w:szCs w:val="16"/>
        </w:rPr>
        <w:t>chtekotldievl</w:t>
      </w:r>
      <w:r>
        <w:rPr>
          <w:rFonts w:ascii="Courier New" w:hAnsi="Courier New" w:cs="Courier New"/>
          <w:sz w:val="16"/>
          <w:szCs w:val="16"/>
        </w:rPr>
        <w:t xml:space="preserve">, noun, </w:t>
      </w:r>
      <w:r w:rsidR="00167725">
        <w:rPr>
          <w:rFonts w:ascii="ZhoGlyph" w:hAnsi="ZhoGlyph" w:cs="Courier New"/>
          <w:sz w:val="16"/>
          <w:szCs w:val="16"/>
        </w:rPr>
        <w:t>Ĉ</w:t>
      </w:r>
      <w:r w:rsidR="00167725" w:rsidRPr="00587550">
        <w:rPr>
          <w:rFonts w:ascii="ZhoGlyph" w:hAnsi="ZhoGlyph" w:cs="Courier New"/>
          <w:sz w:val="16"/>
          <w:szCs w:val="16"/>
        </w:rPr>
        <w:t>TE</w:t>
      </w:r>
      <w:r w:rsidR="00167725">
        <w:rPr>
          <w:rFonts w:ascii="ZhoGlyph" w:hAnsi="ZhoGlyph" w:cs="Courier New"/>
          <w:sz w:val="16"/>
          <w:szCs w:val="16"/>
        </w:rPr>
        <w:t>KOṪDIEṾ</w:t>
      </w:r>
      <w:r>
        <w:rPr>
          <w:rFonts w:ascii="Courier New" w:hAnsi="Courier New" w:cs="Courier New"/>
          <w:sz w:val="16"/>
          <w:szCs w:val="16"/>
        </w:rPr>
        <w:t>, the psionics of vampyric awareness or life stealing</w:t>
      </w:r>
    </w:p>
    <w:p w14:paraId="6A7A1201" w14:textId="6811B1EA"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E33A06" w14:textId="70CEC297" w:rsidR="00E2465E" w:rsidRP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chtekotlinad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KOṪINAD</w:t>
      </w:r>
      <w:r>
        <w:rPr>
          <w:rFonts w:ascii="Courier New" w:hAnsi="Courier New" w:cs="Courier New"/>
          <w:sz w:val="16"/>
          <w:szCs w:val="16"/>
        </w:rPr>
        <w:t>, a life stealer; a vampire</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Chtierabl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Chtierabl sector- 250 parsecs coreward of Zhdant.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chtochipotik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chtofrechez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chtolmiqia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chtolmiqnad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chtopiatlik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52E3691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chtopitsachtli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7942822C" w14:textId="0788B964" w:rsidR="008B54A3" w:rsidRDefault="008B54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CD7EB" w14:textId="34C35625" w:rsidR="008B54A3" w:rsidRPr="008B54A3" w:rsidRDefault="008B54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chtoze’, </w:t>
      </w:r>
      <w:r>
        <w:rPr>
          <w:rFonts w:ascii="Courier New" w:hAnsi="Courier New" w:cs="Courier New"/>
          <w:sz w:val="16"/>
          <w:szCs w:val="16"/>
        </w:rPr>
        <w:t xml:space="preserve">noun, </w:t>
      </w:r>
      <w:r>
        <w:rPr>
          <w:rFonts w:ascii="ZhoGlyph" w:hAnsi="ZhoGlyph" w:cs="Courier New"/>
          <w:sz w:val="16"/>
          <w:szCs w:val="16"/>
        </w:rPr>
        <w:t>ĈTO</w:t>
      </w:r>
      <w:r>
        <w:rPr>
          <w:rFonts w:ascii="ZhoGlyph" w:hAnsi="ZhoGlyph" w:cs="Courier New" w:hint="eastAsia"/>
          <w:sz w:val="16"/>
          <w:szCs w:val="16"/>
        </w:rPr>
        <w:t>Ź</w:t>
      </w:r>
      <w:r>
        <w:rPr>
          <w:rFonts w:ascii="ZhoGlyph" w:hAnsi="ZhoGlyph" w:cs="Courier New"/>
          <w:sz w:val="16"/>
          <w:szCs w:val="16"/>
        </w:rPr>
        <w:t>E'</w:t>
      </w:r>
      <w:r>
        <w:rPr>
          <w:rFonts w:ascii="Courier New" w:hAnsi="Courier New" w:cs="Courier New"/>
          <w:sz w:val="16"/>
          <w:szCs w:val="16"/>
        </w:rPr>
        <w:t>, to break</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bookmarkStart w:id="9" w:name="_Toc110928978"/>
      <w:r w:rsidR="0000649D">
        <w:rPr>
          <w:rFonts w:ascii="ZhoGlyph" w:hAnsi="ZhoGlyph"/>
        </w:rPr>
        <w:lastRenderedPageBreak/>
        <w:t>D</w:t>
      </w:r>
      <w:bookmarkEnd w:id="9"/>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Dazhia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Enterprise. A 2000-ton council cruiser is often assigned to Qlomdlabr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dievldrekr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r w:rsidRPr="00885592">
        <w:rPr>
          <w:rFonts w:ascii="Courier New" w:hAnsi="Courier New" w:cs="Courier New"/>
          <w:sz w:val="16"/>
          <w:szCs w:val="16"/>
        </w:rPr>
        <w:t>psionicologist</w:t>
      </w:r>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dievlmachilipria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dievltsadl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Divl</w:t>
      </w:r>
      <w:r w:rsidRPr="00885592">
        <w:rPr>
          <w:rFonts w:ascii="Courier New" w:hAnsi="Courier New" w:cs="Courier New"/>
          <w:sz w:val="16"/>
          <w:szCs w:val="16"/>
        </w:rPr>
        <w:t xml:space="preserve"> </w:t>
      </w:r>
      <w:r w:rsidRPr="00F24993">
        <w:rPr>
          <w:rFonts w:ascii="Courier New" w:hAnsi="Courier New" w:cs="Courier New"/>
          <w:b/>
          <w:bCs/>
          <w:sz w:val="16"/>
          <w:szCs w:val="16"/>
        </w:rPr>
        <w:t>Iadliavr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Diziyanatl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name of a Zhodani Grav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dore'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dzaqsht’zy,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 xml:space="preserve">The combined plagues which devastated Zhodani civilisation and left the </w:t>
      </w:r>
      <w:r w:rsidRPr="00312F2D">
        <w:rPr>
          <w:rFonts w:ascii="Courier New" w:hAnsi="Courier New" w:cs="Courier New"/>
          <w:b/>
          <w:bCs/>
          <w:sz w:val="16"/>
          <w:szCs w:val="16"/>
        </w:rPr>
        <w:t>Qiknavrats</w:t>
      </w:r>
      <w:r w:rsidRPr="00885592">
        <w:rPr>
          <w:rFonts w:ascii="Courier New" w:hAnsi="Courier New" w:cs="Courier New"/>
          <w:sz w:val="16"/>
          <w:szCs w:val="16"/>
        </w:rPr>
        <w:t xml:space="preserve"> and Viepchaklts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dzhajak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A large carrion-eating flying creature native to Zhdant.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bookmarkStart w:id="10" w:name="_Toc110928979"/>
      <w:r w:rsidR="0000649D">
        <w:rPr>
          <w:rFonts w:ascii="ZhoGlyph" w:hAnsi="ZhoGlyph"/>
        </w:rPr>
        <w:lastRenderedPageBreak/>
        <w:t>Ḋ</w:t>
      </w:r>
      <w:bookmarkEnd w:id="10"/>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Dlabre'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2DB8F45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dlafl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2B820FA3" w14:textId="379EA0E1"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8EA836" w14:textId="70604784" w:rsidR="00FA29BB" w:rsidRDefault="00FA29BB" w:rsidP="000321EB">
      <w:pPr>
        <w:widowControl w:val="0"/>
        <w:autoSpaceDE w:val="0"/>
        <w:autoSpaceDN w:val="0"/>
        <w:adjustRightInd w:val="0"/>
        <w:spacing w:after="0" w:line="240" w:lineRule="auto"/>
        <w:ind w:left="720" w:hanging="720"/>
        <w:contextualSpacing/>
        <w:rPr>
          <w:rFonts w:cs="Calibri"/>
          <w:sz w:val="16"/>
          <w:szCs w:val="16"/>
        </w:rPr>
      </w:pPr>
      <w:r w:rsidRPr="00FA29BB">
        <w:rPr>
          <w:rFonts w:ascii="Courier New" w:hAnsi="Courier New" w:cs="Courier New"/>
          <w:b/>
          <w:bCs/>
          <w:sz w:val="16"/>
          <w:szCs w:val="16"/>
        </w:rPr>
        <w:t>dlats</w:t>
      </w:r>
      <w:r>
        <w:rPr>
          <w:rFonts w:ascii="Courier New" w:hAnsi="Courier New" w:cs="Courier New"/>
          <w:sz w:val="16"/>
          <w:szCs w:val="16"/>
        </w:rPr>
        <w:t xml:space="preserve">, noun, </w:t>
      </w:r>
      <w:r>
        <w:rPr>
          <w:rFonts w:ascii="ZhoGlyph" w:hAnsi="ZhoGlyph" w:cs="Courier New"/>
          <w:sz w:val="16"/>
          <w:szCs w:val="16"/>
        </w:rPr>
        <w:t>ḊAṮ</w:t>
      </w:r>
      <w:r>
        <w:rPr>
          <w:rFonts w:cs="Calibri"/>
          <w:sz w:val="16"/>
          <w:szCs w:val="16"/>
        </w:rPr>
        <w:t>, nut</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Dlemstiats</w:t>
      </w:r>
      <w:r w:rsidRPr="00885592">
        <w:rPr>
          <w:rFonts w:ascii="Courier New" w:hAnsi="Courier New" w:cs="Courier New"/>
          <w:sz w:val="16"/>
          <w:szCs w:val="16"/>
        </w:rPr>
        <w:t xml:space="preserve"> </w:t>
      </w:r>
      <w:r w:rsidRPr="00F24993">
        <w:rPr>
          <w:rFonts w:ascii="Courier New" w:hAnsi="Courier New" w:cs="Courier New"/>
          <w:b/>
          <w:bCs/>
          <w:sz w:val="16"/>
          <w:szCs w:val="16"/>
        </w:rPr>
        <w:t>Tsiaqr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The asteroid belt in the Zhdant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dlenchiepr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The larger of Zhdant's two continents where prehistoric development of the Zhodani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02A35D9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A native of Dleqiats.</w:t>
      </w:r>
    </w:p>
    <w:p w14:paraId="504B4B71" w14:textId="739A0E1C"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C33C4" w14:textId="0FAF7FF4" w:rsidR="00FA29BB" w:rsidRPr="008B54A3" w:rsidRDefault="008B54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d</w:t>
      </w:r>
      <w:r w:rsidR="00FA29BB">
        <w:rPr>
          <w:rFonts w:ascii="Courier New" w:hAnsi="Courier New" w:cs="Courier New"/>
          <w:b/>
          <w:bCs/>
          <w:sz w:val="16"/>
          <w:szCs w:val="16"/>
        </w:rPr>
        <w:t xml:space="preserve">lezhdazhainakl, </w:t>
      </w:r>
      <w:r w:rsidR="00FA29BB">
        <w:rPr>
          <w:rFonts w:ascii="Courier New" w:hAnsi="Courier New" w:cs="Courier New"/>
          <w:sz w:val="16"/>
          <w:szCs w:val="16"/>
        </w:rPr>
        <w:t xml:space="preserve">noun, </w:t>
      </w:r>
      <w:r w:rsidR="00FA29BB">
        <w:rPr>
          <w:rFonts w:ascii="ZhoGlyph" w:hAnsi="ZhoGlyph" w:cs="Courier New"/>
          <w:sz w:val="16"/>
          <w:szCs w:val="16"/>
        </w:rPr>
        <w:t>ḊEŽA</w:t>
      </w:r>
      <w:r w:rsidR="00FA29BB">
        <w:rPr>
          <w:rFonts w:ascii="ZhoGlyph" w:hAnsi="ZhoGlyph" w:cs="Courier New" w:hint="eastAsia"/>
          <w:sz w:val="16"/>
          <w:szCs w:val="16"/>
        </w:rPr>
        <w:t>Ź</w:t>
      </w:r>
      <w:r w:rsidR="00FA29BB">
        <w:rPr>
          <w:rFonts w:ascii="ZhoGlyph" w:hAnsi="ZhoGlyph" w:cs="Courier New"/>
          <w:sz w:val="16"/>
          <w:szCs w:val="16"/>
        </w:rPr>
        <w:t>AINAḰ</w:t>
      </w:r>
      <w:r w:rsidR="00FA29BB">
        <w:rPr>
          <w:rFonts w:ascii="Courier New" w:hAnsi="Courier New" w:cs="Courier New"/>
          <w:sz w:val="16"/>
          <w:szCs w:val="16"/>
        </w:rPr>
        <w:t>, a creature like a Terran coconut crab but larger and more aggressive</w:t>
      </w:r>
      <w:r>
        <w:rPr>
          <w:rFonts w:ascii="Courier New" w:hAnsi="Courier New" w:cs="Courier New"/>
          <w:sz w:val="16"/>
          <w:szCs w:val="16"/>
        </w:rPr>
        <w:t>. Often called the “chtozribr” or “bone breaker” (</w:t>
      </w:r>
      <w:r>
        <w:rPr>
          <w:rFonts w:ascii="ZhoGlyph" w:hAnsi="ZhoGlyph" w:cs="Courier New"/>
          <w:sz w:val="16"/>
          <w:szCs w:val="16"/>
        </w:rPr>
        <w:t>ĈTOZRIḄ</w:t>
      </w:r>
      <w:r>
        <w:rPr>
          <w:rFonts w:ascii="Courier New" w:hAnsi="Courier New" w:cs="Courier New"/>
          <w:sz w:val="16"/>
          <w:szCs w:val="16"/>
        </w:rPr>
        <w:t>)</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67463D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346A57">
      <w:pPr>
        <w:widowControl w:val="0"/>
        <w:autoSpaceDE w:val="0"/>
        <w:autoSpaceDN w:val="0"/>
        <w:adjustRightInd w:val="0"/>
        <w:spacing w:after="0" w:line="240" w:lineRule="auto"/>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8378" w14:textId="77777777" w:rsidR="00346A57" w:rsidRPr="00885592" w:rsidRDefault="00346A57" w:rsidP="00346A57">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dlezhdinad</w:t>
      </w:r>
      <w:r>
        <w:rPr>
          <w:rFonts w:ascii="Courier New" w:hAnsi="Courier New" w:cs="Courier New"/>
          <w:sz w:val="16"/>
          <w:szCs w:val="16"/>
        </w:rPr>
        <w:t xml:space="preserve">, noun, </w:t>
      </w:r>
      <w:r>
        <w:rPr>
          <w:rFonts w:ascii="ZhoGlyph" w:hAnsi="ZhoGlyph" w:cs="Courier New"/>
          <w:sz w:val="16"/>
          <w:szCs w:val="16"/>
        </w:rPr>
        <w:t>Ḋ</w:t>
      </w:r>
      <w:r w:rsidRPr="005353B5">
        <w:rPr>
          <w:rFonts w:ascii="ZhoGlyph" w:hAnsi="ZhoGlyph" w:cs="Courier New"/>
          <w:sz w:val="16"/>
          <w:szCs w:val="16"/>
        </w:rPr>
        <w:t>E</w:t>
      </w:r>
      <w:r>
        <w:rPr>
          <w:rFonts w:ascii="ZhoGlyph" w:hAnsi="ZhoGlyph" w:cs="Courier New"/>
          <w:sz w:val="16"/>
          <w:szCs w:val="16"/>
        </w:rPr>
        <w:t>ŽINAD</w:t>
      </w:r>
      <w:r>
        <w:rPr>
          <w:rFonts w:ascii="Courier New" w:hAnsi="Courier New" w:cs="Courier New"/>
          <w:sz w:val="16"/>
          <w:szCs w:val="16"/>
        </w:rPr>
        <w:t>, one who makes armor, an armorer</w:t>
      </w:r>
    </w:p>
    <w:p w14:paraId="04E4BF85" w14:textId="77777777" w:rsidR="00346A57" w:rsidRDefault="00346A5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65EF6B0" w14:textId="657C890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dlezhdokotzi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75A0E44B" w14:textId="386317E5" w:rsidR="00DD1986"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986F67" w14:textId="27B8B186" w:rsidR="00DD1986" w:rsidRPr="00885592"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D1986">
        <w:rPr>
          <w:rFonts w:ascii="Courier New" w:hAnsi="Courier New" w:cs="Courier New"/>
          <w:b/>
          <w:bCs/>
          <w:sz w:val="16"/>
          <w:szCs w:val="16"/>
        </w:rPr>
        <w:t>dlole’</w:t>
      </w:r>
      <w:r>
        <w:rPr>
          <w:rFonts w:ascii="Courier New" w:hAnsi="Courier New" w:cs="Courier New"/>
          <w:sz w:val="16"/>
          <w:szCs w:val="16"/>
        </w:rPr>
        <w:t xml:space="preserve">, verb, </w:t>
      </w:r>
      <w:r>
        <w:rPr>
          <w:rFonts w:ascii="ZhoGlyph" w:hAnsi="ZhoGlyph" w:cs="Courier New"/>
          <w:sz w:val="16"/>
          <w:szCs w:val="16"/>
        </w:rPr>
        <w:t>ḊOL</w:t>
      </w:r>
      <w:r w:rsidRPr="005353B5">
        <w:rPr>
          <w:rFonts w:ascii="ZhoGlyph" w:hAnsi="ZhoGlyph" w:cs="Courier New"/>
          <w:sz w:val="16"/>
          <w:szCs w:val="16"/>
        </w:rPr>
        <w:t>E'</w:t>
      </w:r>
      <w:r>
        <w:rPr>
          <w:rFonts w:ascii="Courier New" w:hAnsi="Courier New" w:cs="Courier New"/>
          <w:sz w:val="16"/>
          <w:szCs w:val="16"/>
        </w:rPr>
        <w:t>, to lick</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Dlolpliki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The modern capital of Zhdant</w:t>
      </w:r>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Dlolprikl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An ancient Zhodani city on Zhdant which served as the capital of the Viepchakliashtie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bookmarkStart w:id="11" w:name="_Toc110928980"/>
      <w:r w:rsidR="0000649D">
        <w:rPr>
          <w:rFonts w:ascii="ZhoGlyph" w:hAnsi="ZhoGlyph"/>
        </w:rPr>
        <w:lastRenderedPageBreak/>
        <w:t>Ḍ</w:t>
      </w:r>
      <w:bookmarkEnd w:id="11"/>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w:t>
      </w:r>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draits'</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r w:rsidRPr="00885592">
        <w:rPr>
          <w:rFonts w:ascii="Courier New" w:hAnsi="Courier New" w:cs="Courier New"/>
          <w:sz w:val="16"/>
          <w:szCs w:val="16"/>
        </w:rPr>
        <w:t>Sunbright. Dranzhrin is the Zhodani New Year and falls between Atpaipr and Atrint.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Dranzhrinach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r w:rsidRPr="00885592">
        <w:rPr>
          <w:rFonts w:ascii="Courier New" w:hAnsi="Courier New" w:cs="Courier New"/>
          <w:sz w:val="16"/>
          <w:szCs w:val="16"/>
        </w:rPr>
        <w:t>Sunflight. Dranzhrinatch is a melancholy time for the commemoration of the dead taking place between Vrienstial and Atchafser.</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Dranzinqabr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The Zhodani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representative; 'one who represents'. The Zhodani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Pr="00885592">
        <w:rPr>
          <w:rFonts w:ascii="Courier New" w:hAnsi="Courier New" w:cs="Courier New"/>
          <w:sz w:val="16"/>
          <w:szCs w:val="16"/>
        </w:rPr>
        <w:t xml:space="preserve"> </w:t>
      </w:r>
      <w:r w:rsidRPr="00837113">
        <w:rPr>
          <w:rFonts w:ascii="Courier New" w:hAnsi="Courier New" w:cs="Courier New"/>
          <w:b/>
          <w:bCs/>
          <w:sz w:val="16"/>
          <w:szCs w:val="16"/>
        </w:rPr>
        <w:t>Zhdantia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r w:rsidRPr="00885592">
        <w:rPr>
          <w:rFonts w:ascii="Courier New" w:hAnsi="Courier New" w:cs="Courier New"/>
          <w:sz w:val="16"/>
          <w:szCs w:val="16"/>
        </w:rPr>
        <w:t>Zhodani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driefrzin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driejtlazhdetsanad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bookmarkStart w:id="12" w:name="_Toc110928981"/>
      <w:r w:rsidR="00AD6C1E">
        <w:rPr>
          <w:rFonts w:ascii="ZhoGlyph" w:hAnsi="ZhoGlyph"/>
        </w:rPr>
        <w:lastRenderedPageBreak/>
        <w:t>E</w:t>
      </w:r>
      <w:bookmarkEnd w:id="12"/>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ezhozste'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to sautee'</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ebiajchi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echtovr</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D7059F">
        <w:rPr>
          <w:rFonts w:ascii="Courier New" w:hAnsi="Courier New" w:cs="Courier New"/>
          <w:b/>
          <w:bCs/>
          <w:sz w:val="16"/>
          <w:szCs w:val="16"/>
        </w:rPr>
        <w:t>edl</w:t>
      </w:r>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edre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eirieshid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ekeotsiatspria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proofErr w:type="gramStart"/>
      <w:r w:rsidRPr="00885592">
        <w:rPr>
          <w:rFonts w:ascii="Courier New" w:hAnsi="Courier New" w:cs="Courier New"/>
          <w:sz w:val="16"/>
          <w:szCs w:val="16"/>
        </w:rPr>
        <w:t>than</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elpaplatl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Emkachdraf</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Pliebr's sixth satellite a small airless world in the Zhdant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2AE9E7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epkoatla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6002263A" w14:textId="4D816798" w:rsidR="00740B81"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01AF7" w14:textId="2E834348" w:rsidR="00740B81" w:rsidRPr="00885592"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B81">
        <w:rPr>
          <w:rFonts w:ascii="Courier New" w:hAnsi="Courier New" w:cs="Courier New"/>
          <w:b/>
          <w:bCs/>
          <w:sz w:val="16"/>
          <w:szCs w:val="16"/>
        </w:rPr>
        <w:t>erdrie’</w:t>
      </w:r>
      <w:r>
        <w:rPr>
          <w:rFonts w:ascii="Courier New" w:hAnsi="Courier New" w:cs="Courier New"/>
          <w:sz w:val="16"/>
          <w:szCs w:val="16"/>
        </w:rPr>
        <w:t xml:space="preserve">, verb, </w:t>
      </w:r>
      <w:r>
        <w:rPr>
          <w:rFonts w:ascii="ZhoGlyph" w:hAnsi="ZhoGlyph" w:cs="Courier New"/>
          <w:sz w:val="16"/>
          <w:szCs w:val="16"/>
        </w:rPr>
        <w:t>ERḌ</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control</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Erdriad</w:t>
      </w:r>
      <w:r w:rsidRPr="00885592">
        <w:rPr>
          <w:rFonts w:ascii="Courier New" w:hAnsi="Courier New" w:cs="Courier New"/>
          <w:sz w:val="16"/>
          <w:szCs w:val="16"/>
        </w:rPr>
        <w:t xml:space="preserve"> </w:t>
      </w:r>
      <w:r w:rsidRPr="00C83276">
        <w:rPr>
          <w:rFonts w:ascii="Courier New" w:hAnsi="Courier New" w:cs="Courier New"/>
          <w:b/>
          <w:bCs/>
          <w:sz w:val="16"/>
          <w:szCs w:val="16"/>
        </w:rPr>
        <w:t>Erdriap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Erdriap Chensh.</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Erdriap</w:t>
      </w:r>
      <w:r w:rsidRPr="00885592">
        <w:rPr>
          <w:rFonts w:ascii="Courier New" w:hAnsi="Courier New" w:cs="Courier New"/>
          <w:sz w:val="16"/>
          <w:szCs w:val="16"/>
        </w:rPr>
        <w:t xml:space="preserve"> </w:t>
      </w:r>
      <w:r w:rsidRPr="00BD416D">
        <w:rPr>
          <w:rFonts w:ascii="Courier New" w:hAnsi="Courier New" w:cs="Courier New"/>
          <w:b/>
          <w:bCs/>
          <w:sz w:val="16"/>
          <w:szCs w:val="16"/>
        </w:rPr>
        <w:t>Chensh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'controller of wills'. The Ancient artefact that devastated the central subsectors of Zdiedeiant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etliyez</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Unofficial term for the Chirpers found on Evaduts Brem (1909 Ziafrplians).</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ezhie'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bookmarkStart w:id="13" w:name="_Toc110928982"/>
      <w:r w:rsidR="00AD6C1E">
        <w:rPr>
          <w:rFonts w:ascii="ZhoGlyph" w:hAnsi="ZhoGlyph"/>
        </w:rPr>
        <w:lastRenderedPageBreak/>
        <w:t>F</w:t>
      </w:r>
      <w:bookmarkEnd w:id="13"/>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fanzhkenzh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fenjrivchiavr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w:t>
      </w:r>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'the book of morality' the 'holy book' which governs the Tavrziansh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organisation which governs the content of the Fevranzhtavr.</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14EEE">
        <w:rPr>
          <w:rFonts w:ascii="Courier New" w:hAnsi="Courier New" w:cs="Courier New"/>
          <w:b/>
          <w:bCs/>
          <w:sz w:val="16"/>
          <w:szCs w:val="16"/>
        </w:rPr>
        <w:t>fevranzhtlotanatl</w:t>
      </w:r>
      <w:r>
        <w:rPr>
          <w:rFonts w:ascii="Courier New" w:hAnsi="Courier New" w:cs="Courier New"/>
          <w:sz w:val="16"/>
          <w:szCs w:val="16"/>
        </w:rPr>
        <w:t>, noun</w:t>
      </w:r>
      <w:proofErr w:type="gramStart"/>
      <w:r>
        <w:rPr>
          <w:rFonts w:ascii="Courier New" w:hAnsi="Courier New" w:cs="Courier New"/>
          <w:sz w:val="16"/>
          <w:szCs w:val="16"/>
        </w:rPr>
        <w:t>, ,</w:t>
      </w:r>
      <w:proofErr w:type="gramEnd"/>
      <w:r>
        <w:rPr>
          <w:rFonts w:ascii="Courier New" w:hAnsi="Courier New" w:cs="Courier New"/>
          <w:sz w:val="16"/>
          <w:szCs w:val="16"/>
        </w:rPr>
        <w:t xml:space="preserve">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Fevranzhvlastavr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Fevranzhtavr used by the religious dictatorship on Batlpat (1326 Ziafrplians).</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Fienzhatshtiavl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fierochia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pirate. A loan word from the Vargr word “Kforuzheng”,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Pr>
          <w:rFonts w:ascii="Courier New" w:hAnsi="Courier New" w:cs="Courier New"/>
          <w:b/>
          <w:bCs/>
          <w:sz w:val="16"/>
          <w:szCs w:val="16"/>
        </w:rPr>
        <w:t>E</w:t>
      </w:r>
      <w:r w:rsidRPr="00794E2A">
        <w:rPr>
          <w:rFonts w:ascii="Courier New" w:hAnsi="Courier New" w:cs="Courier New"/>
          <w:b/>
          <w:bCs/>
          <w:sz w:val="16"/>
          <w:szCs w:val="16"/>
        </w:rPr>
        <w:t>shtejie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sidRPr="00794E2A">
        <w:rPr>
          <w:rFonts w:ascii="Courier New" w:hAnsi="Courier New" w:cs="Courier New"/>
          <w:b/>
          <w:bCs/>
          <w:sz w:val="16"/>
          <w:szCs w:val="16"/>
        </w:rPr>
        <w:t>vlezhdvevl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bookmarkStart w:id="14" w:name="_Toc110928983"/>
      <w:r w:rsidR="00CB509D">
        <w:rPr>
          <w:rFonts w:ascii="ZhoGlyph" w:hAnsi="ZhoGlyph"/>
        </w:rPr>
        <w:lastRenderedPageBreak/>
        <w:t>Ḟ</w:t>
      </w:r>
      <w:bookmarkEnd w:id="14"/>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 meaing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flietavrian</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The goal of Tavrziansh union with Tavrian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bookmarkStart w:id="15" w:name="_Toc110928984"/>
      <w:r w:rsidR="00CB509D">
        <w:rPr>
          <w:rFonts w:ascii="ZhoGlyph" w:hAnsi="ZhoGlyph"/>
        </w:rPr>
        <w:lastRenderedPageBreak/>
        <w:t>ḟ</w:t>
      </w:r>
      <w:bookmarkEnd w:id="15"/>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'wasteland'. Refers to all territory coreward of the Consulate proper and includes the provinces of Obrefripl Chtierabl and Vlanchiets Qlom.</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ḟŘZ</w:t>
      </w:r>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frrzokatli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6B1D83" w14:textId="77777777" w:rsidR="00E570CC" w:rsidRPr="00CB509D" w:rsidRDefault="00C56782" w:rsidP="00E570CC">
      <w:pPr>
        <w:pStyle w:val="Heading1"/>
        <w:jc w:val="center"/>
        <w:rPr>
          <w:rFonts w:ascii="ZhoGlyph" w:hAnsi="ZhoGlyph"/>
        </w:rPr>
      </w:pPr>
      <w:r>
        <w:rPr>
          <w:rFonts w:ascii="ZhoGlyph" w:hAnsi="ZhoGlyph"/>
        </w:rPr>
        <w:br w:type="page"/>
      </w:r>
      <w:bookmarkStart w:id="16" w:name="_Toc110928986"/>
      <w:bookmarkStart w:id="17" w:name="_Toc110928985"/>
      <w:r w:rsidR="00E570CC">
        <w:rPr>
          <w:rFonts w:ascii="ZhoGlyph" w:hAnsi="ZhoGlyph"/>
        </w:rPr>
        <w:lastRenderedPageBreak/>
        <w:t>I</w:t>
      </w:r>
      <w:bookmarkEnd w:id="16"/>
    </w:p>
    <w:p w14:paraId="7957CC4F"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845D97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w:t>
      </w:r>
      <w:r w:rsidRPr="00885592">
        <w:rPr>
          <w:rFonts w:ascii="Courier New" w:hAnsi="Courier New" w:cs="Courier New"/>
          <w:sz w:val="16"/>
          <w:szCs w:val="16"/>
        </w:rPr>
        <w:t xml:space="preserve"> </w:t>
      </w:r>
      <w:r w:rsidRPr="008F18C6">
        <w:rPr>
          <w:rFonts w:ascii="Courier New" w:hAnsi="Courier New" w:cs="Courier New"/>
          <w:b/>
          <w:bCs/>
          <w:sz w:val="16"/>
          <w:szCs w:val="16"/>
        </w:rPr>
        <w:t>Ajklia</w:t>
      </w:r>
      <w:r w:rsidRPr="00885592">
        <w:rPr>
          <w:rFonts w:ascii="Courier New" w:hAnsi="Courier New" w:cs="Courier New"/>
          <w:sz w:val="16"/>
          <w:szCs w:val="16"/>
        </w:rPr>
        <w:t xml:space="preserve"> </w:t>
      </w:r>
      <w:r w:rsidRPr="008F18C6">
        <w:rPr>
          <w:rFonts w:ascii="Courier New" w:hAnsi="Courier New" w:cs="Courier New"/>
          <w:b/>
          <w:bCs/>
          <w:sz w:val="16"/>
          <w:szCs w:val="16"/>
        </w:rPr>
        <w:t>Driachobl</w:t>
      </w:r>
      <w:r>
        <w:rPr>
          <w:rFonts w:ascii="Courier New" w:hAnsi="Courier New" w:cs="Courier New"/>
          <w:sz w:val="16"/>
          <w:szCs w:val="16"/>
        </w:rPr>
        <w:t xml:space="preserve">, </w:t>
      </w:r>
      <w:r w:rsidRPr="00885592">
        <w:rPr>
          <w:rFonts w:ascii="Courier New" w:hAnsi="Courier New" w:cs="Courier New"/>
          <w:sz w:val="16"/>
          <w:szCs w:val="16"/>
        </w:rPr>
        <w:t>n</w:t>
      </w:r>
      <w:r>
        <w:rPr>
          <w:rFonts w:ascii="Courier New" w:hAnsi="Courier New" w:cs="Courier New"/>
          <w:sz w:val="16"/>
          <w:szCs w:val="16"/>
        </w:rPr>
        <w:t xml:space="preserve">oun, </w:t>
      </w:r>
      <w:r>
        <w:rPr>
          <w:rFonts w:ascii="ZhoGlyph" w:hAnsi="ZhoGlyph" w:cs="Courier New"/>
          <w:sz w:val="16"/>
          <w:szCs w:val="16"/>
        </w:rPr>
        <w:t>IḄ AJḰĨ ḌĨĈOḂ</w:t>
      </w:r>
      <w:r>
        <w:rPr>
          <w:rFonts w:ascii="Courier New" w:hAnsi="Courier New" w:cs="Courier New"/>
          <w:sz w:val="16"/>
          <w:szCs w:val="16"/>
        </w:rPr>
        <w:t xml:space="preserve">, </w:t>
      </w:r>
      <w:r w:rsidRPr="00885592">
        <w:rPr>
          <w:rFonts w:ascii="Courier New" w:hAnsi="Courier New" w:cs="Courier New"/>
          <w:sz w:val="16"/>
          <w:szCs w:val="16"/>
        </w:rPr>
        <w:t>Zhodani megacorporation known for computers and software.</w:t>
      </w:r>
    </w:p>
    <w:p w14:paraId="6AB5899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B74D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IḄO</w:t>
      </w:r>
      <w:r>
        <w:rPr>
          <w:rFonts w:ascii="Courier New" w:hAnsi="Courier New" w:cs="Courier New"/>
          <w:sz w:val="16"/>
          <w:szCs w:val="16"/>
        </w:rPr>
        <w:t xml:space="preserve">, </w:t>
      </w:r>
      <w:r w:rsidRPr="00885592">
        <w:rPr>
          <w:rFonts w:ascii="Courier New" w:hAnsi="Courier New" w:cs="Courier New"/>
          <w:sz w:val="16"/>
          <w:szCs w:val="16"/>
        </w:rPr>
        <w:t>egg</w:t>
      </w:r>
    </w:p>
    <w:p w14:paraId="226F1F6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15439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AKA</w:t>
      </w:r>
      <w:r>
        <w:rPr>
          <w:rFonts w:ascii="Courier New" w:hAnsi="Courier New" w:cs="Courier New"/>
          <w:sz w:val="16"/>
          <w:szCs w:val="16"/>
        </w:rPr>
        <w:t xml:space="preserve">, </w:t>
      </w:r>
      <w:r w:rsidRPr="00885592">
        <w:rPr>
          <w:rFonts w:ascii="Courier New" w:hAnsi="Courier New" w:cs="Courier New"/>
          <w:sz w:val="16"/>
          <w:szCs w:val="16"/>
        </w:rPr>
        <w:t>large</w:t>
      </w:r>
    </w:p>
    <w:p w14:paraId="76CF75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F91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w:t>
      </w:r>
      <w:r>
        <w:rPr>
          <w:rFonts w:ascii="ZhoGlyph" w:hAnsi="ZhoGlyph" w:cs="Courier New"/>
          <w:sz w:val="16"/>
          <w:szCs w:val="16"/>
        </w:rPr>
        <w:t>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very large</w:t>
      </w:r>
    </w:p>
    <w:p w14:paraId="2900290F" w14:textId="77777777" w:rsidR="00E570CC" w:rsidRPr="00885592" w:rsidRDefault="00E570CC" w:rsidP="00E570CC">
      <w:pPr>
        <w:widowControl w:val="0"/>
        <w:autoSpaceDE w:val="0"/>
        <w:autoSpaceDN w:val="0"/>
        <w:adjustRightInd w:val="0"/>
        <w:spacing w:after="0" w:line="240" w:lineRule="auto"/>
        <w:contextualSpacing/>
        <w:rPr>
          <w:rFonts w:ascii="Courier New" w:hAnsi="Courier New" w:cs="Courier New"/>
          <w:sz w:val="16"/>
          <w:szCs w:val="16"/>
        </w:rPr>
      </w:pPr>
    </w:p>
    <w:p w14:paraId="0633FE8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ichavri</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w:t>
      </w:r>
      <w:r>
        <w:rPr>
          <w:rFonts w:ascii="ZhoGlyph" w:hAnsi="ZhoGlyph" w:cs="Courier New"/>
          <w:sz w:val="16"/>
          <w:szCs w:val="16"/>
        </w:rPr>
        <w:t>Ṽ</w:t>
      </w:r>
      <w:r w:rsidRPr="00F32EFF">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very much</w:t>
      </w:r>
      <w:r>
        <w:rPr>
          <w:rFonts w:ascii="Courier New" w:hAnsi="Courier New" w:cs="Courier New"/>
          <w:sz w:val="16"/>
          <w:szCs w:val="16"/>
        </w:rPr>
        <w:t xml:space="preserve">, </w:t>
      </w:r>
      <w:r w:rsidRPr="00885592">
        <w:rPr>
          <w:rFonts w:ascii="Courier New" w:hAnsi="Courier New" w:cs="Courier New"/>
          <w:sz w:val="16"/>
          <w:szCs w:val="16"/>
        </w:rPr>
        <w:t>so much</w:t>
      </w:r>
    </w:p>
    <w:p w14:paraId="13B7CE2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D14A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Ichfench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IĈFENĈ</w:t>
      </w:r>
      <w:r>
        <w:rPr>
          <w:rFonts w:ascii="Courier New" w:hAnsi="Courier New" w:cs="Courier New"/>
          <w:sz w:val="16"/>
          <w:szCs w:val="16"/>
        </w:rPr>
        <w:t xml:space="preserve">, </w:t>
      </w:r>
      <w:r w:rsidRPr="00885592">
        <w:rPr>
          <w:rFonts w:ascii="Courier New" w:hAnsi="Courier New" w:cs="Courier New"/>
          <w:sz w:val="16"/>
          <w:szCs w:val="16"/>
        </w:rPr>
        <w:t>Zdetl term for the Ancients as a race or culture explicitly separate from modern Droyne and Chirpers.</w:t>
      </w:r>
    </w:p>
    <w:p w14:paraId="2CBDF3A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3935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sz w:val="16"/>
          <w:szCs w:val="16"/>
        </w:rPr>
        <w:t>IĈI</w:t>
      </w:r>
      <w:r>
        <w:rPr>
          <w:rFonts w:ascii="Courier New" w:hAnsi="Courier New" w:cs="Courier New"/>
          <w:sz w:val="16"/>
          <w:szCs w:val="16"/>
        </w:rPr>
        <w:t xml:space="preserve">, </w:t>
      </w:r>
      <w:r w:rsidRPr="00885592">
        <w:rPr>
          <w:rFonts w:ascii="Courier New" w:hAnsi="Courier New" w:cs="Courier New"/>
          <w:sz w:val="16"/>
          <w:szCs w:val="16"/>
        </w:rPr>
        <w:t>upon</w:t>
      </w:r>
      <w:r>
        <w:rPr>
          <w:rFonts w:ascii="Courier New" w:hAnsi="Courier New" w:cs="Courier New"/>
          <w:sz w:val="16"/>
          <w:szCs w:val="16"/>
        </w:rPr>
        <w:t xml:space="preserve">, </w:t>
      </w:r>
    </w:p>
    <w:p w14:paraId="43BB80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333DF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ITE'</w:t>
      </w:r>
      <w:r>
        <w:rPr>
          <w:rFonts w:ascii="Courier New" w:hAnsi="Courier New" w:cs="Courier New"/>
          <w:sz w:val="16"/>
          <w:szCs w:val="16"/>
        </w:rPr>
        <w:t xml:space="preserve">, </w:t>
      </w:r>
      <w:r w:rsidRPr="00885592">
        <w:rPr>
          <w:rFonts w:ascii="Courier New" w:hAnsi="Courier New" w:cs="Courier New"/>
          <w:sz w:val="16"/>
          <w:szCs w:val="16"/>
        </w:rPr>
        <w:t>to watch</w:t>
      </w:r>
      <w:r>
        <w:rPr>
          <w:rFonts w:ascii="Courier New" w:hAnsi="Courier New" w:cs="Courier New"/>
          <w:sz w:val="16"/>
          <w:szCs w:val="16"/>
        </w:rPr>
        <w:t xml:space="preserve">, </w:t>
      </w:r>
    </w:p>
    <w:p w14:paraId="47DBE6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1CD2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ichkotzik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KOTZIK</w:t>
      </w:r>
      <w:r>
        <w:rPr>
          <w:rFonts w:ascii="Courier New" w:hAnsi="Courier New" w:cs="Courier New"/>
          <w:sz w:val="16"/>
          <w:szCs w:val="16"/>
        </w:rPr>
        <w:t xml:space="preserve">, </w:t>
      </w:r>
      <w:r w:rsidRPr="00885592">
        <w:rPr>
          <w:rFonts w:ascii="Courier New" w:hAnsi="Courier New" w:cs="Courier New"/>
          <w:sz w:val="16"/>
          <w:szCs w:val="16"/>
        </w:rPr>
        <w:t>light blue</w:t>
      </w:r>
    </w:p>
    <w:p w14:paraId="1EBED43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0E0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ichotlzdiaq</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O</w:t>
      </w:r>
      <w:r>
        <w:rPr>
          <w:rFonts w:ascii="ZhoGlyph" w:hAnsi="ZhoGlyph" w:cs="Courier New"/>
          <w:sz w:val="16"/>
          <w:szCs w:val="16"/>
        </w:rPr>
        <w:t>Ṫ</w:t>
      </w:r>
      <w:r>
        <w:rPr>
          <w:rFonts w:ascii="ZhoGlyph" w:hAnsi="ZhoGlyph" w:cs="Courier New" w:hint="eastAsia"/>
          <w:sz w:val="16"/>
          <w:szCs w:val="16"/>
        </w:rPr>
        <w:t>Ż</w:t>
      </w:r>
      <w:r>
        <w:rPr>
          <w:rFonts w:ascii="ZhoGlyph" w:hAnsi="ZhoGlyph" w:cs="Courier New"/>
          <w:sz w:val="16"/>
          <w:szCs w:val="16"/>
        </w:rPr>
        <w:t>Ĩ</w:t>
      </w:r>
      <w:r w:rsidRPr="00F32EFF">
        <w:rPr>
          <w:rFonts w:ascii="ZhoGlyph" w:hAnsi="ZhoGlyph" w:cs="Courier New"/>
          <w:sz w:val="16"/>
          <w:szCs w:val="16"/>
        </w:rPr>
        <w:t>Q</w:t>
      </w:r>
      <w:r>
        <w:rPr>
          <w:rFonts w:ascii="Courier New" w:hAnsi="Courier New" w:cs="Courier New"/>
          <w:sz w:val="16"/>
          <w:szCs w:val="16"/>
        </w:rPr>
        <w:t xml:space="preserve">, </w:t>
      </w:r>
      <w:r w:rsidRPr="00885592">
        <w:rPr>
          <w:rFonts w:ascii="Courier New" w:hAnsi="Courier New" w:cs="Courier New"/>
          <w:sz w:val="16"/>
          <w:szCs w:val="16"/>
        </w:rPr>
        <w:t>eye chart</w:t>
      </w:r>
    </w:p>
    <w:p w14:paraId="630625F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EC92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ichpa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PA</w:t>
      </w:r>
      <w:r>
        <w:rPr>
          <w:rFonts w:ascii="Courier New" w:hAnsi="Courier New" w:cs="Courier New"/>
          <w:sz w:val="16"/>
          <w:szCs w:val="16"/>
        </w:rPr>
        <w:t xml:space="preserve">, </w:t>
      </w:r>
      <w:r w:rsidRPr="00885592">
        <w:rPr>
          <w:rFonts w:ascii="Courier New" w:hAnsi="Courier New" w:cs="Courier New"/>
          <w:sz w:val="16"/>
          <w:szCs w:val="16"/>
        </w:rPr>
        <w:t>young</w:t>
      </w:r>
      <w:r>
        <w:rPr>
          <w:rFonts w:ascii="Courier New" w:hAnsi="Courier New" w:cs="Courier New"/>
          <w:sz w:val="16"/>
          <w:szCs w:val="16"/>
        </w:rPr>
        <w:t xml:space="preserve">, </w:t>
      </w:r>
    </w:p>
    <w:p w14:paraId="77B0FA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985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TA</w:t>
      </w:r>
      <w:r>
        <w:rPr>
          <w:rFonts w:ascii="Courier New" w:hAnsi="Courier New" w:cs="Courier New"/>
          <w:sz w:val="16"/>
          <w:szCs w:val="16"/>
        </w:rPr>
        <w:t xml:space="preserve">, </w:t>
      </w:r>
      <w:r w:rsidRPr="00885592">
        <w:rPr>
          <w:rFonts w:ascii="Courier New" w:hAnsi="Courier New" w:cs="Courier New"/>
          <w:sz w:val="16"/>
          <w:szCs w:val="16"/>
        </w:rPr>
        <w:t>light (weight)</w:t>
      </w:r>
    </w:p>
    <w:p w14:paraId="5FFDD02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26FE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ichtintzaktli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TINTZAK</w:t>
      </w:r>
      <w:r>
        <w:rPr>
          <w:rFonts w:ascii="ZhoGlyph" w:hAnsi="ZhoGlyph" w:cs="Courier New"/>
          <w:sz w:val="16"/>
          <w:szCs w:val="16"/>
        </w:rPr>
        <w:t>Ṫ</w:t>
      </w:r>
      <w:r w:rsidRPr="00450117">
        <w:rPr>
          <w:rFonts w:ascii="ZhoGlyph" w:hAnsi="ZhoGlyph"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loudspeaker</w:t>
      </w:r>
    </w:p>
    <w:p w14:paraId="1DF86D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81572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TIOTA</w:t>
      </w:r>
      <w:r>
        <w:rPr>
          <w:rFonts w:ascii="Courier New" w:hAnsi="Courier New" w:cs="Courier New"/>
          <w:sz w:val="16"/>
          <w:szCs w:val="16"/>
        </w:rPr>
        <w:t xml:space="preserve">, </w:t>
      </w:r>
      <w:r w:rsidRPr="00885592">
        <w:rPr>
          <w:rFonts w:ascii="Courier New" w:hAnsi="Courier New" w:cs="Courier New"/>
          <w:sz w:val="16"/>
          <w:szCs w:val="16"/>
        </w:rPr>
        <w:t>drunk</w:t>
      </w:r>
    </w:p>
    <w:p w14:paraId="22FA2E8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D8522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ichtiozhie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IĈTIO</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path</w:t>
      </w:r>
      <w:r>
        <w:rPr>
          <w:rFonts w:ascii="Courier New" w:hAnsi="Courier New" w:cs="Courier New"/>
          <w:sz w:val="16"/>
          <w:szCs w:val="16"/>
        </w:rPr>
        <w:t xml:space="preserve">, </w:t>
      </w:r>
    </w:p>
    <w:p w14:paraId="6FD3885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224F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w:t>
      </w:r>
      <w:r>
        <w:rPr>
          <w:rFonts w:ascii="ZhoGlyph" w:hAnsi="ZhoGlyph" w:cs="Courier New"/>
          <w:sz w:val="16"/>
          <w:szCs w:val="16"/>
        </w:rPr>
        <w:t>ṔĨ</w:t>
      </w:r>
      <w:r>
        <w:rPr>
          <w:rFonts w:ascii="Courier New" w:hAnsi="Courier New" w:cs="Courier New"/>
          <w:sz w:val="16"/>
          <w:szCs w:val="16"/>
        </w:rPr>
        <w:t xml:space="preserve">, </w:t>
      </w:r>
      <w:r w:rsidRPr="00885592">
        <w:rPr>
          <w:rFonts w:ascii="Courier New" w:hAnsi="Courier New" w:cs="Courier New"/>
          <w:sz w:val="16"/>
          <w:szCs w:val="16"/>
        </w:rPr>
        <w:t>Galley/kitchen/eating room</w:t>
      </w:r>
      <w:r>
        <w:rPr>
          <w:rFonts w:ascii="Courier New" w:hAnsi="Courier New" w:cs="Courier New"/>
          <w:sz w:val="16"/>
          <w:szCs w:val="16"/>
        </w:rPr>
        <w:t xml:space="preserve">, </w:t>
      </w:r>
    </w:p>
    <w:p w14:paraId="3C3F1FF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B9AE0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ichtlayoplita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ĈṪ</w:t>
      </w:r>
      <w:r w:rsidRPr="00450117">
        <w:rPr>
          <w:rFonts w:ascii="ZhoGlyph" w:hAnsi="ZhoGlyph" w:cs="Courier New"/>
          <w:sz w:val="16"/>
          <w:szCs w:val="16"/>
        </w:rPr>
        <w:t>AYO</w:t>
      </w:r>
      <w:r>
        <w:rPr>
          <w:rFonts w:ascii="ZhoGlyph" w:hAnsi="ZhoGlyph" w:cs="Courier New"/>
          <w:sz w:val="16"/>
          <w:szCs w:val="16"/>
        </w:rPr>
        <w:t>Ṗ</w:t>
      </w:r>
      <w:r w:rsidRPr="00450117">
        <w:rPr>
          <w:rFonts w:ascii="ZhoGlyph" w:hAnsi="ZhoGlyph" w:cs="Courier New"/>
          <w:sz w:val="16"/>
          <w:szCs w:val="16"/>
        </w:rPr>
        <w:t>ITA</w:t>
      </w:r>
      <w:r>
        <w:rPr>
          <w:rFonts w:ascii="Courier New" w:hAnsi="Courier New" w:cs="Courier New"/>
          <w:sz w:val="16"/>
          <w:szCs w:val="16"/>
        </w:rPr>
        <w:t xml:space="preserve">, </w:t>
      </w:r>
      <w:r w:rsidRPr="00885592">
        <w:rPr>
          <w:rFonts w:ascii="Courier New" w:hAnsi="Courier New" w:cs="Courier New"/>
          <w:sz w:val="16"/>
          <w:szCs w:val="16"/>
        </w:rPr>
        <w:t>confused</w:t>
      </w:r>
    </w:p>
    <w:p w14:paraId="5A55387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376B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w:t>
      </w:r>
      <w:r>
        <w:rPr>
          <w:rFonts w:ascii="Courier New" w:hAnsi="Courier New" w:cs="Courier New"/>
          <w:sz w:val="16"/>
          <w:szCs w:val="16"/>
        </w:rPr>
        <w:t xml:space="preserve">, </w:t>
      </w:r>
      <w:r w:rsidRPr="00885592">
        <w:rPr>
          <w:rFonts w:ascii="Courier New" w:hAnsi="Courier New" w:cs="Courier New"/>
          <w:sz w:val="16"/>
          <w:szCs w:val="16"/>
        </w:rPr>
        <w:t>eye</w:t>
      </w:r>
    </w:p>
    <w:p w14:paraId="0CCCE8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FD50B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IĈTOṪO</w:t>
      </w:r>
      <w:r>
        <w:rPr>
          <w:rFonts w:ascii="Courier New" w:hAnsi="Courier New" w:cs="Courier New"/>
          <w:sz w:val="16"/>
          <w:szCs w:val="16"/>
        </w:rPr>
        <w:t xml:space="preserve">, </w:t>
      </w:r>
      <w:r w:rsidRPr="00885592">
        <w:rPr>
          <w:rFonts w:ascii="Courier New" w:hAnsi="Courier New" w:cs="Courier New"/>
          <w:sz w:val="16"/>
          <w:szCs w:val="16"/>
        </w:rPr>
        <w:t>eyes</w:t>
      </w:r>
    </w:p>
    <w:p w14:paraId="300DB8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612A57"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ichtotzotik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TOTZOTIK</w:t>
      </w:r>
      <w:r>
        <w:rPr>
          <w:rFonts w:ascii="Courier New" w:hAnsi="Courier New" w:cs="Courier New"/>
          <w:sz w:val="16"/>
          <w:szCs w:val="16"/>
        </w:rPr>
        <w:t xml:space="preserve">, </w:t>
      </w:r>
      <w:r w:rsidRPr="00885592">
        <w:rPr>
          <w:rFonts w:ascii="Courier New" w:hAnsi="Courier New" w:cs="Courier New"/>
          <w:sz w:val="16"/>
          <w:szCs w:val="16"/>
        </w:rPr>
        <w:t>light purple</w:t>
      </w:r>
    </w:p>
    <w:p w14:paraId="3FA217F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7DEF5D"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idrebr</w:t>
      </w:r>
      <w:r>
        <w:rPr>
          <w:rFonts w:ascii="Courier New" w:hAnsi="Courier New" w:cs="Courier New"/>
          <w:sz w:val="16"/>
          <w:szCs w:val="16"/>
        </w:rPr>
        <w:t xml:space="preserve">, noun, </w:t>
      </w:r>
      <w:r>
        <w:rPr>
          <w:rFonts w:ascii="ZhoGlyph" w:hAnsi="ZhoGlyph" w:cs="Courier New"/>
          <w:sz w:val="16"/>
          <w:szCs w:val="16"/>
        </w:rPr>
        <w:t>IḌEḄ</w:t>
      </w:r>
      <w:r>
        <w:rPr>
          <w:rFonts w:ascii="Courier New" w:hAnsi="Courier New" w:cs="Courier New"/>
          <w:sz w:val="16"/>
          <w:szCs w:val="16"/>
        </w:rPr>
        <w:t>, spine or back</w:t>
      </w:r>
    </w:p>
    <w:p w14:paraId="2254A910"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6A255" w14:textId="77777777" w:rsidR="00E570CC" w:rsidRPr="007176A3"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ikatike'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EEE50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D4C6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62B8349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C5D79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ikotle'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73ECE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08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094547A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A257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68DBF3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10318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ininzhie</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5D49AA6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A92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0C7AA4B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0E93B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4244C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8CD6C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0A17A4D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BE08A"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7081E17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2F86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w:t>
      </w:r>
      <w:r>
        <w:rPr>
          <w:rFonts w:ascii="Courier New" w:hAnsi="Courier New" w:cs="Courier New"/>
          <w:b/>
          <w:bCs/>
          <w:sz w:val="16"/>
          <w:szCs w:val="16"/>
        </w:rPr>
        <w:t>i</w:t>
      </w:r>
      <w:r w:rsidRPr="002C263E">
        <w:rPr>
          <w:rFonts w:ascii="Courier New" w:hAnsi="Courier New" w:cs="Courier New"/>
          <w:b/>
          <w:bCs/>
          <w:sz w:val="16"/>
          <w:szCs w:val="16"/>
        </w:rPr>
        <w:t>cheve’</w:t>
      </w:r>
      <w:r>
        <w:rPr>
          <w:rFonts w:ascii="Courier New" w:hAnsi="Courier New" w:cs="Courier New"/>
          <w:sz w:val="16"/>
          <w:szCs w:val="16"/>
        </w:rPr>
        <w:t xml:space="preserve">, verb, </w:t>
      </w:r>
      <w:r>
        <w:rPr>
          <w:rFonts w:ascii="ZhoGlyph" w:hAnsi="ZhoGlyph" w:cs="Courier New"/>
          <w:sz w:val="16"/>
          <w:szCs w:val="16"/>
        </w:rPr>
        <w:t>IOLIĈEVE'</w:t>
      </w:r>
      <w:r>
        <w:rPr>
          <w:rFonts w:ascii="Courier New" w:hAnsi="Courier New" w:cs="Courier New"/>
          <w:sz w:val="16"/>
          <w:szCs w:val="16"/>
        </w:rPr>
        <w:t>, to befriend</w:t>
      </w:r>
    </w:p>
    <w:p w14:paraId="09EF87F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FE9B2"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3FF518C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C425D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iolcha</w:t>
      </w:r>
      <w:r>
        <w:rPr>
          <w:rFonts w:ascii="Courier New" w:hAnsi="Courier New" w:cs="Courier New"/>
          <w:sz w:val="16"/>
          <w:szCs w:val="16"/>
        </w:rPr>
        <w:t xml:space="preserve">, adj, </w:t>
      </w:r>
      <w:r>
        <w:rPr>
          <w:rFonts w:ascii="ZhoGlyph" w:hAnsi="ZhoGlyph" w:cs="Courier New"/>
          <w:sz w:val="16"/>
          <w:szCs w:val="16"/>
        </w:rPr>
        <w:t>IOLĈA</w:t>
      </w:r>
      <w:r>
        <w:rPr>
          <w:rFonts w:ascii="Courier New" w:hAnsi="Courier New" w:cs="Courier New"/>
          <w:sz w:val="16"/>
          <w:szCs w:val="16"/>
        </w:rPr>
        <w:t>, similar or alike</w:t>
      </w:r>
    </w:p>
    <w:p w14:paraId="57ED897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C08A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iolche’</w:t>
      </w:r>
      <w:r>
        <w:rPr>
          <w:rFonts w:ascii="Courier New" w:hAnsi="Courier New" w:cs="Courier New"/>
          <w:sz w:val="16"/>
          <w:szCs w:val="16"/>
        </w:rPr>
        <w:t xml:space="preserve">, verb, </w:t>
      </w:r>
      <w:r>
        <w:rPr>
          <w:rFonts w:ascii="ZhoGlyph" w:hAnsi="ZhoGlyph" w:cs="Courier New"/>
          <w:sz w:val="16"/>
          <w:szCs w:val="16"/>
        </w:rPr>
        <w:t>IOLĈE'</w:t>
      </w:r>
      <w:r>
        <w:rPr>
          <w:rFonts w:ascii="Courier New" w:hAnsi="Courier New" w:cs="Courier New"/>
          <w:sz w:val="16"/>
          <w:szCs w:val="16"/>
        </w:rPr>
        <w:t>, to resemble</w:t>
      </w:r>
    </w:p>
    <w:p w14:paraId="4B8B6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8A0D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51DE713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AAF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78108F1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4E7BD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13F0AA3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EB6A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3972FB9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2B9E0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235A9D9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5D111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iomichto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1B65414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6E55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iotliqi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50180C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ABF25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ipatle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707BC5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4AE81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6FB68AE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FBA3D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78CA87D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CA17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iqinstial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3FE7EB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9D7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0ECB908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7327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06B607F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D35C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2E5B87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3640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itzmole'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2B8171D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F8B39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230DD4E9"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ADC58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izbipr</w:t>
      </w:r>
      <w:r>
        <w:rPr>
          <w:rFonts w:ascii="Courier New" w:hAnsi="Courier New" w:cs="Courier New"/>
          <w:sz w:val="16"/>
          <w:szCs w:val="16"/>
        </w:rPr>
        <w:t xml:space="preserve">, noun, </w:t>
      </w:r>
      <w:r>
        <w:rPr>
          <w:rFonts w:ascii="ZhoGlyph" w:hAnsi="ZhoGlyph" w:cs="Courier New"/>
          <w:sz w:val="16"/>
          <w:szCs w:val="16"/>
        </w:rPr>
        <w:t>IZBIṔ</w:t>
      </w:r>
      <w:r>
        <w:rPr>
          <w:rFonts w:ascii="Courier New" w:hAnsi="Courier New" w:cs="Courier New"/>
          <w:sz w:val="16"/>
          <w:szCs w:val="16"/>
        </w:rPr>
        <w:t>, neck</w:t>
      </w:r>
    </w:p>
    <w:p w14:paraId="7980F3C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14607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izhdiepria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1FC6CE4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3D04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izhie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46BA42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8BB6B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izhtak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0BE9718C" w14:textId="6D6C6A93" w:rsidR="00CB509D" w:rsidRPr="00CB509D" w:rsidRDefault="00E570CC" w:rsidP="00CB509D">
      <w:pPr>
        <w:pStyle w:val="Heading1"/>
        <w:jc w:val="center"/>
        <w:rPr>
          <w:rFonts w:ascii="ZhoGlyph" w:hAnsi="ZhoGlyph"/>
        </w:rPr>
      </w:pPr>
      <w:r>
        <w:rPr>
          <w:rFonts w:ascii="ZhoGlyph" w:hAnsi="ZhoGlyph"/>
        </w:rPr>
        <w:br w:type="page"/>
      </w:r>
      <w:r w:rsidR="00CB509D">
        <w:rPr>
          <w:rFonts w:ascii="ZhoGlyph" w:hAnsi="ZhoGlyph"/>
        </w:rPr>
        <w:lastRenderedPageBreak/>
        <w:t>Ĩ</w:t>
      </w:r>
      <w:bookmarkEnd w:id="17"/>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iabrensh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Zdiedeiant and Stiatlchepr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iaditsiek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r w:rsidRPr="00885592">
        <w:rPr>
          <w:rFonts w:ascii="Courier New" w:hAnsi="Courier New" w:cs="Courier New"/>
          <w:sz w:val="16"/>
          <w:szCs w:val="16"/>
        </w:rPr>
        <w:t>skycar</w:t>
      </w:r>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Pr="00885592">
        <w:rPr>
          <w:rFonts w:ascii="Courier New" w:hAnsi="Courier New" w:cs="Courier New"/>
          <w:sz w:val="16"/>
          <w:szCs w:val="16"/>
        </w:rPr>
        <w:t xml:space="preserve"> </w:t>
      </w:r>
      <w:r w:rsidRPr="008F18C6">
        <w:rPr>
          <w:rFonts w:ascii="Courier New" w:hAnsi="Courier New" w:cs="Courier New"/>
          <w:b/>
          <w:bCs/>
          <w:sz w:val="16"/>
          <w:szCs w:val="16"/>
        </w:rPr>
        <w:t>Nsobl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Zhodani portions of Yiklerzdanzh Afachtiabr (Far Frontiers) Iakr (Foreven) Briakqra' (Gvurrdon) Tloql (Spinward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Ziafrplians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ianae'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iaplamzejiap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iaqotzinad,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iarel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iatlepcha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iavchieql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Name of a class of Zhodani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lastRenderedPageBreak/>
        <w:t>iazde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apple (the Zhodani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iazh</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388932BF" w:rsidR="00CB509D" w:rsidRPr="00CB509D" w:rsidRDefault="00E570CC" w:rsidP="00CB509D">
      <w:pPr>
        <w:pStyle w:val="Heading1"/>
        <w:jc w:val="center"/>
        <w:rPr>
          <w:rFonts w:ascii="ZhoGlyph" w:hAnsi="ZhoGlyph"/>
        </w:rPr>
      </w:pPr>
      <w:bookmarkStart w:id="18" w:name="_Toc110928987"/>
      <w:r>
        <w:rPr>
          <w:rFonts w:ascii="ZhoGlyph" w:hAnsi="ZhoGlyph"/>
        </w:rPr>
        <w:br w:type="page"/>
      </w:r>
      <w:r w:rsidR="00CB509D">
        <w:rPr>
          <w:rFonts w:ascii="ZhoGlyph" w:hAnsi="ZhoGlyph" w:hint="eastAsia"/>
        </w:rPr>
        <w:lastRenderedPageBreak/>
        <w:t>Ī</w:t>
      </w:r>
      <w:bookmarkEnd w:id="18"/>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ielevse'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iekacha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ekta</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ektnamiqe</w:t>
      </w:r>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ielize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iepri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ieta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bookmarkStart w:id="19" w:name="_Toc110928988"/>
      <w:r w:rsidR="00CB509D">
        <w:rPr>
          <w:rFonts w:ascii="ZhoGlyph" w:hAnsi="ZhoGlyph"/>
        </w:rPr>
        <w:lastRenderedPageBreak/>
        <w:t>J</w:t>
      </w:r>
      <w:bookmarkEnd w:id="19"/>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Jadlapriants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Zhdant and Tienspevnekr sectors. Jadlapriants includes both Zhdant (2719 Zhdant) and Addax (2214 Tienspevnekr)</w:t>
      </w:r>
      <w:r w:rsidR="000D5FEB">
        <w:rPr>
          <w:rFonts w:ascii="Courier New" w:hAnsi="Courier New" w:cs="Courier New"/>
          <w:sz w:val="16"/>
          <w:szCs w:val="16"/>
        </w:rPr>
        <w:t xml:space="preserve"> </w:t>
      </w:r>
      <w:r w:rsidRPr="00885592">
        <w:rPr>
          <w:rFonts w:ascii="Courier New" w:hAnsi="Courier New" w:cs="Courier New"/>
          <w:sz w:val="16"/>
          <w:szCs w:val="16"/>
        </w:rPr>
        <w:t>along with the rest of the Addaxur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jiaple'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jiebl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jivrdre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bookmarkStart w:id="20" w:name="_Toc110928989"/>
      <w:r w:rsidR="00CB509D">
        <w:rPr>
          <w:rFonts w:ascii="ZhoGlyph" w:hAnsi="ZhoGlyph"/>
        </w:rPr>
        <w:lastRenderedPageBreak/>
        <w:t>JD</w:t>
      </w:r>
      <w:bookmarkEnd w:id="20"/>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B3F711" w14:textId="10ABA412" w:rsidR="006C5988" w:rsidRP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jdatietlei, </w:t>
      </w:r>
      <w:r>
        <w:rPr>
          <w:rFonts w:ascii="Courier New" w:hAnsi="Courier New" w:cs="Courier New"/>
          <w:sz w:val="16"/>
          <w:szCs w:val="16"/>
        </w:rPr>
        <w:t xml:space="preserve">noun, </w:t>
      </w:r>
      <w:r w:rsidRPr="000D5FEB">
        <w:rPr>
          <w:rFonts w:ascii="ZhoGlyph" w:hAnsi="ZhoGlyph" w:cs="Courier New"/>
          <w:sz w:val="16"/>
          <w:szCs w:val="16"/>
        </w:rPr>
        <w:t>JDA</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ṪEI</w:t>
      </w:r>
      <w:r>
        <w:rPr>
          <w:rFonts w:ascii="Courier New" w:hAnsi="Courier New" w:cs="Courier New"/>
          <w:sz w:val="16"/>
          <w:szCs w:val="16"/>
        </w:rPr>
        <w:t>, hills</w:t>
      </w:r>
    </w:p>
    <w:p w14:paraId="029C2F2B" w14:textId="77777777" w:rsid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E61996B" w14:textId="371A2F7A"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jdeltepotli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F96BC" w14:textId="14CCA9E4" w:rsidR="006C5988" w:rsidRPr="00885592" w:rsidRDefault="000A69A3" w:rsidP="006C598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Jdiprzhdil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Zhdan</w:t>
      </w:r>
      <w:r w:rsidR="000D5FEB">
        <w:rPr>
          <w:rFonts w:ascii="Courier New" w:hAnsi="Courier New" w:cs="Courier New"/>
          <w:sz w:val="16"/>
          <w:szCs w:val="16"/>
        </w:rPr>
        <w:t>t</w:t>
      </w:r>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bookmarkStart w:id="21" w:name="_Toc110928990"/>
      <w:r w:rsidR="00CB509D">
        <w:rPr>
          <w:rFonts w:ascii="ZhoGlyph" w:hAnsi="ZhoGlyph"/>
        </w:rPr>
        <w:lastRenderedPageBreak/>
        <w:t>K</w:t>
      </w:r>
      <w:bookmarkEnd w:id="21"/>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2A4DE99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0A068858" w14:textId="574F15C8"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88A1" w14:textId="34BEF996"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kalikaza</w:t>
      </w:r>
      <w:r>
        <w:rPr>
          <w:rFonts w:ascii="Courier New" w:hAnsi="Courier New" w:cs="Courier New"/>
          <w:sz w:val="16"/>
          <w:szCs w:val="16"/>
        </w:rPr>
        <w:t xml:space="preserve">, adj, </w:t>
      </w:r>
      <w:r>
        <w:rPr>
          <w:rFonts w:ascii="ZhoGlyph" w:hAnsi="ZhoGlyph" w:cs="Courier New"/>
          <w:sz w:val="16"/>
          <w:szCs w:val="16"/>
        </w:rPr>
        <w:t>KALIKAZA</w:t>
      </w:r>
      <w:r>
        <w:rPr>
          <w:rFonts w:ascii="Courier New" w:hAnsi="Courier New" w:cs="Courier New"/>
          <w:sz w:val="16"/>
          <w:szCs w:val="16"/>
        </w:rPr>
        <w:t>, clean or pure</w:t>
      </w:r>
    </w:p>
    <w:p w14:paraId="1D79CB22" w14:textId="64729072" w:rsidR="00E3356E" w:rsidRDefault="00E3356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1C4EFE" w14:textId="4E76F3D0" w:rsidR="00E3356E" w:rsidRPr="00E3356E" w:rsidRDefault="00E3356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kalinad, </w:t>
      </w:r>
      <w:r>
        <w:rPr>
          <w:rFonts w:ascii="Courier New" w:hAnsi="Courier New" w:cs="Courier New"/>
          <w:sz w:val="16"/>
          <w:szCs w:val="16"/>
        </w:rPr>
        <w:t xml:space="preserve">noun, </w:t>
      </w:r>
      <w:r>
        <w:rPr>
          <w:rFonts w:ascii="ZhoGlyph" w:hAnsi="ZhoGlyph" w:cs="Courier New"/>
          <w:sz w:val="16"/>
          <w:szCs w:val="16"/>
        </w:rPr>
        <w:t>KALINAD</w:t>
      </w:r>
      <w:r>
        <w:rPr>
          <w:rFonts w:ascii="Courier New" w:hAnsi="Courier New" w:cs="Courier New"/>
          <w:sz w:val="16"/>
          <w:szCs w:val="16"/>
        </w:rPr>
        <w:t>, guest</w:t>
      </w:r>
    </w:p>
    <w:p w14:paraId="26ED1120" w14:textId="020E5347"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9D8EAD" w14:textId="400DE20F"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kalipaka</w:t>
      </w:r>
      <w:r>
        <w:rPr>
          <w:rFonts w:ascii="Courier New" w:hAnsi="Courier New" w:cs="Courier New"/>
          <w:sz w:val="16"/>
          <w:szCs w:val="16"/>
        </w:rPr>
        <w:t xml:space="preserve">, noun, </w:t>
      </w:r>
      <w:r>
        <w:rPr>
          <w:rFonts w:ascii="ZhoGlyph" w:hAnsi="ZhoGlyph" w:cs="Courier New"/>
          <w:sz w:val="16"/>
          <w:szCs w:val="16"/>
        </w:rPr>
        <w:t>KALIPAKA</w:t>
      </w:r>
      <w:r>
        <w:rPr>
          <w:rFonts w:ascii="Courier New" w:hAnsi="Courier New" w:cs="Courier New"/>
          <w:sz w:val="16"/>
          <w:szCs w:val="16"/>
        </w:rPr>
        <w:t>, bath</w:t>
      </w:r>
    </w:p>
    <w:p w14:paraId="30FD6148" w14:textId="77191DBD"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6D6B2" w14:textId="67DFBE6E"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kalipake’</w:t>
      </w:r>
      <w:r>
        <w:rPr>
          <w:rFonts w:ascii="Courier New" w:hAnsi="Courier New" w:cs="Courier New"/>
          <w:sz w:val="16"/>
          <w:szCs w:val="16"/>
        </w:rPr>
        <w:t xml:space="preserve">, verb, </w:t>
      </w:r>
      <w:r>
        <w:rPr>
          <w:rFonts w:ascii="ZhoGlyph" w:hAnsi="ZhoGlyph" w:cs="Courier New"/>
          <w:sz w:val="16"/>
          <w:szCs w:val="16"/>
        </w:rPr>
        <w:t>KALIPAKE'</w:t>
      </w:r>
      <w:r>
        <w:rPr>
          <w:rFonts w:ascii="Courier New" w:hAnsi="Courier New" w:cs="Courier New"/>
          <w:sz w:val="16"/>
          <w:szCs w:val="16"/>
        </w:rPr>
        <w:t>, to bathe</w:t>
      </w:r>
    </w:p>
    <w:p w14:paraId="7D7AEFCF" w14:textId="25B56892"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97850" w14:textId="50388BDC"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kalipakitzi</w:t>
      </w:r>
      <w:r>
        <w:rPr>
          <w:rFonts w:ascii="Courier New" w:hAnsi="Courier New" w:cs="Courier New"/>
          <w:sz w:val="16"/>
          <w:szCs w:val="16"/>
        </w:rPr>
        <w:t xml:space="preserve">, noun, </w:t>
      </w:r>
      <w:r>
        <w:rPr>
          <w:rFonts w:ascii="ZhoGlyph" w:hAnsi="ZhoGlyph" w:cs="Courier New"/>
          <w:sz w:val="16"/>
          <w:szCs w:val="16"/>
        </w:rPr>
        <w:t>KALIPAKITZI</w:t>
      </w:r>
      <w:r>
        <w:rPr>
          <w:rFonts w:ascii="Courier New" w:hAnsi="Courier New" w:cs="Courier New"/>
          <w:sz w:val="16"/>
          <w:szCs w:val="16"/>
        </w:rPr>
        <w:t>, communal bath house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kaltenzhie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kamatli</w:t>
      </w:r>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kanatli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katile'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katzitlane'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kavre'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kayotle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574B0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'baz.'</w:t>
      </w:r>
      <w:r w:rsidR="002C263E">
        <w:rPr>
          <w:rFonts w:ascii="Courier New" w:hAnsi="Courier New" w:cs="Courier New"/>
          <w:sz w:val="16"/>
          <w:szCs w:val="16"/>
        </w:rPr>
        <w:t xml:space="preserve"> Also implies good health, both mental and physical.</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5169EA8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Kazdievlstial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Harvest. A traditional harvest festival held between Ataniebl and Atshtiavl.</w:t>
      </w:r>
    </w:p>
    <w:p w14:paraId="6756ED72" w14:textId="0CE0154B"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DA0C9" w14:textId="2AB55FEC"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kazeve’</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EVE'</w:t>
      </w:r>
      <w:r>
        <w:rPr>
          <w:rFonts w:ascii="Courier New" w:hAnsi="Courier New" w:cs="Courier New"/>
          <w:sz w:val="16"/>
          <w:szCs w:val="16"/>
        </w:rPr>
        <w:t>, to join (a group) or become part of a society. More literally, to become civilized. Often mistranslated by Imperial and Terran linguists as “to submit.”</w:t>
      </w:r>
    </w:p>
    <w:p w14:paraId="588A1E0D" w14:textId="45AFB928"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5F1012" w14:textId="3745DE43" w:rsidR="00312F2D" w:rsidRPr="00885592"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kazevzhda</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w:t>
      </w:r>
      <w:r w:rsidR="00747EC9">
        <w:rPr>
          <w:rFonts w:ascii="ZhoGlyph" w:hAnsi="ZhoGlyph" w:cs="Courier New"/>
          <w:sz w:val="16"/>
          <w:szCs w:val="16"/>
        </w:rPr>
        <w:t>ŽA</w:t>
      </w:r>
      <w:r>
        <w:rPr>
          <w:rFonts w:ascii="Courier New" w:hAnsi="Courier New" w:cs="Courier New"/>
          <w:sz w:val="16"/>
          <w:szCs w:val="16"/>
        </w:rPr>
        <w:t xml:space="preserve">, a common Zhdantia epithet meaning “join us!” </w:t>
      </w:r>
      <w:r w:rsidR="00747EC9">
        <w:rPr>
          <w:rFonts w:ascii="Courier New" w:hAnsi="Courier New" w:cs="Courier New"/>
          <w:sz w:val="16"/>
          <w:szCs w:val="16"/>
        </w:rPr>
        <w:t>Also,</w:t>
      </w:r>
      <w:r>
        <w:rPr>
          <w:rFonts w:ascii="Courier New" w:hAnsi="Courier New" w:cs="Courier New"/>
          <w:sz w:val="16"/>
          <w:szCs w:val="16"/>
        </w:rPr>
        <w:t xml:space="preserve"> can mean “become civilized” and is sometimes used by frustrated parents or elders when underlings misbehave</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kekliqiki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kemetle'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kemiltlatia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kentetl</w:t>
      </w:r>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ketznad, </w:t>
      </w:r>
      <w:r>
        <w:rPr>
          <w:rFonts w:ascii="Courier New" w:hAnsi="Courier New" w:cs="Courier New"/>
          <w:sz w:val="16"/>
          <w:szCs w:val="16"/>
        </w:rPr>
        <w:t xml:space="preserve">noun, </w:t>
      </w:r>
      <w:r>
        <w:rPr>
          <w:rFonts w:ascii="ZhoGlyph" w:hAnsi="ZhoGlyph" w:cs="Courier New"/>
          <w:sz w:val="16"/>
          <w:szCs w:val="16"/>
        </w:rPr>
        <w:t>KETZENAD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kiatlaze'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kiatok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kiejo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kiotchi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kitlali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kizhats adr'ak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koachkali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koalitia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22"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23"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kochyan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koetsdrnad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kogegankia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lastRenderedPageBreak/>
        <w:t>kokati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kokochia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kokoyotli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komachtl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kopeche'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kotlanqi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A grazer native to Zhdant</w:t>
      </w:r>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307467A8"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7CB96282" w14:textId="6F050431" w:rsidR="00D71FE8"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7ECC74" w14:textId="382AD72A" w:rsidR="00D71FE8" w:rsidRPr="00885592"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165F">
        <w:rPr>
          <w:rFonts w:ascii="Courier New" w:hAnsi="Courier New" w:cs="Courier New"/>
          <w:b/>
          <w:bCs/>
          <w:sz w:val="16"/>
          <w:szCs w:val="16"/>
        </w:rPr>
        <w:t>kotlie’</w:t>
      </w:r>
      <w:r>
        <w:rPr>
          <w:rFonts w:ascii="Courier New" w:hAnsi="Courier New" w:cs="Courier New"/>
          <w:sz w:val="16"/>
          <w:szCs w:val="16"/>
        </w:rPr>
        <w:t xml:space="preserve"> verb, </w:t>
      </w:r>
      <w:r>
        <w:rPr>
          <w:rFonts w:ascii="ZhoGlyph" w:hAnsi="ZhoGlyph" w:cs="Courier New"/>
          <w:sz w:val="16"/>
          <w:szCs w:val="16"/>
        </w:rPr>
        <w:t>KOṪ</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be 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kotlochi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kotozhe'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koyoli</w:t>
      </w:r>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kozhaqi</w:t>
      </w:r>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bookmarkStart w:id="24" w:name="_Toc110928991"/>
      <w:r w:rsidR="007A2ACF">
        <w:rPr>
          <w:rFonts w:ascii="ZhoGlyph" w:hAnsi="ZhoGlyph"/>
        </w:rPr>
        <w:lastRenderedPageBreak/>
        <w:t>Ḱ</w:t>
      </w:r>
      <w:bookmarkEnd w:id="24"/>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kliamanali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41389C02" w:rsidR="00664DCA"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33C5D20B" w14:textId="4717B741" w:rsidR="00B946B4"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DE087C" w14:textId="0E8D568B" w:rsidR="00B946B4" w:rsidRPr="00885592"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46B4">
        <w:rPr>
          <w:rFonts w:ascii="Courier New" w:hAnsi="Courier New" w:cs="Courier New"/>
          <w:b/>
          <w:bCs/>
          <w:sz w:val="16"/>
          <w:szCs w:val="16"/>
        </w:rPr>
        <w:t>kliazhatlmiqani</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AṪMIQANI</w:t>
      </w:r>
      <w:r>
        <w:rPr>
          <w:rFonts w:ascii="Courier New" w:hAnsi="Courier New" w:cs="Courier New"/>
          <w:sz w:val="16"/>
          <w:szCs w:val="16"/>
        </w:rPr>
        <w:t>, tide</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kliazhchapanbrrntepo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kliazheze'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2B480A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05D68301" w14:textId="116C7D5B" w:rsidR="00B13B11"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11C42F" w14:textId="6E5FA532" w:rsidR="00B13B11" w:rsidRPr="00885592"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3B11">
        <w:rPr>
          <w:rFonts w:ascii="Courier New" w:hAnsi="Courier New" w:cs="Courier New"/>
          <w:b/>
          <w:bCs/>
          <w:sz w:val="16"/>
          <w:szCs w:val="16"/>
        </w:rPr>
        <w:t>kliazhivrtaj</w:t>
      </w:r>
      <w:r>
        <w:rPr>
          <w:rFonts w:ascii="Courier New" w:hAnsi="Courier New" w:cs="Courier New"/>
          <w:sz w:val="16"/>
          <w:szCs w:val="16"/>
        </w:rPr>
        <w:t xml:space="preserve">, noun, </w:t>
      </w:r>
      <w:bookmarkStart w:id="25" w:name="OLE_LINK1"/>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IṼTAJ</w:t>
      </w:r>
      <w:bookmarkEnd w:id="25"/>
      <w:r>
        <w:rPr>
          <w:rFonts w:ascii="Courier New" w:hAnsi="Courier New" w:cs="Courier New"/>
          <w:sz w:val="16"/>
          <w:szCs w:val="16"/>
        </w:rPr>
        <w:t>, island</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02D0E0D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kliazhmili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224EBE13" w14:textId="41DE9F32" w:rsidR="00FC1B99"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E05CD" w14:textId="2975DDBA" w:rsidR="00FC1B99" w:rsidRPr="00885592"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C1B99">
        <w:rPr>
          <w:rFonts w:ascii="Courier New" w:hAnsi="Courier New" w:cs="Courier New"/>
          <w:b/>
          <w:bCs/>
          <w:sz w:val="16"/>
          <w:szCs w:val="16"/>
        </w:rPr>
        <w:t>kliazhnamach</w:t>
      </w:r>
      <w:r w:rsidRPr="00FC1B99">
        <w:rPr>
          <w:rFonts w:cs="Calibri"/>
          <w:b/>
          <w:bCs/>
          <w:sz w:val="16"/>
          <w:szCs w:val="16"/>
        </w:rPr>
        <w:t>ř</w:t>
      </w:r>
      <w:r w:rsidRPr="00FC1B99">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NAMAĈŘNAD</w:t>
      </w:r>
      <w:r>
        <w:rPr>
          <w:rFonts w:ascii="Courier New" w:hAnsi="Courier New" w:cs="Courier New"/>
          <w:sz w:val="16"/>
          <w:szCs w:val="16"/>
        </w:rPr>
        <w:t xml:space="preserve">, a water-seller; </w:t>
      </w:r>
      <w:r w:rsidR="003A1040">
        <w:rPr>
          <w:rFonts w:ascii="Courier New" w:hAnsi="Courier New" w:cs="Courier New"/>
          <w:sz w:val="16"/>
          <w:szCs w:val="16"/>
        </w:rPr>
        <w:t>also,</w:t>
      </w:r>
      <w:r>
        <w:rPr>
          <w:rFonts w:ascii="Courier New" w:hAnsi="Courier New" w:cs="Courier New"/>
          <w:sz w:val="16"/>
          <w:szCs w:val="16"/>
        </w:rPr>
        <w:t xml:space="preserve"> a common family name analogous to “Plumber”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bookmarkStart w:id="26" w:name="_Toc110928992"/>
      <w:r w:rsidR="007A2ACF">
        <w:rPr>
          <w:rFonts w:ascii="ZhoGlyph" w:hAnsi="ZhoGlyph"/>
        </w:rPr>
        <w:lastRenderedPageBreak/>
        <w:t>Ḳ</w:t>
      </w:r>
      <w:bookmarkEnd w:id="26"/>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456A5B6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kraldieiaia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1C40DEE0" w14:textId="7FB2FF27"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37BD3" w14:textId="4D837661"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krazh, </w:t>
      </w:r>
      <w:r>
        <w:rPr>
          <w:rFonts w:ascii="Courier New" w:hAnsi="Courier New" w:cs="Courier New"/>
          <w:sz w:val="16"/>
          <w:szCs w:val="16"/>
        </w:rPr>
        <w:t xml:space="preserve">noun, </w:t>
      </w:r>
      <w:r>
        <w:rPr>
          <w:rFonts w:ascii="ZhoGlyph" w:hAnsi="ZhoGlyph" w:cs="Courier New"/>
          <w:sz w:val="16"/>
          <w:szCs w:val="16"/>
        </w:rPr>
        <w:t>ḲA</w:t>
      </w:r>
      <w:r>
        <w:rPr>
          <w:rFonts w:ascii="ZhoGlyph" w:hAnsi="ZhoGlyph" w:cs="Courier New" w:hint="eastAsia"/>
          <w:sz w:val="16"/>
          <w:szCs w:val="16"/>
        </w:rPr>
        <w:t>Ź</w:t>
      </w:r>
      <w:r>
        <w:rPr>
          <w:rFonts w:ascii="Courier New" w:hAnsi="Courier New" w:cs="Courier New"/>
          <w:sz w:val="16"/>
          <w:szCs w:val="16"/>
        </w:rPr>
        <w:t>, an explosion</w:t>
      </w:r>
    </w:p>
    <w:p w14:paraId="47614E90" w14:textId="7B0FD6A8"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ADDE6" w14:textId="17058234" w:rsidR="00FA29BB" w:rsidRPr="008B54A3"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krazhe’, </w:t>
      </w:r>
      <w:r>
        <w:rPr>
          <w:rFonts w:ascii="Courier New" w:hAnsi="Courier New" w:cs="Courier New"/>
          <w:sz w:val="16"/>
          <w:szCs w:val="16"/>
        </w:rPr>
        <w:t xml:space="preserve">noun, </w:t>
      </w:r>
      <w:r w:rsidR="008B54A3">
        <w:rPr>
          <w:rFonts w:ascii="ZhoGlyph" w:hAnsi="ZhoGlyph" w:cs="Courier New"/>
          <w:sz w:val="16"/>
          <w:szCs w:val="16"/>
        </w:rPr>
        <w:t>ḲA</w:t>
      </w:r>
      <w:r w:rsidR="008B54A3">
        <w:rPr>
          <w:rFonts w:ascii="ZhoGlyph" w:hAnsi="ZhoGlyph" w:cs="Courier New" w:hint="eastAsia"/>
          <w:sz w:val="16"/>
          <w:szCs w:val="16"/>
        </w:rPr>
        <w:t>Ź</w:t>
      </w:r>
      <w:r w:rsidR="008B54A3">
        <w:rPr>
          <w:rFonts w:ascii="ZhoGlyph" w:hAnsi="ZhoGlyph" w:cs="Courier New"/>
          <w:sz w:val="16"/>
          <w:szCs w:val="16"/>
        </w:rPr>
        <w:t>E'</w:t>
      </w:r>
      <w:r w:rsidR="008B54A3">
        <w:rPr>
          <w:rFonts w:ascii="Courier New" w:hAnsi="Courier New" w:cs="Courier New"/>
          <w:sz w:val="16"/>
          <w:szCs w:val="16"/>
        </w:rPr>
        <w:t>, to explode</w:t>
      </w:r>
    </w:p>
    <w:p w14:paraId="7E16EEBF" w14:textId="50D20B66" w:rsidR="00FA29BB" w:rsidRDefault="00FA29B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0C2531" w14:textId="74EB5185" w:rsidR="00FA29BB" w:rsidRPr="00FA29BB" w:rsidRDefault="00FA29BB" w:rsidP="000321EB">
      <w:pPr>
        <w:widowControl w:val="0"/>
        <w:autoSpaceDE w:val="0"/>
        <w:autoSpaceDN w:val="0"/>
        <w:adjustRightInd w:val="0"/>
        <w:spacing w:after="0" w:line="240" w:lineRule="auto"/>
        <w:ind w:left="720" w:hanging="720"/>
        <w:contextualSpacing/>
        <w:rPr>
          <w:rFonts w:ascii="Cambria" w:hAnsi="Cambria" w:cs="Courier New"/>
          <w:sz w:val="16"/>
          <w:szCs w:val="16"/>
        </w:rPr>
      </w:pPr>
      <w:r>
        <w:rPr>
          <w:rFonts w:ascii="Courier New" w:hAnsi="Courier New" w:cs="Courier New"/>
          <w:b/>
          <w:bCs/>
          <w:sz w:val="16"/>
          <w:szCs w:val="16"/>
        </w:rPr>
        <w:t xml:space="preserve">krazhkrazhdlats, </w:t>
      </w:r>
      <w:r>
        <w:rPr>
          <w:rFonts w:ascii="Courier New" w:hAnsi="Courier New" w:cs="Courier New"/>
          <w:sz w:val="16"/>
          <w:szCs w:val="16"/>
        </w:rPr>
        <w:t xml:space="preserve">noun, </w:t>
      </w:r>
      <w:r>
        <w:rPr>
          <w:rFonts w:ascii="ZhoGlyph" w:hAnsi="ZhoGlyph" w:cs="Courier New"/>
          <w:sz w:val="16"/>
          <w:szCs w:val="16"/>
        </w:rPr>
        <w:t>ḲA</w:t>
      </w:r>
      <w:r>
        <w:rPr>
          <w:rFonts w:ascii="ZhoGlyph" w:hAnsi="ZhoGlyph" w:cs="Courier New" w:hint="eastAsia"/>
          <w:sz w:val="16"/>
          <w:szCs w:val="16"/>
        </w:rPr>
        <w:t>Ź</w:t>
      </w:r>
      <w:r>
        <w:rPr>
          <w:rFonts w:ascii="ZhoGlyph" w:hAnsi="ZhoGlyph" w:cs="Courier New"/>
          <w:sz w:val="16"/>
          <w:szCs w:val="16"/>
        </w:rPr>
        <w:t>ḲA</w:t>
      </w:r>
      <w:r>
        <w:rPr>
          <w:rFonts w:ascii="ZhoGlyph" w:hAnsi="ZhoGlyph" w:cs="Courier New" w:hint="eastAsia"/>
          <w:sz w:val="16"/>
          <w:szCs w:val="16"/>
        </w:rPr>
        <w:t>Ź</w:t>
      </w:r>
      <w:r>
        <w:rPr>
          <w:rFonts w:ascii="ZhoGlyph" w:hAnsi="ZhoGlyph" w:cs="Courier New"/>
          <w:sz w:val="16"/>
          <w:szCs w:val="16"/>
        </w:rPr>
        <w:t>ḊAṮ</w:t>
      </w:r>
      <w:r w:rsidRPr="00FA29BB">
        <w:rPr>
          <w:rFonts w:ascii="Courier New" w:hAnsi="Courier New" w:cs="Courier New"/>
          <w:sz w:val="16"/>
          <w:szCs w:val="16"/>
        </w:rPr>
        <w:t>,</w:t>
      </w:r>
      <w:r w:rsidRPr="00FA29BB">
        <w:rPr>
          <w:rFonts w:ascii="Courier New" w:hAnsi="Courier New" w:cs="Courier New"/>
          <w:b/>
          <w:bCs/>
          <w:sz w:val="16"/>
          <w:szCs w:val="16"/>
        </w:rPr>
        <w:t xml:space="preserve"> </w:t>
      </w:r>
      <w:r w:rsidRPr="00FA29BB">
        <w:rPr>
          <w:rFonts w:ascii="Courier New" w:hAnsi="Courier New" w:cs="Courier New"/>
          <w:sz w:val="16"/>
          <w:szCs w:val="16"/>
        </w:rPr>
        <w:t>a coconut-like tre</w:t>
      </w:r>
      <w:r>
        <w:rPr>
          <w:rFonts w:ascii="Courier New" w:hAnsi="Courier New" w:cs="Courier New"/>
          <w:sz w:val="16"/>
          <w:szCs w:val="16"/>
        </w:rPr>
        <w:t>e that grows on tropical islands in the Zhdantpreql Bay region near Qiknavra; it produces tasty fruit with a woody shell that explode with great force when ripe</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an analogue of Terran cattle native to Zhdant</w:t>
      </w:r>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bookmarkStart w:id="27" w:name="_Toc110928993"/>
      <w:r w:rsidR="007A2ACF">
        <w:rPr>
          <w:rFonts w:ascii="ZhoGlyph" w:hAnsi="ZhoGlyph"/>
        </w:rPr>
        <w:lastRenderedPageBreak/>
        <w:t>L</w:t>
      </w:r>
      <w:bookmarkEnd w:id="27"/>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lianka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lienj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Lienjshiaflaa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linalia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bookmarkStart w:id="28" w:name="_Toc110928994"/>
      <w:r w:rsidR="007A2ACF">
        <w:rPr>
          <w:rFonts w:ascii="ZhoGlyph" w:hAnsi="ZhoGlyph"/>
        </w:rPr>
        <w:lastRenderedPageBreak/>
        <w:t>M</w:t>
      </w:r>
      <w:bookmarkEnd w:id="28"/>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machtlian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Zhodani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makichoe'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malachta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'mchz'</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matlachtie'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matlakue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E146C">
        <w:rPr>
          <w:rFonts w:ascii="Courier New" w:hAnsi="Courier New" w:cs="Courier New"/>
          <w:b/>
          <w:bCs/>
          <w:sz w:val="16"/>
          <w:szCs w:val="16"/>
        </w:rPr>
        <w:t>matla'omei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lastRenderedPageBreak/>
        <w:t>matlapa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matlatyei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matselpachtan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mayakatl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Meqlemianz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Zhodani portions of Tsadra Eiaplial and Sidiadl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metzhi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7B14A0C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6167F6BC" w14:textId="6C71766A" w:rsidR="00527600"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D8C4D4" w14:textId="264269EA" w:rsidR="00527600" w:rsidRPr="00885592"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27600">
        <w:rPr>
          <w:rFonts w:ascii="Courier New" w:hAnsi="Courier New" w:cs="Courier New"/>
          <w:b/>
          <w:bCs/>
          <w:sz w:val="16"/>
          <w:szCs w:val="16"/>
        </w:rPr>
        <w:t>milie’</w:t>
      </w:r>
      <w:r>
        <w:rPr>
          <w:rFonts w:ascii="Courier New" w:hAnsi="Courier New" w:cs="Courier New"/>
          <w:sz w:val="16"/>
          <w:szCs w:val="16"/>
        </w:rPr>
        <w:t xml:space="preserve">, verb, </w:t>
      </w:r>
      <w:r>
        <w:rPr>
          <w:rFonts w:ascii="ZhoGlyph" w:hAnsi="ZhoGlyph" w:cs="Courier New"/>
          <w:sz w:val="16"/>
          <w:szCs w:val="16"/>
        </w:rPr>
        <w:t>MIL</w:t>
      </w:r>
      <w:r>
        <w:rPr>
          <w:rFonts w:ascii="ZhoGlyph" w:hAnsi="ZhoGlyph" w:cs="Courier New" w:hint="eastAsia"/>
          <w:sz w:val="16"/>
          <w:szCs w:val="16"/>
        </w:rPr>
        <w:t>Ī</w:t>
      </w:r>
      <w:r>
        <w:rPr>
          <w:rFonts w:ascii="Courier New" w:hAnsi="Courier New" w:cs="Courier New"/>
          <w:sz w:val="16"/>
          <w:szCs w:val="16"/>
        </w:rPr>
        <w:t>, to imitate or mimic</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minzzhde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mizhtloyo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moyazhia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bookmarkStart w:id="29" w:name="_Toc110928995"/>
      <w:r>
        <w:rPr>
          <w:rFonts w:ascii="ZhoGlyph" w:hAnsi="ZhoGlyph"/>
        </w:rPr>
        <w:lastRenderedPageBreak/>
        <w:t>N</w:t>
      </w:r>
      <w:bookmarkEnd w:id="29"/>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nachchaadieiaia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1CEE135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7469DCE7" w14:textId="1C4C8F5E"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24CFF5" w14:textId="64B8FC1D"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31AF">
        <w:rPr>
          <w:rFonts w:ascii="Courier New" w:hAnsi="Courier New" w:cs="Courier New"/>
          <w:b/>
          <w:bCs/>
          <w:sz w:val="16"/>
          <w:szCs w:val="16"/>
        </w:rPr>
        <w:t>namache’</w:t>
      </w:r>
      <w:r>
        <w:rPr>
          <w:rFonts w:ascii="Courier New" w:hAnsi="Courier New" w:cs="Courier New"/>
          <w:sz w:val="16"/>
          <w:szCs w:val="16"/>
        </w:rPr>
        <w:t xml:space="preserve">, verb, </w:t>
      </w:r>
      <w:r>
        <w:rPr>
          <w:rFonts w:ascii="ZhoGlyph" w:hAnsi="ZhoGlyph" w:cs="Courier New"/>
          <w:sz w:val="16"/>
          <w:szCs w:val="16"/>
        </w:rPr>
        <w:t>NAMAĈE'</w:t>
      </w:r>
      <w:r>
        <w:rPr>
          <w:rFonts w:ascii="Courier New" w:hAnsi="Courier New" w:cs="Courier New"/>
          <w:sz w:val="16"/>
          <w:szCs w:val="16"/>
        </w:rPr>
        <w:t>, to sell</w:t>
      </w:r>
    </w:p>
    <w:p w14:paraId="27ACC365" w14:textId="29D0D1E2"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109CEC" w14:textId="6AF2D4FF" w:rsidR="000331AF" w:rsidRPr="00885592"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t xml:space="preserve">namachrnad, noun, </w:t>
      </w:r>
      <w:r w:rsidRPr="000331AF">
        <w:rPr>
          <w:rFonts w:ascii="ZhoGlyph" w:hAnsi="ZhoGlyph" w:cs="Courier New"/>
          <w:sz w:val="16"/>
          <w:szCs w:val="16"/>
        </w:rPr>
        <w:t>ḰĨŹNAMAĈŘNAD</w:t>
      </w:r>
      <w:r>
        <w:rPr>
          <w:rFonts w:ascii="Courier New" w:hAnsi="Courier New" w:cs="Courier New"/>
          <w:sz w:val="16"/>
          <w:szCs w:val="16"/>
        </w:rPr>
        <w:t>, a seller</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982195">
        <w:rPr>
          <w:rFonts w:ascii="Courier New" w:hAnsi="Courier New" w:cs="Courier New"/>
          <w:b/>
          <w:bCs/>
          <w:sz w:val="16"/>
          <w:szCs w:val="16"/>
        </w:rPr>
        <w:t>naz</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nechiatlo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nemazdi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Nenjchinzhe'driante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Highest honour bestowed by the Consulate on its citizens. Often translated into Anglic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nenqie'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niechtik</w:t>
      </w:r>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niedl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w:t>
      </w:r>
      <w:proofErr w:type="gramStart"/>
      <w:r w:rsidRPr="00885592">
        <w:rPr>
          <w:rFonts w:ascii="Courier New" w:hAnsi="Courier New" w:cs="Courier New"/>
          <w:sz w:val="16"/>
          <w:szCs w:val="16"/>
        </w:rPr>
        <w:t>in order to</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nienekitia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nioatl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noetzhite'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an amphibious crawler raised in dammed streams but is known to not be native to Zhdant</w:t>
      </w:r>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bookmarkStart w:id="30" w:name="_Toc110928996"/>
      <w:r w:rsidR="007F2A08">
        <w:rPr>
          <w:rFonts w:ascii="ZhoGlyph" w:hAnsi="ZhoGlyph"/>
        </w:rPr>
        <w:lastRenderedPageBreak/>
        <w:t>O</w:t>
      </w:r>
      <w:bookmarkEnd w:id="30"/>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ozhajio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when used to express a general quanitity</w:t>
      </w:r>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Obrefripl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F39E5">
        <w:rPr>
          <w:rFonts w:ascii="ZhoGlyph" w:hAnsi="ZhoGlyph" w:cs="Courier New"/>
          <w:sz w:val="16"/>
          <w:szCs w:val="16"/>
        </w:rPr>
        <w:t>OḄEḟIṖ</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contains the scattered worlds between the provinces of Iabrensh and Chtierabl</w:t>
      </w:r>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omoche'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oqik</w:t>
      </w:r>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oshenzho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otliadpanzhie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traveller</w:t>
      </w:r>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1D11CD9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3916">
        <w:rPr>
          <w:rFonts w:ascii="ZhoGlyph" w:hAnsi="ZhoGlyph" w:cs="Courier New" w:hint="eastAsia"/>
          <w:sz w:val="16"/>
          <w:szCs w:val="16"/>
        </w:rPr>
        <w:t>Ż</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350CAE0A" w14:textId="427D8C7A" w:rsidR="00A73916"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82EBCD" w14:textId="46031A7A" w:rsidR="00A73916" w:rsidRPr="00885592"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3916">
        <w:rPr>
          <w:rFonts w:ascii="Courier New" w:hAnsi="Courier New" w:cs="Courier New"/>
          <w:b/>
          <w:bCs/>
          <w:sz w:val="16"/>
          <w:szCs w:val="16"/>
        </w:rPr>
        <w:t>ozhbe’</w:t>
      </w:r>
      <w:r>
        <w:rPr>
          <w:rFonts w:ascii="Courier New" w:hAnsi="Courier New" w:cs="Courier New"/>
          <w:sz w:val="16"/>
          <w:szCs w:val="16"/>
        </w:rPr>
        <w:t xml:space="preserve">, verb, </w:t>
      </w:r>
      <w:r w:rsidRPr="00A76FCD">
        <w:rPr>
          <w:rFonts w:ascii="ZhoGlyph" w:hAnsi="ZhoGlyph" w:cs="Courier New"/>
          <w:sz w:val="16"/>
          <w:szCs w:val="16"/>
        </w:rPr>
        <w:t>O</w:t>
      </w:r>
      <w:r>
        <w:rPr>
          <w:rFonts w:ascii="ZhoGlyph" w:hAnsi="ZhoGlyph" w:cs="Courier New" w:hint="eastAsia"/>
          <w:sz w:val="16"/>
          <w:szCs w:val="16"/>
        </w:rPr>
        <w:t>Ź</w:t>
      </w:r>
      <w:r>
        <w:rPr>
          <w:rFonts w:ascii="ZhoGlyph" w:hAnsi="ZhoGlyph" w:cs="Courier New"/>
          <w:sz w:val="16"/>
          <w:szCs w:val="16"/>
        </w:rPr>
        <w:t>B</w:t>
      </w:r>
      <w:r w:rsidRPr="00A76FCD">
        <w:rPr>
          <w:rFonts w:ascii="ZhoGlyph" w:hAnsi="ZhoGlyph" w:cs="Courier New"/>
          <w:sz w:val="16"/>
          <w:szCs w:val="16"/>
        </w:rPr>
        <w:t>E'</w:t>
      </w:r>
      <w:r>
        <w:rPr>
          <w:rFonts w:ascii="Courier New" w:hAnsi="Courier New" w:cs="Courier New"/>
          <w:sz w:val="16"/>
          <w:szCs w:val="16"/>
        </w:rPr>
        <w:t>, to nibble</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ozhda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bookmarkStart w:id="31" w:name="_Toc110928997"/>
      <w:r>
        <w:rPr>
          <w:rFonts w:ascii="ZhoGlyph" w:hAnsi="ZhoGlyph"/>
        </w:rPr>
        <w:lastRenderedPageBreak/>
        <w:t>P</w:t>
      </w:r>
      <w:bookmarkEnd w:id="31"/>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pamantli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3F9CB0E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793BA8CB" w14:textId="0477A2E4"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0B228" w14:textId="509FC751"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pantli</w:t>
      </w:r>
      <w:r>
        <w:rPr>
          <w:rFonts w:ascii="Courier New" w:hAnsi="Courier New" w:cs="Courier New"/>
          <w:sz w:val="16"/>
          <w:szCs w:val="16"/>
        </w:rPr>
        <w:t xml:space="preserve">, noun, </w:t>
      </w:r>
      <w:r>
        <w:rPr>
          <w:rFonts w:ascii="ZhoGlyph" w:hAnsi="ZhoGlyph" w:cs="Courier New"/>
          <w:sz w:val="16"/>
          <w:szCs w:val="16"/>
        </w:rPr>
        <w:t>PANṪI</w:t>
      </w:r>
      <w:r>
        <w:rPr>
          <w:rFonts w:ascii="Courier New" w:hAnsi="Courier New" w:cs="Courier New"/>
          <w:sz w:val="16"/>
          <w:szCs w:val="16"/>
        </w:rPr>
        <w:t>, chest (body part)</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lik</w:t>
      </w:r>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5DC374A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w:t>
      </w:r>
      <w:r w:rsidR="00927244">
        <w:rPr>
          <w:rFonts w:ascii="Courier New" w:hAnsi="Courier New" w:cs="Courier New"/>
          <w:sz w:val="16"/>
          <w:szCs w:val="16"/>
        </w:rPr>
        <w:t>g</w:t>
      </w:r>
    </w:p>
    <w:p w14:paraId="2E5EC532" w14:textId="2B73C16A"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CFD66D" w14:textId="4EDCA0AE"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patlaetsi</w:t>
      </w:r>
      <w:r>
        <w:rPr>
          <w:rFonts w:ascii="Courier New" w:hAnsi="Courier New" w:cs="Courier New"/>
          <w:sz w:val="16"/>
          <w:szCs w:val="16"/>
        </w:rPr>
        <w:t xml:space="preserve">, noun, </w:t>
      </w:r>
      <w:r w:rsidRPr="00A76FCD">
        <w:rPr>
          <w:rFonts w:ascii="ZhoGlyph" w:hAnsi="ZhoGlyph" w:cs="Courier New"/>
          <w:sz w:val="16"/>
          <w:szCs w:val="16"/>
        </w:rPr>
        <w:t>PA</w:t>
      </w:r>
      <w:r>
        <w:rPr>
          <w:rFonts w:ascii="ZhoGlyph" w:hAnsi="ZhoGlyph" w:cs="Courier New"/>
          <w:sz w:val="16"/>
          <w:szCs w:val="16"/>
        </w:rPr>
        <w:t>Ṫ</w:t>
      </w:r>
      <w:r w:rsidRPr="00A76FCD">
        <w:rPr>
          <w:rFonts w:ascii="ZhoGlyph" w:hAnsi="ZhoGlyph" w:cs="Courier New"/>
          <w:sz w:val="16"/>
          <w:szCs w:val="16"/>
        </w:rPr>
        <w:t>A</w:t>
      </w:r>
      <w:r>
        <w:rPr>
          <w:rFonts w:ascii="ZhoGlyph" w:hAnsi="ZhoGlyph" w:cs="Courier New"/>
          <w:sz w:val="16"/>
          <w:szCs w:val="16"/>
        </w:rPr>
        <w:t>EṮI</w:t>
      </w:r>
      <w:r>
        <w:rPr>
          <w:rFonts w:ascii="Courier New" w:hAnsi="Courier New" w:cs="Courier New"/>
          <w:sz w:val="16"/>
          <w:szCs w:val="16"/>
        </w:rPr>
        <w:t>, strength</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pazklie'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pechatle</w:t>
      </w:r>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pechatle’</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pepetli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537A9C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21E314F4" w14:textId="3BB3B34F"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2C147" w14:textId="45E04324"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piere’</w:t>
      </w:r>
      <w:r>
        <w:rPr>
          <w:rFonts w:ascii="Courier New" w:hAnsi="Courier New" w:cs="Courier New"/>
          <w:sz w:val="16"/>
          <w:szCs w:val="16"/>
        </w:rPr>
        <w:t xml:space="preserve">, verb, </w:t>
      </w:r>
      <w:r>
        <w:rPr>
          <w:rFonts w:ascii="ZhoGlyph" w:hAnsi="ZhoGlyph" w:cs="Courier New"/>
          <w:sz w:val="16"/>
          <w:szCs w:val="16"/>
        </w:rPr>
        <w:t>P</w:t>
      </w:r>
      <w:r>
        <w:rPr>
          <w:rFonts w:ascii="ZhoGlyph" w:hAnsi="ZhoGlyph" w:cs="Courier New" w:hint="eastAsia"/>
          <w:sz w:val="16"/>
          <w:szCs w:val="16"/>
        </w:rPr>
        <w:t>Ī</w:t>
      </w:r>
      <w:r>
        <w:rPr>
          <w:rFonts w:ascii="ZhoGlyph" w:hAnsi="ZhoGlyph" w:cs="Courier New"/>
          <w:sz w:val="16"/>
          <w:szCs w:val="16"/>
        </w:rPr>
        <w:t>RE'</w:t>
      </w:r>
      <w:r>
        <w:rPr>
          <w:rFonts w:ascii="Courier New" w:hAnsi="Courier New" w:cs="Courier New"/>
          <w:sz w:val="16"/>
          <w:szCs w:val="16"/>
        </w:rPr>
        <w:t>, to fly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6EFC3E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573ACA22" w14:textId="63EBBE3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ECC7CD" w14:textId="71DF9870"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pilmi</w:t>
      </w:r>
      <w:r>
        <w:rPr>
          <w:rFonts w:ascii="Courier New" w:hAnsi="Courier New" w:cs="Courier New"/>
          <w:sz w:val="16"/>
          <w:szCs w:val="16"/>
        </w:rPr>
        <w:t xml:space="preserve">, noun, </w:t>
      </w:r>
      <w:r w:rsidRPr="002C263E">
        <w:rPr>
          <w:rFonts w:ascii="ZhoGlyph" w:hAnsi="ZhoGlyph" w:cs="Courier New"/>
          <w:sz w:val="16"/>
          <w:szCs w:val="16"/>
        </w:rPr>
        <w:t>PILMI</w:t>
      </w:r>
      <w:r>
        <w:rPr>
          <w:rFonts w:ascii="Courier New" w:hAnsi="Courier New" w:cs="Courier New"/>
          <w:sz w:val="16"/>
          <w:szCs w:val="16"/>
        </w:rPr>
        <w:t>, finger</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pilotchil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0E1DB48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pipatepoyotl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24A295C7" w14:textId="2E52ACD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BC6228" w14:textId="736954E1"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piqi</w:t>
      </w:r>
      <w:r>
        <w:rPr>
          <w:rFonts w:ascii="Courier New" w:hAnsi="Courier New" w:cs="Courier New"/>
          <w:sz w:val="16"/>
          <w:szCs w:val="16"/>
        </w:rPr>
        <w:t xml:space="preserve">, noun, </w:t>
      </w:r>
      <w:r>
        <w:rPr>
          <w:rFonts w:ascii="ZhoGlyph" w:hAnsi="ZhoGlyph" w:cs="Courier New"/>
          <w:sz w:val="16"/>
          <w:szCs w:val="16"/>
        </w:rPr>
        <w:t>PIQI</w:t>
      </w:r>
      <w:r>
        <w:rPr>
          <w:rFonts w:ascii="Courier New" w:hAnsi="Courier New" w:cs="Courier New"/>
          <w:sz w:val="16"/>
          <w:szCs w:val="16"/>
        </w:rPr>
        <w:t>, toe</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pitlitzika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pochita,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pochitli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pochqitiablnefa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pyale'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bookmarkStart w:id="32" w:name="_Toc110928998"/>
      <w:r w:rsidR="00BE4B8D">
        <w:rPr>
          <w:rFonts w:ascii="ZhoGlyph" w:hAnsi="ZhoGlyph"/>
        </w:rPr>
        <w:lastRenderedPageBreak/>
        <w:t>Ṗ</w:t>
      </w:r>
      <w:bookmarkEnd w:id="32"/>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'xnor'</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plaz</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'xor'</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Pliantshotl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r w:rsidRPr="00885592">
        <w:rPr>
          <w:rFonts w:ascii="Courier New" w:hAnsi="Courier New" w:cs="Courier New"/>
          <w:sz w:val="16"/>
          <w:szCs w:val="16"/>
        </w:rPr>
        <w:t>Pliebr's second satellite (orbit 1) in the Zhdant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plibri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Solitary K0V star that Zhdant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pliebraits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ḄAIṮ</w:t>
      </w:r>
      <w:r w:rsidR="00885592">
        <w:rPr>
          <w:rFonts w:ascii="Courier New" w:hAnsi="Courier New" w:cs="Courier New"/>
          <w:sz w:val="16"/>
          <w:szCs w:val="16"/>
        </w:rPr>
        <w:t xml:space="preserve">, </w:t>
      </w:r>
      <w:r w:rsidRPr="00885592">
        <w:rPr>
          <w:rFonts w:ascii="Courier New" w:hAnsi="Courier New" w:cs="Courier New"/>
          <w:sz w:val="16"/>
          <w:szCs w:val="16"/>
        </w:rPr>
        <w:t>surise (literally</w:t>
      </w:r>
      <w:r w:rsidR="00885592">
        <w:rPr>
          <w:rFonts w:ascii="Courier New" w:hAnsi="Courier New" w:cs="Courier New"/>
          <w:sz w:val="16"/>
          <w:szCs w:val="16"/>
        </w:rPr>
        <w:t>,</w:t>
      </w:r>
      <w:r w:rsidRPr="00885592">
        <w:rPr>
          <w:rFonts w:ascii="Courier New" w:hAnsi="Courier New" w:cs="Courier New"/>
          <w:sz w:val="16"/>
          <w:szCs w:val="16"/>
        </w:rPr>
        <w:t xml:space="preserve"> Pliebr's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pliebrimani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Pliebr's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bookmarkStart w:id="33" w:name="_Toc110928999"/>
      <w:r w:rsidR="00BE4B8D">
        <w:rPr>
          <w:rFonts w:ascii="ZhoGlyph" w:hAnsi="ZhoGlyph"/>
        </w:rPr>
        <w:lastRenderedPageBreak/>
        <w:t>Ṕ</w:t>
      </w:r>
      <w:bookmarkEnd w:id="33"/>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meaining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pradievl</w:t>
      </w:r>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Preblshienchiashav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'princely born'. Character with Social Standing of 15. Used as the name of a Zhodani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preqlianz</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'area'. Often translated in Anglic as provinces preqlianz are intermediate governments between the sector councils and the Qlomdlabr on Zhdant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Priantqlovr Drafr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ṔĨNTỜOṼ ḌAḟ</w:t>
      </w:r>
      <w:r w:rsidR="00885592">
        <w:rPr>
          <w:rFonts w:ascii="Courier New" w:hAnsi="Courier New" w:cs="Courier New"/>
          <w:sz w:val="16"/>
          <w:szCs w:val="16"/>
        </w:rPr>
        <w:t xml:space="preserve">, </w:t>
      </w:r>
      <w:r w:rsidRPr="00885592">
        <w:rPr>
          <w:rFonts w:ascii="Courier New" w:hAnsi="Courier New" w:cs="Courier New"/>
          <w:sz w:val="16"/>
          <w:szCs w:val="16"/>
        </w:rPr>
        <w:t>'military shipping'. Zhodani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bookmarkStart w:id="34" w:name="_Q"/>
      <w:bookmarkEnd w:id="34"/>
      <w:r>
        <w:rPr>
          <w:rFonts w:ascii="ZhoGlyph" w:hAnsi="ZhoGlyph"/>
        </w:rPr>
        <w:br w:type="page"/>
      </w:r>
      <w:bookmarkStart w:id="35" w:name="_Toc110929000"/>
      <w:r w:rsidR="00BE4B8D">
        <w:rPr>
          <w:rFonts w:ascii="ZhoGlyph" w:hAnsi="ZhoGlyph"/>
        </w:rPr>
        <w:lastRenderedPageBreak/>
        <w:t>Q</w:t>
      </w:r>
      <w:bookmarkEnd w:id="35"/>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Qadre'idr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Tloql) to the spinward edge of Ziafrplians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qalotlak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Zhdant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Subsector (H) in Zhdant sector in which Zhdant (Zhdant 2719) is located. Often misspelled 'Gaval'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4AEF455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5844B156" w14:textId="5E54250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E6ABE" w14:textId="3F2EB1E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w:t>
      </w:r>
      <w:r>
        <w:rPr>
          <w:rFonts w:ascii="Courier New" w:hAnsi="Courier New" w:cs="Courier New"/>
          <w:sz w:val="16"/>
          <w:szCs w:val="16"/>
        </w:rPr>
        <w:t xml:space="preserve">, verb, </w:t>
      </w:r>
      <w:r w:rsidRPr="006E1685">
        <w:rPr>
          <w:rFonts w:ascii="ZhoGlyph" w:hAnsi="ZhoGlyph" w:cs="Courier New"/>
          <w:sz w:val="16"/>
          <w:szCs w:val="16"/>
        </w:rPr>
        <w:t>QĨNŹE'</w:t>
      </w:r>
      <w:r>
        <w:rPr>
          <w:rFonts w:ascii="Courier New" w:hAnsi="Courier New" w:cs="Courier New"/>
          <w:sz w:val="16"/>
          <w:szCs w:val="16"/>
        </w:rPr>
        <w:t>, to hunt</w:t>
      </w:r>
    </w:p>
    <w:p w14:paraId="2F7DB415" w14:textId="0472687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1F5B9A" w14:textId="3FF8E9B4"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qianzheve’</w:t>
      </w:r>
      <w:r>
        <w:rPr>
          <w:rFonts w:ascii="Courier New" w:hAnsi="Courier New" w:cs="Courier New"/>
          <w:sz w:val="16"/>
          <w:szCs w:val="16"/>
        </w:rPr>
        <w:t xml:space="preserve">, verb, </w:t>
      </w:r>
      <w:r w:rsidRPr="006E1685">
        <w:rPr>
          <w:rFonts w:ascii="ZhoGlyph" w:hAnsi="ZhoGlyph" w:cs="Courier New"/>
          <w:sz w:val="16"/>
          <w:szCs w:val="16"/>
        </w:rPr>
        <w:t>QĨNŹ</w:t>
      </w:r>
      <w:r>
        <w:rPr>
          <w:rFonts w:ascii="ZhoGlyph" w:hAnsi="ZhoGlyph" w:cs="Courier New"/>
          <w:sz w:val="16"/>
          <w:szCs w:val="16"/>
        </w:rPr>
        <w:t>EVE</w:t>
      </w:r>
      <w:r w:rsidRPr="006E1685">
        <w:rPr>
          <w:rFonts w:ascii="ZhoGlyph" w:hAnsi="ZhoGlyph" w:cs="Courier New"/>
          <w:sz w:val="16"/>
          <w:szCs w:val="16"/>
        </w:rPr>
        <w:t>'</w:t>
      </w:r>
      <w:r>
        <w:rPr>
          <w:rFonts w:ascii="Cambria" w:hAnsi="Cambria" w:cs="Courier New"/>
          <w:sz w:val="16"/>
          <w:szCs w:val="16"/>
        </w:rPr>
        <w:t>,</w:t>
      </w:r>
      <w:r>
        <w:rPr>
          <w:rFonts w:ascii="Courier New" w:hAnsi="Courier New" w:cs="Courier New"/>
          <w:sz w:val="16"/>
          <w:szCs w:val="16"/>
        </w:rPr>
        <w:t xml:space="preserve"> to be hunted</w:t>
      </w:r>
    </w:p>
    <w:p w14:paraId="2E2533D1" w14:textId="64419AD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EE421" w14:textId="31E6E3CD"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EVI</w:t>
      </w:r>
      <w:r>
        <w:rPr>
          <w:rFonts w:ascii="Courier New" w:hAnsi="Courier New" w:cs="Courier New"/>
          <w:sz w:val="16"/>
          <w:szCs w:val="16"/>
        </w:rPr>
        <w:t>, prey</w:t>
      </w:r>
    </w:p>
    <w:p w14:paraId="37792AE0" w14:textId="3E6EA905"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CF1096" w14:textId="4B2A6439" w:rsidR="006E1685" w:rsidRPr="00885592" w:rsidRDefault="006E1685" w:rsidP="006E168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I</w:t>
      </w:r>
      <w:r>
        <w:rPr>
          <w:rFonts w:ascii="Courier New" w:hAnsi="Courier New" w:cs="Courier New"/>
          <w:sz w:val="16"/>
          <w:szCs w:val="16"/>
        </w:rPr>
        <w:t>, hunter</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 el 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qietsfatli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The smaller of Zhdant's two continents. Used as the name for a modern class of Zhodani grav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The 'people of Qiknavra'. The Droyne/Chirper race that dominated Qiknavra during Zhodani pre-history until the Dzagtlas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lastRenderedPageBreak/>
        <w:t>qina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qindievlnad,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a hum or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any of several species of avians analogous to terran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qoachalatl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bookmarkStart w:id="36" w:name="_Toc110929001"/>
      <w:r w:rsidR="00BE4B8D">
        <w:rPr>
          <w:rFonts w:ascii="ZhoGlyph" w:hAnsi="ZhoGlyph"/>
        </w:rPr>
        <w:lastRenderedPageBreak/>
        <w:t>Ờ</w:t>
      </w:r>
      <w:bookmarkEnd w:id="36"/>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Qlomdlabr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Zhodani Consulate the highest council in the Zhodani government which meets on Zhdant.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councillor'.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bookmarkStart w:id="37" w:name="_Toc110929002"/>
      <w:r w:rsidR="00BE4B8D">
        <w:rPr>
          <w:rFonts w:ascii="ZhoGlyph" w:hAnsi="ZhoGlyph"/>
        </w:rPr>
        <w:lastRenderedPageBreak/>
        <w:t>Ợ</w:t>
      </w:r>
      <w:bookmarkEnd w:id="37"/>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bookmarkStart w:id="38" w:name="_Toc110929003"/>
      <w:r>
        <w:rPr>
          <w:rFonts w:ascii="ZhoGlyph" w:hAnsi="ZhoGlyph"/>
        </w:rPr>
        <w:lastRenderedPageBreak/>
        <w:t>R</w:t>
      </w:r>
      <w:bookmarkEnd w:id="38"/>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rekr'jiapl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rezche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rianzitsench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riashkiplstavle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5AE5A86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riashzhdevrkafi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3779E729" w14:textId="5AA5D9C6" w:rsidR="008B54A3" w:rsidRDefault="008B54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A05E84" w14:textId="35D84E3E" w:rsidR="008B54A3" w:rsidRPr="008B54A3" w:rsidRDefault="008B54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ribr, </w:t>
      </w:r>
      <w:r>
        <w:rPr>
          <w:rFonts w:ascii="Courier New" w:hAnsi="Courier New" w:cs="Courier New"/>
          <w:sz w:val="16"/>
          <w:szCs w:val="16"/>
        </w:rPr>
        <w:t xml:space="preserve">noun, </w:t>
      </w:r>
      <w:r>
        <w:rPr>
          <w:rFonts w:ascii="ZhoGlyph" w:hAnsi="ZhoGlyph" w:cs="Courier New"/>
          <w:sz w:val="16"/>
          <w:szCs w:val="16"/>
        </w:rPr>
        <w:t>RIḄ</w:t>
      </w:r>
      <w:r>
        <w:rPr>
          <w:rFonts w:ascii="Courier New" w:hAnsi="Courier New" w:cs="Courier New"/>
          <w:sz w:val="16"/>
          <w:szCs w:val="16"/>
        </w:rPr>
        <w:t>, bone</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394041D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712B974B" w14:textId="30581A8C"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FF41E7" w14:textId="3DB2FA44"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01BE1">
        <w:rPr>
          <w:rFonts w:ascii="Courier New" w:hAnsi="Courier New" w:cs="Courier New"/>
          <w:b/>
          <w:bCs/>
          <w:sz w:val="16"/>
          <w:szCs w:val="16"/>
        </w:rPr>
        <w:t>ridi</w:t>
      </w:r>
      <w:r>
        <w:rPr>
          <w:rFonts w:ascii="Courier New" w:hAnsi="Courier New" w:cs="Courier New"/>
          <w:sz w:val="16"/>
          <w:szCs w:val="16"/>
        </w:rPr>
        <w:t xml:space="preserve">, noun, </w:t>
      </w:r>
      <w:r w:rsidRPr="00D17A8D">
        <w:rPr>
          <w:rFonts w:ascii="ZhoGlyph" w:hAnsi="ZhoGlyph" w:cs="Courier New"/>
          <w:sz w:val="16"/>
          <w:szCs w:val="16"/>
        </w:rPr>
        <w:t>RID</w:t>
      </w:r>
      <w:r>
        <w:rPr>
          <w:rFonts w:ascii="ZhoGlyph" w:hAnsi="ZhoGlyph" w:cs="Courier New"/>
          <w:sz w:val="16"/>
          <w:szCs w:val="16"/>
        </w:rPr>
        <w:t>I</w:t>
      </w:r>
      <w:r>
        <w:rPr>
          <w:rFonts w:ascii="Courier New" w:hAnsi="Courier New" w:cs="Courier New"/>
          <w:sz w:val="16"/>
          <w:szCs w:val="16"/>
        </w:rPr>
        <w:t>, a song</w:t>
      </w:r>
    </w:p>
    <w:p w14:paraId="1637C744" w14:textId="74E436E5"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1ADC0F" w14:textId="59CAD1E0" w:rsidR="00001BE1" w:rsidRPr="00001BE1" w:rsidRDefault="00001BE1" w:rsidP="000321EB">
      <w:pPr>
        <w:widowControl w:val="0"/>
        <w:autoSpaceDE w:val="0"/>
        <w:autoSpaceDN w:val="0"/>
        <w:adjustRightInd w:val="0"/>
        <w:spacing w:after="0" w:line="240" w:lineRule="auto"/>
        <w:ind w:left="720" w:hanging="720"/>
        <w:contextualSpacing/>
        <w:rPr>
          <w:rFonts w:ascii="Cambria" w:hAnsi="Cambria" w:cs="Courier New"/>
          <w:sz w:val="16"/>
          <w:szCs w:val="16"/>
        </w:rPr>
      </w:pPr>
      <w:r w:rsidRPr="00001BE1">
        <w:rPr>
          <w:rFonts w:ascii="Courier New" w:hAnsi="Courier New" w:cs="Courier New"/>
          <w:b/>
          <w:bCs/>
          <w:sz w:val="16"/>
          <w:szCs w:val="16"/>
        </w:rPr>
        <w:t>rida</w:t>
      </w:r>
      <w:r>
        <w:rPr>
          <w:rFonts w:ascii="Courier New" w:hAnsi="Courier New" w:cs="Courier New"/>
          <w:sz w:val="16"/>
          <w:szCs w:val="16"/>
        </w:rPr>
        <w:t xml:space="preserve">, adj, </w:t>
      </w:r>
      <w:r w:rsidRPr="00D17A8D">
        <w:rPr>
          <w:rFonts w:ascii="ZhoGlyph" w:hAnsi="ZhoGlyph" w:cs="Courier New"/>
          <w:sz w:val="16"/>
          <w:szCs w:val="16"/>
        </w:rPr>
        <w:t>RID</w:t>
      </w:r>
      <w:r>
        <w:rPr>
          <w:rFonts w:ascii="ZhoGlyph" w:hAnsi="ZhoGlyph" w:cs="Courier New"/>
          <w:sz w:val="16"/>
          <w:szCs w:val="16"/>
        </w:rPr>
        <w:t>A</w:t>
      </w:r>
      <w:r>
        <w:rPr>
          <w:rFonts w:ascii="Courier New" w:hAnsi="Courier New" w:cs="Courier New"/>
          <w:sz w:val="16"/>
          <w:szCs w:val="16"/>
        </w:rPr>
        <w:t>, musical</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rintzitlobejiebl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0F6023F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riqra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76506BCF" w14:textId="0644C892" w:rsidR="0053008F"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F352D" w14:textId="06D70120" w:rsidR="0053008F" w:rsidRPr="00885592"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B6DBC">
        <w:rPr>
          <w:rFonts w:ascii="Courier New" w:hAnsi="Courier New" w:cs="Courier New"/>
          <w:b/>
          <w:bCs/>
          <w:sz w:val="16"/>
          <w:szCs w:val="16"/>
        </w:rPr>
        <w:t>rotlamachte’</w:t>
      </w:r>
      <w:r>
        <w:rPr>
          <w:rFonts w:ascii="Courier New" w:hAnsi="Courier New" w:cs="Courier New"/>
          <w:sz w:val="16"/>
          <w:szCs w:val="16"/>
        </w:rPr>
        <w:t xml:space="preserve">, verb, </w:t>
      </w:r>
      <w:r w:rsidR="003B6DBC">
        <w:rPr>
          <w:rFonts w:ascii="ZhoGlyph" w:hAnsi="ZhoGlyph" w:cs="Courier New"/>
          <w:sz w:val="16"/>
          <w:szCs w:val="16"/>
        </w:rPr>
        <w:t>ROṪAMAĈTE'</w:t>
      </w:r>
      <w:r>
        <w:rPr>
          <w:rFonts w:ascii="Courier New" w:hAnsi="Courier New" w:cs="Courier New"/>
          <w:sz w:val="16"/>
          <w:szCs w:val="16"/>
        </w:rPr>
        <w:t>, to re-educate</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rotletsatl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bookmarkStart w:id="39" w:name="_Toc110929004"/>
      <w:r w:rsidR="00BE4B8D">
        <w:rPr>
          <w:rFonts w:ascii="ZhoGlyph" w:hAnsi="ZhoGlyph"/>
        </w:rPr>
        <w:lastRenderedPageBreak/>
        <w:t>S</w:t>
      </w:r>
      <w:bookmarkEnd w:id="39"/>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sarkikashia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sejd</w:t>
      </w:r>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seql</w:t>
      </w:r>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setse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skrt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bookmarkStart w:id="40" w:name="_Toc110929005"/>
      <w:r>
        <w:rPr>
          <w:rFonts w:ascii="ZhoGlyph" w:hAnsi="ZhoGlyph" w:hint="eastAsia"/>
        </w:rPr>
        <w:lastRenderedPageBreak/>
        <w:t>Ś</w:t>
      </w:r>
      <w:bookmarkEnd w:id="40"/>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Shianjo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One of six Zhodani seasons containing 40 zhdanstial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merjodl</w:t>
      </w:r>
      <w:r w:rsidRPr="00885592">
        <w:rPr>
          <w:rFonts w:ascii="Courier New" w:hAnsi="Courier New" w:cs="Courier New"/>
          <w:sz w:val="16"/>
          <w:szCs w:val="16"/>
        </w:rPr>
        <w:t xml:space="preserve"> </w:t>
      </w:r>
      <w:r w:rsidRPr="00433F30">
        <w:rPr>
          <w:rFonts w:ascii="Courier New" w:hAnsi="Courier New" w:cs="Courier New"/>
          <w:b/>
          <w:bCs/>
          <w:sz w:val="16"/>
          <w:szCs w:val="16"/>
        </w:rPr>
        <w:t>zaflia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pi'radefl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shiafl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moon. Used generically for any moon as opposed to Viepchakl Zhdant's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Shivvajdatl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VAJDAṪ</w:t>
      </w:r>
      <w:r w:rsidR="00885592">
        <w:rPr>
          <w:rFonts w:ascii="Courier New" w:hAnsi="Courier New" w:cs="Courier New"/>
          <w:sz w:val="16"/>
          <w:szCs w:val="16"/>
        </w:rPr>
        <w:t xml:space="preserve">, </w:t>
      </w:r>
      <w:r w:rsidRPr="00885592">
        <w:rPr>
          <w:rFonts w:ascii="Courier New" w:hAnsi="Courier New" w:cs="Courier New"/>
          <w:sz w:val="16"/>
          <w:szCs w:val="16"/>
        </w:rPr>
        <w:t xml:space="preserve">'mountains of moonlight'. A dominant mountain range on the continent of </w:t>
      </w:r>
      <w:r w:rsidRPr="00312F2D">
        <w:rPr>
          <w:rFonts w:ascii="Courier New" w:hAnsi="Courier New" w:cs="Courier New"/>
          <w:b/>
          <w:bCs/>
          <w:sz w:val="16"/>
          <w:szCs w:val="16"/>
        </w:rPr>
        <w:t>Qiknavra</w:t>
      </w:r>
      <w:r w:rsidRPr="00885592">
        <w:rPr>
          <w:rFonts w:ascii="Courier New" w:hAnsi="Courier New" w:cs="Courier New"/>
          <w:sz w:val="16"/>
          <w:szCs w:val="16"/>
        </w:rPr>
        <w:t xml:space="preserve"> on </w:t>
      </w:r>
      <w:r w:rsidRPr="00312F2D">
        <w:rPr>
          <w:rFonts w:ascii="Courier New" w:hAnsi="Courier New" w:cs="Courier New"/>
          <w:b/>
          <w:bCs/>
          <w:sz w:val="16"/>
          <w:szCs w:val="16"/>
        </w:rPr>
        <w:t>Zhdant</w:t>
      </w:r>
      <w:r w:rsidRPr="00885592">
        <w:rPr>
          <w:rFonts w:ascii="Courier New" w:hAnsi="Courier New" w:cs="Courier New"/>
          <w:sz w:val="16"/>
          <w:szCs w:val="16"/>
        </w:rPr>
        <w: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shont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shranj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bookmarkStart w:id="41" w:name="_Toc110929006"/>
      <w:r w:rsidR="00BE4B8D">
        <w:rPr>
          <w:rFonts w:ascii="ZhoGlyph" w:hAnsi="ZhoGlyph" w:hint="eastAsia"/>
        </w:rPr>
        <w:lastRenderedPageBreak/>
        <w:t>Ś</w:t>
      </w:r>
      <w:r w:rsidR="00BE4B8D">
        <w:rPr>
          <w:rFonts w:ascii="ZhoGlyph" w:hAnsi="ZhoGlyph"/>
        </w:rPr>
        <w:t>T</w:t>
      </w:r>
      <w:bookmarkEnd w:id="41"/>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implying that either an expression is false or a comparision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shtiave</w:t>
      </w:r>
      <w:proofErr w:type="gramStart"/>
      <w:r w:rsidRPr="00B1209A">
        <w:rPr>
          <w:rFonts w:ascii="Courier New" w:hAnsi="Courier New" w:cs="Courier New"/>
          <w:b/>
          <w:bCs/>
          <w:sz w:val="16"/>
          <w:szCs w:val="16"/>
        </w:rPr>
        <w:t>'</w:t>
      </w:r>
      <w:r w:rsidRPr="00885592">
        <w:rPr>
          <w:rFonts w:ascii="Courier New" w:hAnsi="Courier New" w:cs="Courier New"/>
          <w:sz w:val="16"/>
          <w:szCs w:val="16"/>
        </w:rPr>
        <w:t xml:space="preserve"> </w:t>
      </w:r>
      <w:r w:rsidR="00885592">
        <w:rPr>
          <w:rFonts w:ascii="Courier New" w:hAnsi="Courier New" w:cs="Courier New"/>
          <w:sz w:val="16"/>
          <w:szCs w:val="16"/>
        </w:rPr>
        <w:t>,</w:t>
      </w:r>
      <w:proofErr w:type="gram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shtiavkatlatl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shtiavle'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ḟNAM</w:t>
      </w:r>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Shtochiadr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ltvikiastaf sector and the Zhodani portion of Tlabrieish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shtolechiej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sht’zi,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T'ZI</w:t>
      </w:r>
      <w:r>
        <w:rPr>
          <w:rFonts w:ascii="Courier New" w:hAnsi="Courier New" w:cs="Courier New"/>
          <w:sz w:val="16"/>
          <w:szCs w:val="16"/>
        </w:rPr>
        <w:t>, a mental breakdown</w:t>
      </w:r>
      <w:r w:rsidR="00735DCB">
        <w:rPr>
          <w:rFonts w:ascii="Courier New" w:hAnsi="Courier New" w:cs="Courier New"/>
          <w:sz w:val="16"/>
          <w:szCs w:val="16"/>
        </w:rPr>
        <w:t xml:space="preserve">, emotional </w:t>
      </w:r>
      <w:proofErr w:type="gramStart"/>
      <w:r w:rsidR="00735DCB">
        <w:rPr>
          <w:rFonts w:ascii="Courier New" w:hAnsi="Courier New" w:cs="Courier New"/>
          <w:sz w:val="16"/>
          <w:szCs w:val="16"/>
        </w:rPr>
        <w:t>outburst</w:t>
      </w:r>
      <w:proofErr w:type="gramEnd"/>
      <w:r w:rsidR="00735DCB">
        <w:rPr>
          <w:rFonts w:ascii="Courier New" w:hAnsi="Courier New" w:cs="Courier New"/>
          <w:sz w:val="16"/>
          <w:szCs w:val="16"/>
        </w:rPr>
        <w:t xml:space="preserve">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r>
        <w:rPr>
          <w:rFonts w:ascii="Courier New" w:hAnsi="Courier New" w:cs="Courier New"/>
          <w:b/>
          <w:bCs/>
          <w:sz w:val="16"/>
          <w:szCs w:val="16"/>
        </w:rPr>
        <w:t xml:space="preserve">sht’zy,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r w:rsidR="00735DCB">
        <w:rPr>
          <w:rFonts w:ascii="Courier New" w:hAnsi="Courier New" w:cs="Courier New"/>
          <w:b/>
          <w:bCs/>
          <w:sz w:val="16"/>
          <w:szCs w:val="16"/>
        </w:rPr>
        <w:t>zilsht’zy, dzaqsht’zy</w:t>
      </w:r>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bookmarkStart w:id="42" w:name="_Toc110929007"/>
      <w:r>
        <w:rPr>
          <w:rFonts w:ascii="ZhoGlyph" w:hAnsi="ZhoGlyph"/>
        </w:rPr>
        <w:lastRenderedPageBreak/>
        <w:t>ST</w:t>
      </w:r>
      <w:bookmarkEnd w:id="42"/>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stebre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Stedlas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400-ton system defence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bookmarkStart w:id="43" w:name="_Toc110929008"/>
      <w:r w:rsidR="00DD549B">
        <w:rPr>
          <w:rFonts w:ascii="ZhoGlyph" w:hAnsi="ZhoGlyph"/>
        </w:rPr>
        <w:lastRenderedPageBreak/>
        <w:t>T</w:t>
      </w:r>
      <w:bookmarkEnd w:id="43"/>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a food item introduced by Solomani visitors and traditionally eaten on Fourth Day</w:t>
      </w:r>
      <w:r w:rsidR="00EC32A5">
        <w:rPr>
          <w:rFonts w:ascii="Courier New" w:hAnsi="Courier New" w:cs="Courier New"/>
          <w:sz w:val="16"/>
          <w:szCs w:val="16"/>
        </w:rPr>
        <w:t xml:space="preserve"> (</w:t>
      </w:r>
      <w:r w:rsidR="00EC32A5" w:rsidRPr="00EC32A5">
        <w:rPr>
          <w:rFonts w:ascii="Courier New" w:hAnsi="Courier New" w:cs="Courier New"/>
          <w:b/>
          <w:bCs/>
          <w:sz w:val="16"/>
          <w:szCs w:val="16"/>
        </w:rPr>
        <w:t>Nachostial</w:t>
      </w:r>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Tanzhrtl Zofrtia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ŘṪ ZOḟTĨ</w:t>
      </w:r>
      <w:r w:rsidR="00885592">
        <w:rPr>
          <w:rFonts w:ascii="Courier New" w:hAnsi="Courier New" w:cs="Courier New"/>
          <w:sz w:val="16"/>
          <w:szCs w:val="16"/>
        </w:rPr>
        <w:t>,</w:t>
      </w:r>
      <w:r w:rsidRPr="00885592">
        <w:rPr>
          <w:rFonts w:ascii="Courier New" w:hAnsi="Courier New" w:cs="Courier New"/>
          <w:sz w:val="16"/>
          <w:szCs w:val="16"/>
        </w:rPr>
        <w:t xml:space="preserve"> Zhodani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the organisation that combines law enforcement and mental health care in Zhodani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The 'universal energy field' from which Tavrziansh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techtotik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B538CE">
        <w:rPr>
          <w:rFonts w:ascii="Courier New" w:hAnsi="Courier New" w:cs="Courier New"/>
          <w:b/>
          <w:bCs/>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tekoyotikia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w:t>
      </w:r>
      <w:r>
        <w:rPr>
          <w:rFonts w:ascii="Courier New" w:hAnsi="Courier New" w:cs="Courier New"/>
          <w:b/>
          <w:bCs/>
          <w:sz w:val="16"/>
          <w:szCs w:val="16"/>
        </w:rPr>
        <w:t>ole</w:t>
      </w:r>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temolinad,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temoliqchedl,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66D7DEF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0290F536" w14:textId="0E1BBF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BBC3F" w14:textId="23B66D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teplitsi</w:t>
      </w:r>
      <w:r>
        <w:rPr>
          <w:rFonts w:ascii="Courier New" w:hAnsi="Courier New" w:cs="Courier New"/>
          <w:sz w:val="16"/>
          <w:szCs w:val="16"/>
        </w:rPr>
        <w:t xml:space="preserve">, noun, </w:t>
      </w:r>
      <w:r>
        <w:rPr>
          <w:rFonts w:ascii="ZhoGlyph" w:hAnsi="ZhoGlyph" w:cs="Courier New"/>
          <w:sz w:val="16"/>
          <w:szCs w:val="16"/>
        </w:rPr>
        <w:t>TEṖIṮI</w:t>
      </w:r>
      <w:r>
        <w:rPr>
          <w:rFonts w:ascii="Courier New" w:hAnsi="Courier New" w:cs="Courier New"/>
          <w:sz w:val="16"/>
          <w:szCs w:val="16"/>
        </w:rPr>
        <w:t>, female genitalia</w:t>
      </w:r>
    </w:p>
    <w:p w14:paraId="226965F3" w14:textId="181F6196" w:rsidR="00FA6854"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lastRenderedPageBreak/>
        <w:t>-</w:t>
      </w:r>
      <w:r w:rsidRPr="00C736F0">
        <w:rPr>
          <w:rFonts w:ascii="Courier New" w:hAnsi="Courier New" w:cs="Courier New"/>
          <w:b/>
          <w:bCs/>
          <w:sz w:val="16"/>
          <w:szCs w:val="16"/>
        </w:rPr>
        <w:t>tepo</w:t>
      </w:r>
      <w:r>
        <w:rPr>
          <w:rFonts w:ascii="Courier New" w:hAnsi="Courier New" w:cs="Courier New"/>
          <w:sz w:val="16"/>
          <w:szCs w:val="16"/>
        </w:rPr>
        <w:t xml:space="preserve">, noun, </w:t>
      </w:r>
      <w:r>
        <w:rPr>
          <w:rFonts w:ascii="ZhoGlyph" w:hAnsi="ZhoGlyph" w:cs="Courier New"/>
          <w:sz w:val="16"/>
          <w:szCs w:val="16"/>
        </w:rPr>
        <w:t>TEPO</w:t>
      </w:r>
      <w:r>
        <w:rPr>
          <w:rFonts w:ascii="Courier New" w:hAnsi="Courier New" w:cs="Courier New"/>
          <w:sz w:val="16"/>
          <w:szCs w:val="16"/>
        </w:rPr>
        <w:t>, a device designed to perform a function, a tool</w:t>
      </w:r>
    </w:p>
    <w:p w14:paraId="169F02E8" w14:textId="6D3F4B9B" w:rsidR="00C736F0"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446488" w14:textId="136556F8" w:rsidR="00C736F0" w:rsidRPr="00885592"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6F0">
        <w:rPr>
          <w:rFonts w:ascii="Courier New" w:hAnsi="Courier New" w:cs="Courier New"/>
          <w:b/>
          <w:bCs/>
          <w:sz w:val="16"/>
          <w:szCs w:val="16"/>
        </w:rPr>
        <w:t>tepotepo</w:t>
      </w:r>
      <w:r>
        <w:rPr>
          <w:rFonts w:ascii="Courier New" w:hAnsi="Courier New" w:cs="Courier New"/>
          <w:sz w:val="16"/>
          <w:szCs w:val="16"/>
        </w:rPr>
        <w:t xml:space="preserve">, noun, </w:t>
      </w:r>
      <w:r>
        <w:rPr>
          <w:rFonts w:ascii="ZhoGlyph" w:hAnsi="ZhoGlyph" w:cs="Courier New"/>
          <w:sz w:val="16"/>
          <w:szCs w:val="16"/>
        </w:rPr>
        <w:t>TEPOTEPO</w:t>
      </w:r>
      <w:r>
        <w:rPr>
          <w:rFonts w:ascii="Courier New" w:hAnsi="Courier New" w:cs="Courier New"/>
          <w:sz w:val="16"/>
          <w:szCs w:val="16"/>
        </w:rPr>
        <w:t>, a tool or other thing that one doesn’t immediately recognize the function of; equivalent to Anglic “doohickey” or “thingamajig”</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tepozhachtio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tepozhotlik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a</w:t>
      </w:r>
      <w:r>
        <w:rPr>
          <w:rFonts w:ascii="Courier New" w:hAnsi="Courier New" w:cs="Courier New"/>
          <w:sz w:val="16"/>
          <w:szCs w:val="16"/>
        </w:rPr>
        <w:t xml:space="preserve">, adj, </w:t>
      </w:r>
      <w:r>
        <w:rPr>
          <w:rFonts w:ascii="ZhoGlyph" w:hAnsi="ZhoGlyph" w:cs="Courier New"/>
          <w:sz w:val="16"/>
          <w:szCs w:val="16"/>
        </w:rPr>
        <w:t>TEYODIEṾA</w:t>
      </w:r>
      <w:r>
        <w:rPr>
          <w:rFonts w:ascii="Courier New" w:hAnsi="Courier New" w:cs="Courier New"/>
          <w:sz w:val="16"/>
          <w:szCs w:val="16"/>
        </w:rPr>
        <w:t>, 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sidRPr="00B538C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TEYODIEṾNAD</w:t>
      </w:r>
      <w:r>
        <w:rPr>
          <w:rFonts w:ascii="Courier New" w:hAnsi="Courier New" w:cs="Courier New"/>
          <w:sz w:val="16"/>
          <w:szCs w:val="16"/>
        </w:rPr>
        <w:t>, a dreamer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tezhokoqi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tezintla,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ay' which is a special holiday inserted between Atshtiavl and Atpaipr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Teqo</w:t>
      </w:r>
      <w:r w:rsidR="000A69A3" w:rsidRPr="00B538CE">
        <w:rPr>
          <w:rFonts w:ascii="Courier New" w:hAnsi="Courier New" w:cs="Courier New"/>
          <w:b/>
          <w:bCs/>
          <w:sz w:val="16"/>
          <w:szCs w:val="16"/>
        </w:rPr>
        <w:t>zdievl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 xml:space="preserve">An olympiad or cycle of three </w:t>
      </w:r>
      <w:r w:rsidRPr="00885592">
        <w:rPr>
          <w:rFonts w:ascii="Courier New" w:hAnsi="Courier New" w:cs="Courier New"/>
          <w:sz w:val="16"/>
          <w:szCs w:val="16"/>
        </w:rPr>
        <w:lastRenderedPageBreak/>
        <w:t>Zhodani years containing 733 zhdanstial equivalent to 825.2 standard days. Every third thequzdij has an additional zhdanstial.</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tianchtizhie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tianqize'</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w:t>
      </w:r>
      <w:r>
        <w:rPr>
          <w:rFonts w:ascii="Courier New" w:hAnsi="Courier New" w:cs="Courier New"/>
          <w:b/>
          <w:bCs/>
          <w:sz w:val="16"/>
          <w:szCs w:val="16"/>
        </w:rPr>
        <w:t xml:space="preserve">nad, </w:t>
      </w:r>
      <w:r>
        <w:rPr>
          <w:rFonts w:ascii="Courier New" w:hAnsi="Courier New" w:cs="Courier New"/>
          <w:sz w:val="16"/>
          <w:szCs w:val="16"/>
        </w:rPr>
        <w:t xml:space="preserve">verb, </w:t>
      </w:r>
      <w:r>
        <w:rPr>
          <w:rFonts w:ascii="ZhoGlyph" w:hAnsi="ZhoGlyph" w:cs="Courier New"/>
          <w:sz w:val="16"/>
          <w:szCs w:val="16"/>
        </w:rPr>
        <w:t>TĨNQIZNAD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461957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553CF241" w14:textId="1E267DC9" w:rsidR="004724F6" w:rsidRDefault="004724F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B43726" w14:textId="1FDDA2EA" w:rsidR="004724F6" w:rsidRPr="004724F6" w:rsidRDefault="004724F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tieplikali, </w:t>
      </w:r>
      <w:r>
        <w:rPr>
          <w:rFonts w:ascii="Courier New" w:hAnsi="Courier New" w:cs="Courier New"/>
          <w:sz w:val="16"/>
          <w:szCs w:val="16"/>
        </w:rPr>
        <w:t xml:space="preserve">noun, </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ṖIKALI</w:t>
      </w:r>
      <w:r>
        <w:rPr>
          <w:rFonts w:ascii="Courier New" w:hAnsi="Courier New" w:cs="Courier New"/>
          <w:sz w:val="16"/>
          <w:szCs w:val="16"/>
        </w:rPr>
        <w:t>, prisoner</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tiezhotli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r w:rsidR="001A7413">
        <w:rPr>
          <w:rFonts w:ascii="Courier New" w:hAnsi="Courier New" w:cs="Courier New"/>
          <w:sz w:val="16"/>
          <w:szCs w:val="16"/>
        </w:rPr>
        <w:t>Tavrchedl</w:t>
      </w:r>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r w:rsidR="003B5FB0">
        <w:rPr>
          <w:rFonts w:ascii="Courier New" w:hAnsi="Courier New" w:cs="Courier New"/>
          <w:b/>
          <w:bCs/>
          <w:sz w:val="16"/>
          <w:szCs w:val="16"/>
        </w:rPr>
        <w:t>zhant’ad</w:t>
      </w:r>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tochinqoa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Toliak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starmap of space between Zhdant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tonachazh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topaztli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Tozjabr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bookmarkStart w:id="44" w:name="_Toc110929009"/>
      <w:r w:rsidR="00DD549B">
        <w:rPr>
          <w:rFonts w:ascii="ZhoGlyph" w:hAnsi="ZhoGlyph"/>
        </w:rPr>
        <w:lastRenderedPageBreak/>
        <w:t>Ṫ</w:t>
      </w:r>
      <w:bookmarkEnd w:id="44"/>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tlachipale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tlachtamotia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tlakentie'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BAD4DC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428E8970" w14:textId="01D3A7EE"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E056B" w14:textId="0BEA8446"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tlakitzidievl</w:t>
      </w:r>
      <w:r>
        <w:rPr>
          <w:rFonts w:ascii="Courier New" w:hAnsi="Courier New" w:cs="Courier New"/>
          <w:sz w:val="16"/>
          <w:szCs w:val="16"/>
        </w:rPr>
        <w:t xml:space="preserve">, noun, </w:t>
      </w:r>
      <w:r>
        <w:rPr>
          <w:rFonts w:ascii="ZhoGlyph" w:hAnsi="ZhoGlyph" w:cs="Courier New"/>
          <w:sz w:val="16"/>
          <w:szCs w:val="16"/>
        </w:rPr>
        <w:t>ṪAKITZID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nostalgia or homesickness</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tlakopoye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tlaletia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tlalotzilia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tlamatqinad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tlanchoatli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tlanshia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lastRenderedPageBreak/>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tlapkalanch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w:t>
      </w:r>
      <w:r w:rsidR="000A69A3" w:rsidRPr="00E35701">
        <w:rPr>
          <w:rFonts w:ascii="Courier New" w:hAnsi="Courier New" w:cs="Courier New"/>
          <w:b/>
          <w:bCs/>
          <w:sz w:val="16"/>
          <w:szCs w:val="16"/>
        </w:rPr>
        <w:t>lapralio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35701">
        <w:rPr>
          <w:rFonts w:ascii="Courier New" w:hAnsi="Courier New" w:cs="Courier New"/>
          <w:b/>
          <w:bCs/>
          <w:sz w:val="16"/>
          <w:szCs w:val="16"/>
        </w:rPr>
        <w:t>tlas</w:t>
      </w:r>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w:t>
      </w:r>
      <w:r w:rsidR="00D21C11">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45"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tlatlzhiaii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0A45">
        <w:rPr>
          <w:rFonts w:ascii="Courier New" w:hAnsi="Courier New" w:cs="Courier New"/>
          <w:b/>
          <w:bCs/>
          <w:sz w:val="16"/>
          <w:szCs w:val="16"/>
        </w:rPr>
        <w:t>tlatonatledl</w:t>
      </w:r>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Tlayotekoyandievl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tlazhdaletlatik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tlazhotzonl'atl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 xml:space="preserve">disc jockey (lit. </w:t>
      </w:r>
      <w:r w:rsidRPr="00885592">
        <w:rPr>
          <w:rFonts w:ascii="Courier New" w:hAnsi="Courier New" w:cs="Courier New"/>
          <w:sz w:val="16"/>
          <w:szCs w:val="16"/>
        </w:rPr>
        <w:lastRenderedPageBreak/>
        <w:t>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tlazhoyeia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tlazotlie'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tlechdetsench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tledpr</w:t>
      </w:r>
      <w:r w:rsidR="00FD598F">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tlekoni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tlepiko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Tletlkizhia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Anglic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Tliazhashal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This Zhodani megacorporation is the Consulate's largest defence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tlikletl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Tlorafrvile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bookmarkStart w:id="46" w:name="_Toc110929010"/>
      <w:r w:rsidR="00D61912">
        <w:rPr>
          <w:rFonts w:ascii="ZhoGlyph" w:hAnsi="ZhoGlyph"/>
        </w:rPr>
        <w:lastRenderedPageBreak/>
        <w:t>Ṯ</w:t>
      </w:r>
      <w:bookmarkEnd w:id="46"/>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tsadlochib</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1754B460"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tsazhdachalanad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2798933B" w14:textId="2354F56F"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8633E" w14:textId="4F0CCC91"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tseze’</w:t>
      </w:r>
      <w:r>
        <w:rPr>
          <w:rFonts w:ascii="Courier New" w:hAnsi="Courier New" w:cs="Courier New"/>
          <w:sz w:val="16"/>
          <w:szCs w:val="16"/>
        </w:rPr>
        <w:t xml:space="preserve">, verb, </w:t>
      </w:r>
      <w:r>
        <w:rPr>
          <w:rFonts w:ascii="ZhoGlyph" w:hAnsi="ZhoGlyph" w:cs="Courier New"/>
          <w:sz w:val="16"/>
          <w:szCs w:val="16"/>
        </w:rPr>
        <w:t>ṮEZE</w:t>
      </w:r>
      <w:r>
        <w:rPr>
          <w:rFonts w:ascii="Times New Roman" w:hAnsi="Times New Roman"/>
          <w:sz w:val="16"/>
          <w:szCs w:val="16"/>
        </w:rPr>
        <w:t>ˆ</w:t>
      </w:r>
      <w:r>
        <w:rPr>
          <w:rFonts w:ascii="Courier New" w:hAnsi="Courier New" w:cs="Courier New"/>
          <w:sz w:val="16"/>
          <w:szCs w:val="16"/>
        </w:rPr>
        <w:t>, to touch</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tsiaqr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tsiaqredl</w:t>
      </w:r>
      <w:r>
        <w:rPr>
          <w:rFonts w:ascii="Courier New" w:hAnsi="Courier New" w:cs="Courier New"/>
          <w:sz w:val="16"/>
          <w:szCs w:val="16"/>
        </w:rPr>
        <w:t xml:space="preserve">, noun, </w:t>
      </w:r>
      <w:r>
        <w:rPr>
          <w:rFonts w:ascii="ZhoGlyph" w:hAnsi="ZhoGlyph" w:cs="Courier New"/>
          <w:sz w:val="16"/>
          <w:szCs w:val="16"/>
        </w:rPr>
        <w:t>ṮĨỢEḊ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tsipitl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639451" w14:textId="39158C8E" w:rsidR="00F43A93" w:rsidRPr="00885592" w:rsidRDefault="000A69A3" w:rsidP="00F43A9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tsonkali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bookmarkStart w:id="47" w:name="_Toc110929011"/>
      <w:r w:rsidR="00D61912">
        <w:rPr>
          <w:rFonts w:ascii="ZhoGlyph" w:hAnsi="ZhoGlyph"/>
        </w:rPr>
        <w:lastRenderedPageBreak/>
        <w:t>V</w:t>
      </w:r>
      <w:bookmarkEnd w:id="47"/>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vatldrik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vavielachte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azhiaii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involved in interface trade with the Vargr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evlfiar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3C0F84B3" w:rsidR="000A69A3"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iaj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3A62AA02" w14:textId="7620E68A"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3937D6" w14:textId="4260EC03"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viakre’</w:t>
      </w:r>
      <w:r>
        <w:rPr>
          <w:rFonts w:ascii="Courier New" w:hAnsi="Courier New" w:cs="Courier New"/>
          <w:sz w:val="16"/>
          <w:szCs w:val="16"/>
        </w:rPr>
        <w:t xml:space="preserve">, verb, </w:t>
      </w:r>
      <w:r>
        <w:rPr>
          <w:rFonts w:ascii="ZhoGlyph" w:hAnsi="ZhoGlyph" w:cs="Courier New"/>
          <w:sz w:val="16"/>
          <w:szCs w:val="16"/>
        </w:rPr>
        <w:t>VĨḲE'</w:t>
      </w:r>
      <w:r>
        <w:rPr>
          <w:rFonts w:ascii="Courier New" w:hAnsi="Courier New" w:cs="Courier New"/>
          <w:sz w:val="16"/>
          <w:szCs w:val="16"/>
        </w:rPr>
        <w:t>, to hit</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197ECC6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r w:rsidR="00D71FE8">
        <w:rPr>
          <w:rFonts w:ascii="Courier New" w:hAnsi="Courier New" w:cs="Courier New"/>
          <w:sz w:val="16"/>
          <w:szCs w:val="16"/>
        </w:rPr>
        <w:t xml:space="preserve"> (as in dwelling at a place)</w:t>
      </w:r>
    </w:p>
    <w:p w14:paraId="48AA6859" w14:textId="497B74E7" w:rsidR="00336F59"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08F2C" w14:textId="05DA4B91" w:rsidR="00336F59" w:rsidRPr="00885592"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36F59">
        <w:rPr>
          <w:rFonts w:ascii="Courier New" w:hAnsi="Courier New" w:cs="Courier New"/>
          <w:b/>
          <w:bCs/>
          <w:sz w:val="16"/>
          <w:szCs w:val="16"/>
        </w:rPr>
        <w:t>viekli</w:t>
      </w:r>
      <w:r>
        <w:rPr>
          <w:rFonts w:ascii="Courier New" w:hAnsi="Courier New" w:cs="Courier New"/>
          <w:sz w:val="16"/>
          <w:szCs w:val="16"/>
        </w:rPr>
        <w:t xml:space="preserve">, noun, </w:t>
      </w:r>
      <w:r>
        <w:rPr>
          <w:rFonts w:ascii="ZhoGlyph" w:hAnsi="ZhoGlyph" w:cs="Courier New"/>
          <w:sz w:val="16"/>
          <w:szCs w:val="16"/>
        </w:rPr>
        <w:t>V</w:t>
      </w:r>
      <w:r>
        <w:rPr>
          <w:rFonts w:ascii="ZhoGlyph" w:hAnsi="ZhoGlyph" w:cs="Courier New" w:hint="eastAsia"/>
          <w:sz w:val="16"/>
          <w:szCs w:val="16"/>
        </w:rPr>
        <w:t>Ī</w:t>
      </w:r>
      <w:r>
        <w:rPr>
          <w:rFonts w:ascii="ZhoGlyph" w:hAnsi="ZhoGlyph" w:cs="Courier New"/>
          <w:sz w:val="16"/>
          <w:szCs w:val="16"/>
        </w:rPr>
        <w:t>ḰI</w:t>
      </w:r>
      <w:r>
        <w:rPr>
          <w:rFonts w:ascii="Courier New" w:hAnsi="Courier New" w:cs="Courier New"/>
          <w:sz w:val="16"/>
          <w:szCs w:val="16"/>
        </w:rPr>
        <w:t>, a bird’s beak</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r w:rsidR="00962D66">
        <w:rPr>
          <w:rFonts w:ascii="Courier New" w:hAnsi="Courier New" w:cs="Courier New"/>
          <w:sz w:val="16"/>
          <w:szCs w:val="16"/>
        </w:rPr>
        <w:t>Zhdant’s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Viepchakliashtie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'moon-worshipping' as from the Viepchakliashtie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The Ancient city built on Viepchakl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PĈAḰSTĨL</w:t>
      </w:r>
      <w:r w:rsidR="00885592">
        <w:rPr>
          <w:rFonts w:ascii="Courier New" w:hAnsi="Courier New" w:cs="Courier New"/>
          <w:sz w:val="16"/>
          <w:szCs w:val="16"/>
        </w:rPr>
        <w:t>,</w:t>
      </w:r>
      <w:r w:rsidRPr="00885592">
        <w:rPr>
          <w:rFonts w:ascii="Courier New" w:hAnsi="Courier New" w:cs="Courier New"/>
          <w:sz w:val="16"/>
          <w:szCs w:val="16"/>
        </w:rPr>
        <w:t xml:space="preserve"> 'moonday' a festival of wild abandon held between </w:t>
      </w:r>
      <w:r w:rsidRPr="00962D66">
        <w:rPr>
          <w:rFonts w:ascii="Courier New" w:hAnsi="Courier New" w:cs="Courier New"/>
          <w:b/>
          <w:bCs/>
          <w:sz w:val="16"/>
          <w:szCs w:val="16"/>
        </w:rPr>
        <w:t>Atrint</w:t>
      </w:r>
      <w:r w:rsidRPr="00885592">
        <w:rPr>
          <w:rFonts w:ascii="Courier New" w:hAnsi="Courier New" w:cs="Courier New"/>
          <w:sz w:val="16"/>
          <w:szCs w:val="16"/>
        </w:rPr>
        <w:t xml:space="preserve"> and </w:t>
      </w:r>
      <w:r w:rsidRPr="00962D66">
        <w:rPr>
          <w:rFonts w:ascii="Courier New" w:hAnsi="Courier New" w:cs="Courier New"/>
          <w:b/>
          <w:bCs/>
          <w:sz w:val="16"/>
          <w:szCs w:val="16"/>
        </w:rPr>
        <w:t>Vrienstial</w:t>
      </w:r>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'people of Viepchakl'. The Droyne/Chirper race which lived on Viepchakl until the Dzagtlas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Viestlas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(vlezhd iazh kitlali)</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bookmarkStart w:id="48" w:name="_Toc110929012"/>
      <w:r>
        <w:rPr>
          <w:rFonts w:ascii="ZhoGlyph" w:hAnsi="ZhoGlyph"/>
        </w:rPr>
        <w:lastRenderedPageBreak/>
        <w:t>Ṿ</w:t>
      </w:r>
      <w:bookmarkEnd w:id="48"/>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Vlanchiets Qlom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Consulate province which encompasses all Zhodani claimed territory coreward of Chtierabl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Batlpat (1326 Ziafrplians).</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vlastebr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Batlpat (1326 Ziafrplians).</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Vlezhdivraji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Vlezhdatl-class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Vlezhdizdivr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‘qietsa el va’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vlezhdjiaplebat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vlezhdjiapljdivrnad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vlezhdvevldizhdiepria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vlezhdvevlsteprnad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vlezhdvevlzdedrai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vlezjaq</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A winged predator native to Dleqiats' eastern desert on Zhdant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bookmarkStart w:id="49" w:name="_Toc110929013"/>
      <w:r>
        <w:rPr>
          <w:rFonts w:ascii="ZhoGlyph" w:hAnsi="ZhoGlyph"/>
        </w:rPr>
        <w:lastRenderedPageBreak/>
        <w:t>Ṽ</w:t>
      </w:r>
      <w:bookmarkEnd w:id="49"/>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50EEE3A" w14:textId="3EA112CC" w:rsidR="00D21A97" w:rsidRP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vreli, </w:t>
      </w:r>
      <w:r>
        <w:rPr>
          <w:rFonts w:ascii="Courier New" w:hAnsi="Courier New" w:cs="Courier New"/>
          <w:sz w:val="16"/>
          <w:szCs w:val="16"/>
        </w:rPr>
        <w:t xml:space="preserve">noun, </w:t>
      </w:r>
      <w:r>
        <w:rPr>
          <w:rFonts w:ascii="ZhoGlyph" w:hAnsi="ZhoGlyph" w:cs="Courier New"/>
          <w:sz w:val="16"/>
          <w:szCs w:val="16"/>
        </w:rPr>
        <w:t>ṼELI</w:t>
      </w:r>
      <w:r>
        <w:rPr>
          <w:rFonts w:ascii="Courier New" w:hAnsi="Courier New" w:cs="Courier New"/>
          <w:sz w:val="16"/>
          <w:szCs w:val="16"/>
        </w:rPr>
        <w:t>, nipple (of the breast)</w:t>
      </w:r>
    </w:p>
    <w:p w14:paraId="3141C69B" w14:textId="77777777" w:rsid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28D5E86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2C75A54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38535C3B" w14:textId="7106146E" w:rsidR="001F76B6"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4AA75D" w14:textId="56713CC9" w:rsidR="001F76B6" w:rsidRPr="00885592"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76B6">
        <w:rPr>
          <w:rFonts w:ascii="Courier New" w:hAnsi="Courier New" w:cs="Courier New"/>
          <w:b/>
          <w:bCs/>
          <w:sz w:val="16"/>
          <w:szCs w:val="16"/>
        </w:rPr>
        <w:t>vrienkali</w:t>
      </w:r>
      <w:r w:rsidR="004A517E">
        <w:rPr>
          <w:rFonts w:ascii="Courier New" w:hAnsi="Courier New" w:cs="Courier New"/>
          <w:b/>
          <w:bCs/>
          <w:sz w:val="16"/>
          <w:szCs w:val="16"/>
        </w:rPr>
        <w:t>kala</w:t>
      </w:r>
      <w:r>
        <w:rPr>
          <w:rFonts w:ascii="Courier New" w:hAnsi="Courier New" w:cs="Courier New"/>
          <w:sz w:val="16"/>
          <w:szCs w:val="16"/>
        </w:rPr>
        <w:t xml:space="preserve">, noun, </w:t>
      </w:r>
      <w:r>
        <w:rPr>
          <w:rFonts w:ascii="ZhoGlyph" w:hAnsi="ZhoGlyph" w:cs="Courier New"/>
          <w:sz w:val="16"/>
          <w:szCs w:val="16"/>
        </w:rPr>
        <w:t>Ṽ</w:t>
      </w:r>
      <w:r>
        <w:rPr>
          <w:rFonts w:ascii="ZhoGlyph" w:hAnsi="ZhoGlyph" w:cs="Courier New" w:hint="eastAsia"/>
          <w:sz w:val="16"/>
          <w:szCs w:val="16"/>
        </w:rPr>
        <w:t>Ī</w:t>
      </w:r>
      <w:r>
        <w:rPr>
          <w:rFonts w:ascii="ZhoGlyph" w:hAnsi="ZhoGlyph" w:cs="Courier New"/>
          <w:sz w:val="16"/>
          <w:szCs w:val="16"/>
        </w:rPr>
        <w:t>NKALI</w:t>
      </w:r>
      <w:r w:rsidR="004A517E">
        <w:rPr>
          <w:rFonts w:ascii="ZhoGlyph" w:hAnsi="ZhoGlyph" w:cs="Courier New"/>
          <w:sz w:val="16"/>
          <w:szCs w:val="16"/>
        </w:rPr>
        <w:t>KALA</w:t>
      </w:r>
      <w:r>
        <w:rPr>
          <w:rFonts w:ascii="Courier New" w:hAnsi="Courier New" w:cs="Courier New"/>
          <w:sz w:val="16"/>
          <w:szCs w:val="16"/>
        </w:rPr>
        <w:t>, hot springs</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47B958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bookmarkStart w:id="50" w:name="_Toc110929014"/>
      <w:r w:rsidR="006F49DD">
        <w:rPr>
          <w:rFonts w:ascii="ZhoGlyph" w:hAnsi="ZhoGlyph"/>
        </w:rPr>
        <w:lastRenderedPageBreak/>
        <w:t>Y</w:t>
      </w:r>
      <w:bookmarkEnd w:id="50"/>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yentschapo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A racing beast from Zhdant.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0980">
        <w:rPr>
          <w:rFonts w:ascii="Courier New" w:hAnsi="Courier New" w:cs="Courier New"/>
          <w:b/>
          <w:bCs/>
          <w:sz w:val="16"/>
          <w:szCs w:val="16"/>
        </w:rPr>
        <w:t>yiaplatik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yonchobo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A slow but reliable draft animal from Zhdant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624E9">
        <w:rPr>
          <w:rFonts w:ascii="Courier New" w:hAnsi="Courier New" w:cs="Courier New"/>
          <w:b/>
          <w:bCs/>
          <w:sz w:val="16"/>
          <w:szCs w:val="16"/>
        </w:rPr>
        <w:t>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yzqenad,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bookmarkStart w:id="51" w:name="_Toc110929015"/>
      <w:r w:rsidR="006F49DD">
        <w:rPr>
          <w:rFonts w:ascii="ZhoGlyph" w:hAnsi="ZhoGlyph"/>
        </w:rPr>
        <w:lastRenderedPageBreak/>
        <w:t>Z</w:t>
      </w:r>
      <w:bookmarkEnd w:id="51"/>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'zzl'</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 </w:t>
      </w:r>
      <w:proofErr w:type="gramStart"/>
      <w:r w:rsidRPr="00885592">
        <w:rPr>
          <w:rFonts w:ascii="Courier New" w:hAnsi="Courier New" w:cs="Courier New"/>
          <w:sz w:val="16"/>
          <w:szCs w:val="16"/>
        </w:rPr>
        <w:t>my</w:t>
      </w:r>
      <w:proofErr w:type="gramEnd"/>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ziefrabnenqinad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14EF80E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ziefrnam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r>
        <w:rPr>
          <w:rFonts w:ascii="Courier New" w:hAnsi="Courier New" w:cs="Courier New"/>
          <w:sz w:val="16"/>
          <w:szCs w:val="16"/>
        </w:rPr>
        <w:t xml:space="preserve">, </w:t>
      </w:r>
      <w:r w:rsidRPr="00885592">
        <w:rPr>
          <w:rFonts w:ascii="Courier New" w:hAnsi="Courier New" w:cs="Courier New"/>
          <w:sz w:val="16"/>
          <w:szCs w:val="16"/>
        </w:rPr>
        <w:t>wife</w:t>
      </w:r>
    </w:p>
    <w:p w14:paraId="4330D211" w14:textId="6E9255AA"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ED4C7F" w14:textId="00F3D551"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ziefrpantli</w:t>
      </w:r>
      <w:r>
        <w:rPr>
          <w:rFonts w:ascii="Courier New" w:hAnsi="Courier New" w:cs="Courier New"/>
          <w:sz w:val="16"/>
          <w:szCs w:val="16"/>
        </w:rPr>
        <w:t xml:space="preserve">, 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r>
        <w:rPr>
          <w:rFonts w:ascii="Courier New" w:hAnsi="Courier New" w:cs="Courier New"/>
          <w:sz w:val="16"/>
          <w:szCs w:val="16"/>
        </w:rPr>
        <w:t>, breast (of a woman)</w:t>
      </w:r>
    </w:p>
    <w:p w14:paraId="254B3941" w14:textId="51E02843" w:rsid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579C8" w14:textId="3043EF00" w:rsidR="00B41D1E" w:rsidRP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ziefrpantlichani, </w:t>
      </w:r>
      <w:r>
        <w:rPr>
          <w:rFonts w:ascii="Courier New" w:hAnsi="Courier New" w:cs="Courier New"/>
          <w:sz w:val="16"/>
          <w:szCs w:val="16"/>
        </w:rPr>
        <w:t xml:space="preserve">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ḟPANṪIĈANI</w:t>
      </w:r>
      <w:r>
        <w:rPr>
          <w:rFonts w:ascii="Courier New" w:hAnsi="Courier New" w:cs="Courier New"/>
          <w:sz w:val="16"/>
          <w:szCs w:val="16"/>
        </w:rPr>
        <w:t xml:space="preserve">, a woman’s cleavage (often shortened to </w:t>
      </w:r>
      <w:r>
        <w:rPr>
          <w:rFonts w:ascii="Courier New" w:hAnsi="Courier New" w:cs="Courier New"/>
          <w:b/>
          <w:bCs/>
          <w:sz w:val="16"/>
          <w:szCs w:val="16"/>
        </w:rPr>
        <w:t>chani</w:t>
      </w:r>
      <w:r>
        <w:rPr>
          <w:rFonts w:ascii="Courier New" w:hAnsi="Courier New" w:cs="Courier New"/>
          <w:sz w:val="16"/>
          <w:szCs w:val="16"/>
        </w:rPr>
        <w:t>)</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zieprichtiozhi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lastRenderedPageBreak/>
        <w:t>ziepre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zieprnal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w:t>
      </w:r>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zilsht’zy</w:t>
      </w:r>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zintla</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A small animal native to Zhdant with the ability to change its colour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zoyonchtoi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zokatli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zolpli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blanke</w:t>
      </w:r>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bookmarkStart w:id="52" w:name="_Toc110929016"/>
      <w:r>
        <w:rPr>
          <w:rFonts w:ascii="ZhoGlyph" w:hAnsi="ZhoGlyph" w:hint="eastAsia"/>
        </w:rPr>
        <w:lastRenderedPageBreak/>
        <w:t>Ż</w:t>
      </w:r>
      <w:bookmarkEnd w:id="52"/>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zdadziare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zdazh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zdedladi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zdedraiatl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r w:rsidRPr="00885592">
        <w:rPr>
          <w:rFonts w:ascii="Courier New" w:hAnsi="Courier New" w:cs="Courier New"/>
          <w:sz w:val="16"/>
          <w:szCs w:val="16"/>
        </w:rPr>
        <w:t>Standardised language used throughout the Zhodani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bookmarkStart w:id="53" w:name="_Toc110929017"/>
      <w:r>
        <w:rPr>
          <w:rFonts w:ascii="ZhoGlyph" w:hAnsi="ZhoGlyph" w:hint="eastAsia"/>
        </w:rPr>
        <w:lastRenderedPageBreak/>
        <w:t>Ź</w:t>
      </w:r>
      <w:bookmarkEnd w:id="53"/>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Zhant'ad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zhedadenzh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zhenj</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zheplatlika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zhinstebr,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2A1FBF7A"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zhinqetse'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1F018563" w14:textId="1866E72E" w:rsidR="001B4CEF"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BF9CBD" w14:textId="19F43563" w:rsidR="001B4CEF" w:rsidRPr="00885592"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F6B">
        <w:rPr>
          <w:rFonts w:ascii="Courier New" w:hAnsi="Courier New" w:cs="Courier New"/>
          <w:b/>
          <w:bCs/>
          <w:sz w:val="16"/>
          <w:szCs w:val="16"/>
        </w:rPr>
        <w:t>zhipyle</w:t>
      </w:r>
      <w:r w:rsidR="00740F6B" w:rsidRPr="00812EA4">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hint="eastAsia"/>
          <w:sz w:val="16"/>
          <w:szCs w:val="16"/>
        </w:rPr>
        <w:t>Ź</w:t>
      </w:r>
      <w:r>
        <w:rPr>
          <w:rFonts w:ascii="ZhoGlyph" w:hAnsi="ZhoGlyph" w:cs="Courier New"/>
          <w:sz w:val="16"/>
          <w:szCs w:val="16"/>
        </w:rPr>
        <w:t>IPYLE'</w:t>
      </w:r>
      <w:r>
        <w:rPr>
          <w:rFonts w:ascii="Courier New" w:hAnsi="Courier New" w:cs="Courier New"/>
          <w:sz w:val="16"/>
          <w:szCs w:val="16"/>
        </w:rPr>
        <w:t xml:space="preserve">, to camouflage or hide </w:t>
      </w:r>
      <w:proofErr w:type="gramStart"/>
      <w:r>
        <w:rPr>
          <w:rFonts w:ascii="Courier New" w:hAnsi="Courier New" w:cs="Courier New"/>
          <w:sz w:val="16"/>
          <w:szCs w:val="16"/>
        </w:rPr>
        <w:t>one’s self</w:t>
      </w:r>
      <w:proofErr w:type="gramEnd"/>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Zhobrtlasche'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zhochtli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zholnad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700C6956" w:rsidR="006F49DD" w:rsidRPr="006F49DD" w:rsidRDefault="00C56782" w:rsidP="006F49DD">
      <w:pPr>
        <w:pStyle w:val="Heading1"/>
        <w:jc w:val="center"/>
        <w:rPr>
          <w:rFonts w:ascii="ZhoGlyph" w:hAnsi="ZhoGlyph"/>
        </w:rPr>
      </w:pPr>
      <w:r>
        <w:rPr>
          <w:rFonts w:ascii="ZhoGlyph" w:hAnsi="ZhoGlyph"/>
        </w:rPr>
        <w:br w:type="page"/>
      </w:r>
      <w:bookmarkStart w:id="54" w:name="_Toc110929018"/>
      <w:r w:rsidR="00D5327E">
        <w:rPr>
          <w:rFonts w:ascii="ZhoGlyph" w:hAnsi="ZhoGlyph"/>
        </w:rPr>
        <w:lastRenderedPageBreak/>
        <w:t xml:space="preserve"> </w:t>
      </w:r>
      <w:r w:rsidR="006F49DD">
        <w:rPr>
          <w:rFonts w:ascii="ZhoGlyph" w:hAnsi="ZhoGlyph"/>
        </w:rPr>
        <w:t>Ž</w:t>
      </w:r>
      <w:bookmarkEnd w:id="54"/>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zhdanstial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Zhdant</w:t>
      </w:r>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r w:rsidRPr="00885592">
        <w:rPr>
          <w:rFonts w:ascii="Courier New" w:hAnsi="Courier New" w:cs="Courier New"/>
          <w:sz w:val="16"/>
          <w:szCs w:val="16"/>
        </w:rPr>
        <w:t>Zhodani homeworld in Pliebr's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the sector in which the Zhodani homeworld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r w:rsidRPr="00885592">
        <w:rPr>
          <w:rFonts w:ascii="Courier New" w:hAnsi="Courier New" w:cs="Courier New"/>
          <w:sz w:val="16"/>
          <w:szCs w:val="16"/>
        </w:rPr>
        <w:t>Zhodani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1C6B0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 xml:space="preserve">The Ancient city built on the </w:t>
      </w:r>
      <w:r w:rsidRPr="00312F2D">
        <w:rPr>
          <w:rFonts w:ascii="Courier New" w:hAnsi="Courier New" w:cs="Courier New"/>
          <w:b/>
          <w:bCs/>
          <w:sz w:val="16"/>
          <w:szCs w:val="16"/>
        </w:rPr>
        <w:t>Qiknavra</w:t>
      </w:r>
      <w:r w:rsidRPr="00885592">
        <w:rPr>
          <w:rFonts w:ascii="Courier New" w:hAnsi="Courier New" w:cs="Courier New"/>
          <w:sz w:val="16"/>
          <w:szCs w:val="16"/>
        </w:rPr>
        <w:t xml:space="preserve">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Zhdanzhdanstial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any of the six Zhodani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Zhdeshtede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r w:rsidRPr="00885592">
        <w:rPr>
          <w:rFonts w:ascii="Courier New" w:hAnsi="Courier New" w:cs="Courier New"/>
          <w:sz w:val="16"/>
          <w:szCs w:val="16"/>
        </w:rPr>
        <w:t>consularists'.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Zhdevvi</w:t>
      </w:r>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Zhdiblivlits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2004C7A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26BFF39" w14:textId="342B1855" w:rsidR="00FA6854" w:rsidRDefault="00FA685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513AA2" w14:textId="4515B379" w:rsidR="00FA6854" w:rsidRPr="00FA6854" w:rsidRDefault="00FA6854" w:rsidP="000321EB">
      <w:pPr>
        <w:widowControl w:val="0"/>
        <w:autoSpaceDE w:val="0"/>
        <w:autoSpaceDN w:val="0"/>
        <w:adjustRightInd w:val="0"/>
        <w:spacing w:after="0" w:line="240" w:lineRule="auto"/>
        <w:ind w:left="720" w:hanging="720"/>
        <w:contextualSpacing/>
        <w:rPr>
          <w:rFonts w:ascii="Courier" w:hAnsi="Courier" w:cs="Courier New"/>
          <w:sz w:val="16"/>
          <w:szCs w:val="16"/>
        </w:rPr>
      </w:pPr>
      <w:r w:rsidRPr="00FA6854">
        <w:rPr>
          <w:rFonts w:ascii="Courier New" w:hAnsi="Courier New" w:cs="Courier New"/>
          <w:b/>
          <w:bCs/>
          <w:sz w:val="16"/>
          <w:szCs w:val="16"/>
        </w:rPr>
        <w:t>zhdiechedla</w:t>
      </w:r>
      <w:r>
        <w:rPr>
          <w:rFonts w:ascii="Courier New" w:hAnsi="Courier New" w:cs="Courier New"/>
          <w:sz w:val="16"/>
          <w:szCs w:val="16"/>
        </w:rPr>
        <w:t xml:space="preserve">, adj,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ĈEḊA</w:t>
      </w:r>
      <w:r>
        <w:rPr>
          <w:rFonts w:ascii="Courier" w:hAnsi="Courier" w:cs="Courier New"/>
          <w:sz w:val="16"/>
          <w:szCs w:val="16"/>
        </w:rPr>
        <w:t xml:space="preserve">, </w:t>
      </w:r>
      <w:r w:rsidRPr="00FA6854">
        <w:rPr>
          <w:rFonts w:ascii="Courier New" w:hAnsi="Courier New" w:cs="Courier New"/>
          <w:sz w:val="16"/>
          <w:szCs w:val="16"/>
        </w:rPr>
        <w:t>sylvan</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zhdiechedlkochal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57C6154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lastRenderedPageBreak/>
        <w:t>zhdipali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lips</w:t>
      </w:r>
    </w:p>
    <w:p w14:paraId="652B7F96" w14:textId="50CA972D"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67297" w14:textId="6D1FB2AC"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zhdipalitepl</w:t>
      </w:r>
      <w:r w:rsidR="00DE17C9">
        <w:rPr>
          <w:rFonts w:ascii="Courier New" w:hAnsi="Courier New" w:cs="Courier New"/>
          <w:b/>
          <w:bCs/>
          <w:sz w:val="16"/>
          <w:szCs w:val="16"/>
        </w:rPr>
        <w:t>its</w:t>
      </w:r>
      <w:r w:rsidRPr="00AD4B19">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Ž</w:t>
      </w:r>
      <w:r w:rsidRPr="00812EA4">
        <w:rPr>
          <w:rFonts w:ascii="ZhoGlyph" w:hAnsi="ZhoGlyph" w:cs="Courier New"/>
          <w:sz w:val="16"/>
          <w:szCs w:val="16"/>
        </w:rPr>
        <w:t>IPALI</w:t>
      </w:r>
      <w:r>
        <w:rPr>
          <w:rFonts w:ascii="ZhoGlyph" w:hAnsi="ZhoGlyph" w:cs="Courier New"/>
          <w:sz w:val="16"/>
          <w:szCs w:val="16"/>
        </w:rPr>
        <w:t>TEṖI</w:t>
      </w:r>
      <w:r w:rsidR="00DE17C9">
        <w:rPr>
          <w:rFonts w:ascii="ZhoGlyph" w:hAnsi="ZhoGlyph" w:cs="Courier New"/>
          <w:sz w:val="16"/>
          <w:szCs w:val="16"/>
        </w:rPr>
        <w:t>ṮI</w:t>
      </w:r>
      <w:r>
        <w:rPr>
          <w:rFonts w:ascii="Courier New" w:hAnsi="Courier New" w:cs="Courier New"/>
          <w:sz w:val="16"/>
          <w:szCs w:val="16"/>
        </w:rPr>
        <w:t>, the lips of the vulva</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005C2305" w:rsidR="000A69A3"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9B82857" w14:textId="58F09448" w:rsidR="00793C40"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56DFE" w14:textId="54810747" w:rsidR="00793C40" w:rsidRPr="00885592"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3C40">
        <w:rPr>
          <w:rFonts w:ascii="Courier New" w:hAnsi="Courier New" w:cs="Courier New"/>
          <w:b/>
          <w:bCs/>
          <w:sz w:val="16"/>
          <w:szCs w:val="16"/>
        </w:rPr>
        <w:t>zhdizhatsiavr</w:t>
      </w:r>
      <w:r>
        <w:rPr>
          <w:rFonts w:ascii="Courier New" w:hAnsi="Courier New" w:cs="Courier New"/>
          <w:sz w:val="16"/>
          <w:szCs w:val="16"/>
        </w:rPr>
        <w:t xml:space="preserve">, noun, </w:t>
      </w:r>
      <w:r>
        <w:rPr>
          <w:rFonts w:ascii="ZhoGlyph" w:hAnsi="ZhoGlyph" w:cs="Courier New"/>
          <w:sz w:val="16"/>
          <w:szCs w:val="16"/>
        </w:rPr>
        <w:t>ŽI</w:t>
      </w:r>
      <w:r>
        <w:rPr>
          <w:rFonts w:ascii="ZhoGlyph" w:hAnsi="ZhoGlyph" w:cs="Courier New" w:hint="eastAsia"/>
          <w:sz w:val="16"/>
          <w:szCs w:val="16"/>
        </w:rPr>
        <w:t>Ź</w:t>
      </w:r>
      <w:r>
        <w:rPr>
          <w:rFonts w:ascii="ZhoGlyph" w:hAnsi="ZhoGlyph" w:cs="Courier New"/>
          <w:sz w:val="16"/>
          <w:szCs w:val="16"/>
        </w:rPr>
        <w:t>AṮĨṼ</w:t>
      </w:r>
      <w:r>
        <w:rPr>
          <w:rFonts w:ascii="Courier New" w:hAnsi="Courier New" w:cs="Courier New"/>
          <w:sz w:val="16"/>
          <w:szCs w:val="16"/>
        </w:rPr>
        <w:t xml:space="preserve">, a moose-like creature found commonly in the forests of </w:t>
      </w:r>
      <w:r w:rsidRPr="00793C40">
        <w:rPr>
          <w:rFonts w:ascii="Courier New" w:hAnsi="Courier New" w:cs="Courier New"/>
          <w:b/>
          <w:bCs/>
          <w:sz w:val="16"/>
          <w:szCs w:val="16"/>
        </w:rPr>
        <w:t>Qiknavra</w:t>
      </w:r>
      <w:r>
        <w:rPr>
          <w:rFonts w:ascii="Courier New" w:hAnsi="Courier New" w:cs="Courier New"/>
          <w:sz w:val="16"/>
          <w:szCs w:val="16"/>
        </w:rPr>
        <w:t xml:space="preserve"> in the </w:t>
      </w:r>
      <w:r w:rsidRPr="00793C40">
        <w:rPr>
          <w:rFonts w:ascii="Courier New" w:hAnsi="Courier New" w:cs="Courier New"/>
          <w:b/>
          <w:bCs/>
          <w:sz w:val="16"/>
          <w:szCs w:val="16"/>
        </w:rPr>
        <w:t>Shivvajdatl</w:t>
      </w:r>
      <w:r>
        <w:rPr>
          <w:rFonts w:ascii="Courier New" w:hAnsi="Courier New" w:cs="Courier New"/>
          <w:sz w:val="16"/>
          <w:szCs w:val="16"/>
        </w:rPr>
        <w:t xml:space="preserve"> mountain range.</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zhdonzhabe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zhdotlas</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12117" w14:textId="77777777" w:rsidR="00B90FA7" w:rsidRDefault="00B90F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sectPr w:rsidR="00B90FA7" w:rsidSect="00935820">
          <w:footerReference w:type="default" r:id="rId12"/>
          <w:pgSz w:w="7920" w:h="12240" w:code="6"/>
          <w:pgMar w:top="720" w:right="720" w:bottom="720" w:left="720" w:header="144" w:footer="144" w:gutter="0"/>
          <w:pgNumType w:start="1"/>
          <w:cols w:space="720"/>
          <w:noEndnote/>
          <w:docGrid w:linePitch="299"/>
        </w:sectPr>
      </w:pPr>
    </w:p>
    <w:p w14:paraId="5E37D7A5" w14:textId="77777777" w:rsidR="00B90FA7" w:rsidRPr="003237AC" w:rsidRDefault="00B90FA7" w:rsidP="00B90FA7">
      <w:pPr>
        <w:pStyle w:val="Heading1"/>
        <w:jc w:val="center"/>
      </w:pPr>
      <w:bookmarkStart w:id="55" w:name="_Toc105090113"/>
      <w:bookmarkStart w:id="56" w:name="_Toc110929019"/>
      <w:r w:rsidRPr="003237AC">
        <w:lastRenderedPageBreak/>
        <w:t>Legal</w:t>
      </w:r>
      <w:bookmarkEnd w:id="55"/>
      <w:bookmarkEnd w:id="56"/>
    </w:p>
    <w:p w14:paraId="1F58CA48"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THIS LICENSE IS APPROVED FOR GENERAL USE. PERMISSION TO DISTRIBUTE THIS LICENSE IS MADE BY FAR FUTURE ENTERPRISES</w:t>
      </w:r>
    </w:p>
    <w:p w14:paraId="2C54F0DE"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OPEN GAME LICENSE Version 1.0a</w:t>
      </w:r>
    </w:p>
    <w:p w14:paraId="51A93DC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The following text is the property of Far Future Enterprises, Inc. and is Copyright 2000 Far Future Enterprises, Inc ("FFE"). All Rights Reserved.</w:t>
      </w:r>
    </w:p>
    <w:p w14:paraId="64B3DFE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63A238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615A8ED3"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3.Offer and Acceptance: By Using the Open Game Content You indicate Your acceptance of the terms of this License.</w:t>
      </w:r>
    </w:p>
    <w:p w14:paraId="6A26127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4. Grant and Consideration: In consideration for agreeing to use this License, the Contributors grant You a perpetual, worldwide, royalty-free, non-exclusive license with the exact terms of this License to Use, the Open Game Content.</w:t>
      </w:r>
    </w:p>
    <w:p w14:paraId="519F229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5.Representation of Authority to Contribute: If You are contributing original material as Open Game Content, You represent that Your Contributions are Your original creation and/or You have sufficient rights to grant the rights conveyed by this License.</w:t>
      </w:r>
    </w:p>
    <w:p w14:paraId="60FEE002"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2CE48EC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57476C1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8. Identification: If you distribute Open Game Content You must clearly indicate which portions of the work that you are distributing are Open Game Content.</w:t>
      </w:r>
    </w:p>
    <w:p w14:paraId="6A0BC1B1"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9. Updating the License: FFE or its designated Agents may publish updated versions of this License. You may use any authorized version of this License to copy, modify and distribute any Open Game Content originally distributed under any version of this License.</w:t>
      </w:r>
    </w:p>
    <w:p w14:paraId="60129ABC"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10 Copy of this License: You MUST include a copy of this License with every copy of the Open Game Content You Distribute.</w:t>
      </w:r>
    </w:p>
    <w:p w14:paraId="44C70CA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11. Use of Contributor Credits: You may not market or advertise the Open Game Content using the name of any Contributor unless You have written permission from the Contributor to do so.</w:t>
      </w:r>
    </w:p>
    <w:p w14:paraId="233DC4F4"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 xml:space="preserve">12 Inability to Comply: If it is impossible for You to comply with any of the terms of this License with respect to some or </w:t>
      </w:r>
      <w:proofErr w:type="gramStart"/>
      <w:r w:rsidRPr="00B90FA7">
        <w:rPr>
          <w:rFonts w:cs="Calibri"/>
          <w:color w:val="000000"/>
          <w:sz w:val="20"/>
          <w:szCs w:val="20"/>
        </w:rPr>
        <w:t>all of</w:t>
      </w:r>
      <w:proofErr w:type="gramEnd"/>
      <w:r w:rsidRPr="00B90FA7">
        <w:rPr>
          <w:rFonts w:cs="Calibri"/>
          <w:color w:val="000000"/>
          <w:sz w:val="20"/>
          <w:szCs w:val="20"/>
        </w:rPr>
        <w:t xml:space="preserve"> the Open Game Content due to statute, judicial order, or governmental regulation then You may not Use any Open Game Material so affected.</w:t>
      </w:r>
    </w:p>
    <w:p w14:paraId="13B98D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13 Termination: This License will terminate automatically if You fail to comply with all terms herein and fail to cure such breach within 30 days of becoming aware of the breach. All sublicenses shall survive the termination of this License.</w:t>
      </w:r>
    </w:p>
    <w:p w14:paraId="507243D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14 Reformation: If any provision of this License is held to be unenforceable, such provision shall be reformed only to the extent necessary to make it enforceable.</w:t>
      </w:r>
    </w:p>
    <w:p w14:paraId="4AA17B60"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15 Affiliation: This product is not affiliated with either Mongoose Publishing or Far Future Enterprises and makes no claim or challenges to trademarks held by either party. The use of the Traveller System Reference Document does not convey the endorsement of this publication by either Mongoose Publishing or Far Future Enterprises as a product of either of their product lines.</w:t>
      </w:r>
    </w:p>
    <w:p w14:paraId="3006FDC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16 COPYRIGHT NOTICE</w:t>
      </w:r>
      <w:r w:rsidRPr="00B90FA7">
        <w:rPr>
          <w:rFonts w:cs="Calibri"/>
          <w:color w:val="000000"/>
          <w:sz w:val="20"/>
          <w:szCs w:val="20"/>
        </w:rPr>
        <w:br/>
        <w:t>Open Game License v 1.0 Copyright 2000, Far Future Enterprises, Inc.</w:t>
      </w: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13"/>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C42A" w14:textId="77777777" w:rsidR="00FC3F04" w:rsidRDefault="00FC3F04" w:rsidP="003C2CE7">
      <w:pPr>
        <w:spacing w:after="0" w:line="240" w:lineRule="auto"/>
      </w:pPr>
      <w:r>
        <w:separator/>
      </w:r>
    </w:p>
  </w:endnote>
  <w:endnote w:type="continuationSeparator" w:id="0">
    <w:p w14:paraId="752AA8A7" w14:textId="77777777" w:rsidR="00FC3F04" w:rsidRDefault="00FC3F04"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7A8" w14:textId="57ADCC76" w:rsidR="00B90FA7" w:rsidRDefault="00B90FA7">
    <w:pPr>
      <w:pStyle w:val="Footer"/>
      <w:jc w:val="center"/>
    </w:pPr>
  </w:p>
  <w:p w14:paraId="57516971" w14:textId="77777777" w:rsidR="00B90FA7" w:rsidRDefault="00B9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CACB" w14:textId="77777777" w:rsidR="00FC3F04" w:rsidRDefault="00FC3F04" w:rsidP="003C2CE7">
      <w:pPr>
        <w:spacing w:after="0" w:line="240" w:lineRule="auto"/>
      </w:pPr>
      <w:r>
        <w:separator/>
      </w:r>
    </w:p>
  </w:footnote>
  <w:footnote w:type="continuationSeparator" w:id="0">
    <w:p w14:paraId="108B557C" w14:textId="77777777" w:rsidR="00FC3F04" w:rsidRDefault="00FC3F04"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1BE1"/>
    <w:rsid w:val="0000649D"/>
    <w:rsid w:val="00010ABF"/>
    <w:rsid w:val="00013228"/>
    <w:rsid w:val="0001369E"/>
    <w:rsid w:val="00021A89"/>
    <w:rsid w:val="000223DE"/>
    <w:rsid w:val="000321EB"/>
    <w:rsid w:val="000331AF"/>
    <w:rsid w:val="000350E3"/>
    <w:rsid w:val="00040E93"/>
    <w:rsid w:val="00076418"/>
    <w:rsid w:val="00091DC2"/>
    <w:rsid w:val="000926C7"/>
    <w:rsid w:val="000A3225"/>
    <w:rsid w:val="000A69A3"/>
    <w:rsid w:val="000B57E6"/>
    <w:rsid w:val="000D5FEB"/>
    <w:rsid w:val="000F2ED8"/>
    <w:rsid w:val="00167725"/>
    <w:rsid w:val="00174C57"/>
    <w:rsid w:val="00175517"/>
    <w:rsid w:val="00181A65"/>
    <w:rsid w:val="001906FB"/>
    <w:rsid w:val="00196F2C"/>
    <w:rsid w:val="001A7413"/>
    <w:rsid w:val="001B4CEF"/>
    <w:rsid w:val="001E146C"/>
    <w:rsid w:val="001E471D"/>
    <w:rsid w:val="001E6EA5"/>
    <w:rsid w:val="001F19D4"/>
    <w:rsid w:val="001F6B77"/>
    <w:rsid w:val="001F76B6"/>
    <w:rsid w:val="00202491"/>
    <w:rsid w:val="002046FA"/>
    <w:rsid w:val="00216299"/>
    <w:rsid w:val="002218A9"/>
    <w:rsid w:val="002218AF"/>
    <w:rsid w:val="00262B7B"/>
    <w:rsid w:val="00263032"/>
    <w:rsid w:val="00283344"/>
    <w:rsid w:val="002B5D79"/>
    <w:rsid w:val="002C23DD"/>
    <w:rsid w:val="002C263E"/>
    <w:rsid w:val="002C755F"/>
    <w:rsid w:val="00303BF2"/>
    <w:rsid w:val="00311FA8"/>
    <w:rsid w:val="00312F2D"/>
    <w:rsid w:val="00325967"/>
    <w:rsid w:val="00325B2F"/>
    <w:rsid w:val="003271ED"/>
    <w:rsid w:val="00336F59"/>
    <w:rsid w:val="00337B41"/>
    <w:rsid w:val="00346A57"/>
    <w:rsid w:val="00366CA8"/>
    <w:rsid w:val="003767BC"/>
    <w:rsid w:val="00387398"/>
    <w:rsid w:val="003A1040"/>
    <w:rsid w:val="003A1918"/>
    <w:rsid w:val="003A1B99"/>
    <w:rsid w:val="003A1F75"/>
    <w:rsid w:val="003A2BD5"/>
    <w:rsid w:val="003A4A76"/>
    <w:rsid w:val="003A6C56"/>
    <w:rsid w:val="003B1420"/>
    <w:rsid w:val="003B5FB0"/>
    <w:rsid w:val="003B6DBC"/>
    <w:rsid w:val="003C2CE7"/>
    <w:rsid w:val="003C4440"/>
    <w:rsid w:val="003D768C"/>
    <w:rsid w:val="003E2693"/>
    <w:rsid w:val="003F712F"/>
    <w:rsid w:val="00402585"/>
    <w:rsid w:val="00410713"/>
    <w:rsid w:val="004322BA"/>
    <w:rsid w:val="00433196"/>
    <w:rsid w:val="00433F30"/>
    <w:rsid w:val="0043735B"/>
    <w:rsid w:val="00450117"/>
    <w:rsid w:val="004724F6"/>
    <w:rsid w:val="00482605"/>
    <w:rsid w:val="004A517E"/>
    <w:rsid w:val="004B0205"/>
    <w:rsid w:val="004F19BD"/>
    <w:rsid w:val="00527600"/>
    <w:rsid w:val="0053008F"/>
    <w:rsid w:val="005353B5"/>
    <w:rsid w:val="00542576"/>
    <w:rsid w:val="005627C1"/>
    <w:rsid w:val="005732BF"/>
    <w:rsid w:val="005741A4"/>
    <w:rsid w:val="00583738"/>
    <w:rsid w:val="00587550"/>
    <w:rsid w:val="0059269C"/>
    <w:rsid w:val="0059491E"/>
    <w:rsid w:val="005970B3"/>
    <w:rsid w:val="005A6A4A"/>
    <w:rsid w:val="005E262F"/>
    <w:rsid w:val="005F39E5"/>
    <w:rsid w:val="0060424D"/>
    <w:rsid w:val="00614E56"/>
    <w:rsid w:val="00614EEE"/>
    <w:rsid w:val="00635459"/>
    <w:rsid w:val="006624C9"/>
    <w:rsid w:val="00664DCA"/>
    <w:rsid w:val="00685434"/>
    <w:rsid w:val="006B6AC3"/>
    <w:rsid w:val="006C5988"/>
    <w:rsid w:val="006C5CAF"/>
    <w:rsid w:val="006D62BB"/>
    <w:rsid w:val="006E1685"/>
    <w:rsid w:val="006E254E"/>
    <w:rsid w:val="006F49DD"/>
    <w:rsid w:val="00707DC7"/>
    <w:rsid w:val="00711CD7"/>
    <w:rsid w:val="007176A3"/>
    <w:rsid w:val="00721444"/>
    <w:rsid w:val="00726B7C"/>
    <w:rsid w:val="00735DCB"/>
    <w:rsid w:val="00740B81"/>
    <w:rsid w:val="00740F6B"/>
    <w:rsid w:val="00747EC9"/>
    <w:rsid w:val="0076177D"/>
    <w:rsid w:val="00762F3E"/>
    <w:rsid w:val="00774FCB"/>
    <w:rsid w:val="007821A5"/>
    <w:rsid w:val="007844B7"/>
    <w:rsid w:val="00793C40"/>
    <w:rsid w:val="00794E2A"/>
    <w:rsid w:val="007A1055"/>
    <w:rsid w:val="007A2ACF"/>
    <w:rsid w:val="007A7076"/>
    <w:rsid w:val="007B0004"/>
    <w:rsid w:val="007C183C"/>
    <w:rsid w:val="007E3A6A"/>
    <w:rsid w:val="007F2A08"/>
    <w:rsid w:val="00804D3E"/>
    <w:rsid w:val="00812EA4"/>
    <w:rsid w:val="00824EBC"/>
    <w:rsid w:val="0082775B"/>
    <w:rsid w:val="00830980"/>
    <w:rsid w:val="0083575C"/>
    <w:rsid w:val="00837113"/>
    <w:rsid w:val="00885592"/>
    <w:rsid w:val="008B54A3"/>
    <w:rsid w:val="008F0EE1"/>
    <w:rsid w:val="008F18C6"/>
    <w:rsid w:val="008F3425"/>
    <w:rsid w:val="008F6A35"/>
    <w:rsid w:val="00921B30"/>
    <w:rsid w:val="00927244"/>
    <w:rsid w:val="00935820"/>
    <w:rsid w:val="00962D66"/>
    <w:rsid w:val="00982195"/>
    <w:rsid w:val="009C2FFD"/>
    <w:rsid w:val="009E6817"/>
    <w:rsid w:val="00A00428"/>
    <w:rsid w:val="00A04D78"/>
    <w:rsid w:val="00A3512E"/>
    <w:rsid w:val="00A55CE7"/>
    <w:rsid w:val="00A57623"/>
    <w:rsid w:val="00A65AB2"/>
    <w:rsid w:val="00A67AD7"/>
    <w:rsid w:val="00A70A31"/>
    <w:rsid w:val="00A73063"/>
    <w:rsid w:val="00A73916"/>
    <w:rsid w:val="00A76FCD"/>
    <w:rsid w:val="00A773E1"/>
    <w:rsid w:val="00AC5E72"/>
    <w:rsid w:val="00AC68FD"/>
    <w:rsid w:val="00AC7DED"/>
    <w:rsid w:val="00AD4B19"/>
    <w:rsid w:val="00AD6C1E"/>
    <w:rsid w:val="00AE4ACA"/>
    <w:rsid w:val="00AE4CE0"/>
    <w:rsid w:val="00AF7857"/>
    <w:rsid w:val="00B02CB9"/>
    <w:rsid w:val="00B1209A"/>
    <w:rsid w:val="00B13B11"/>
    <w:rsid w:val="00B41D1E"/>
    <w:rsid w:val="00B45053"/>
    <w:rsid w:val="00B538CE"/>
    <w:rsid w:val="00B55234"/>
    <w:rsid w:val="00B57BF7"/>
    <w:rsid w:val="00B75948"/>
    <w:rsid w:val="00B80D27"/>
    <w:rsid w:val="00B871B5"/>
    <w:rsid w:val="00B90FA7"/>
    <w:rsid w:val="00B922E5"/>
    <w:rsid w:val="00B946B4"/>
    <w:rsid w:val="00B97C4B"/>
    <w:rsid w:val="00BA781D"/>
    <w:rsid w:val="00BC462F"/>
    <w:rsid w:val="00BD416D"/>
    <w:rsid w:val="00BD4F72"/>
    <w:rsid w:val="00BE4B8D"/>
    <w:rsid w:val="00BF0C59"/>
    <w:rsid w:val="00C22733"/>
    <w:rsid w:val="00C351FB"/>
    <w:rsid w:val="00C45BA1"/>
    <w:rsid w:val="00C5512F"/>
    <w:rsid w:val="00C56782"/>
    <w:rsid w:val="00C56C00"/>
    <w:rsid w:val="00C6217B"/>
    <w:rsid w:val="00C736F0"/>
    <w:rsid w:val="00C73C68"/>
    <w:rsid w:val="00C83276"/>
    <w:rsid w:val="00CB509D"/>
    <w:rsid w:val="00CC32B6"/>
    <w:rsid w:val="00CF1288"/>
    <w:rsid w:val="00D1138B"/>
    <w:rsid w:val="00D17A8D"/>
    <w:rsid w:val="00D21A97"/>
    <w:rsid w:val="00D21C11"/>
    <w:rsid w:val="00D26E23"/>
    <w:rsid w:val="00D46239"/>
    <w:rsid w:val="00D51051"/>
    <w:rsid w:val="00D5327E"/>
    <w:rsid w:val="00D611EE"/>
    <w:rsid w:val="00D61912"/>
    <w:rsid w:val="00D670CC"/>
    <w:rsid w:val="00D7059F"/>
    <w:rsid w:val="00D71FE8"/>
    <w:rsid w:val="00D87205"/>
    <w:rsid w:val="00DA157F"/>
    <w:rsid w:val="00DA66BA"/>
    <w:rsid w:val="00DA7D3B"/>
    <w:rsid w:val="00DD1986"/>
    <w:rsid w:val="00DD549B"/>
    <w:rsid w:val="00DE17C9"/>
    <w:rsid w:val="00DE2793"/>
    <w:rsid w:val="00DE5C70"/>
    <w:rsid w:val="00E047F8"/>
    <w:rsid w:val="00E220E7"/>
    <w:rsid w:val="00E2465E"/>
    <w:rsid w:val="00E3356E"/>
    <w:rsid w:val="00E35701"/>
    <w:rsid w:val="00E37F35"/>
    <w:rsid w:val="00E43FBB"/>
    <w:rsid w:val="00E4464D"/>
    <w:rsid w:val="00E570CC"/>
    <w:rsid w:val="00E624E9"/>
    <w:rsid w:val="00E6529D"/>
    <w:rsid w:val="00E76A85"/>
    <w:rsid w:val="00E87365"/>
    <w:rsid w:val="00E9704C"/>
    <w:rsid w:val="00EA1879"/>
    <w:rsid w:val="00EB1AD9"/>
    <w:rsid w:val="00EC32A5"/>
    <w:rsid w:val="00EE30C0"/>
    <w:rsid w:val="00EF0A45"/>
    <w:rsid w:val="00EF1BA7"/>
    <w:rsid w:val="00F0075B"/>
    <w:rsid w:val="00F106D9"/>
    <w:rsid w:val="00F2165F"/>
    <w:rsid w:val="00F24993"/>
    <w:rsid w:val="00F32EFF"/>
    <w:rsid w:val="00F43A93"/>
    <w:rsid w:val="00F8113C"/>
    <w:rsid w:val="00F93F33"/>
    <w:rsid w:val="00FA1C4A"/>
    <w:rsid w:val="00FA29BB"/>
    <w:rsid w:val="00FA3D01"/>
    <w:rsid w:val="00FA6854"/>
    <w:rsid w:val="00FB3561"/>
    <w:rsid w:val="00FC1B99"/>
    <w:rsid w:val="00FC3F04"/>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 w:type="paragraph" w:styleId="TOCHeading">
    <w:name w:val="TOC Heading"/>
    <w:basedOn w:val="Heading1"/>
    <w:next w:val="Normal"/>
    <w:uiPriority w:val="39"/>
    <w:unhideWhenUsed/>
    <w:qFormat/>
    <w:rsid w:val="00B90FA7"/>
    <w:pPr>
      <w:keepLines/>
      <w:spacing w:after="0"/>
      <w:outlineLvl w:val="9"/>
    </w:pPr>
    <w:rPr>
      <w:b w:val="0"/>
      <w:bCs w:val="0"/>
      <w:color w:val="2F5496"/>
      <w:kern w:val="0"/>
    </w:rPr>
  </w:style>
  <w:style w:type="paragraph" w:styleId="TOC1">
    <w:name w:val="toc 1"/>
    <w:basedOn w:val="Normal"/>
    <w:next w:val="Normal"/>
    <w:autoRedefine/>
    <w:uiPriority w:val="39"/>
    <w:unhideWhenUsed/>
    <w:rsid w:val="00B90FA7"/>
  </w:style>
  <w:style w:type="paragraph" w:styleId="NoSpacing">
    <w:name w:val="No Spacing"/>
    <w:link w:val="NoSpacingChar"/>
    <w:uiPriority w:val="1"/>
    <w:qFormat/>
    <w:rsid w:val="00283344"/>
    <w:rPr>
      <w:sz w:val="22"/>
      <w:szCs w:val="22"/>
    </w:rPr>
  </w:style>
  <w:style w:type="character" w:customStyle="1" w:styleId="NoSpacingChar">
    <w:name w:val="No Spacing Char"/>
    <w:link w:val="NoSpacing"/>
    <w:uiPriority w:val="1"/>
    <w:rsid w:val="00283344"/>
    <w:rPr>
      <w:sz w:val="22"/>
      <w:szCs w:val="22"/>
    </w:rPr>
  </w:style>
  <w:style w:type="character" w:styleId="UnresolvedMention">
    <w:name w:val="Unresolved Mention"/>
    <w:uiPriority w:val="99"/>
    <w:semiHidden/>
    <w:unhideWhenUsed/>
    <w:rsid w:val="00793C40"/>
    <w:rPr>
      <w:color w:val="605E5C"/>
      <w:shd w:val="clear" w:color="auto" w:fill="E1DFDD"/>
    </w:rPr>
  </w:style>
  <w:style w:type="character" w:styleId="FollowedHyperlink">
    <w:name w:val="FollowedHyperlink"/>
    <w:uiPriority w:val="99"/>
    <w:semiHidden/>
    <w:unhideWhenUsed/>
    <w:rsid w:val="00793C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4EC66-362C-4551-9252-EBAF493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41988</TotalTime>
  <Pages>1</Pages>
  <Words>10759</Words>
  <Characters>61331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KE ḊOLṖIKA ŽANTĨ FEṼANŹṪOTANAṪ</vt:lpstr>
    </vt:vector>
  </TitlesOfParts>
  <Company>THE ZHODANI LANGUAGE AND CULTURAL INSTITUTE</Company>
  <LinksUpToDate>false</LinksUpToDate>
  <CharactersWithSpaces>71947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ḊOLṖIKA ŽANTĨ FEṼANŹṪOTANAṪ</dc:title>
  <dc:subject>Ke Dlolplika Zhdantia Fevranzhtlotanatl</dc:subject>
  <dc:creator>Jeff Kazmierski</dc:creator>
  <cp:keywords/>
  <dc:description/>
  <cp:lastModifiedBy>Jeff Kazmierski</cp:lastModifiedBy>
  <cp:revision>103</cp:revision>
  <cp:lastPrinted>2022-11-06T02:31:00Z</cp:lastPrinted>
  <dcterms:created xsi:type="dcterms:W3CDTF">2022-07-02T20:57:00Z</dcterms:created>
  <dcterms:modified xsi:type="dcterms:W3CDTF">2022-11-06T21:37:00Z</dcterms:modified>
</cp:coreProperties>
</file>